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95599735"/>
        <w:docPartObj>
          <w:docPartGallery w:val="Cover Pages"/>
          <w:docPartUnique/>
        </w:docPartObj>
      </w:sdtPr>
      <w:sdtEndPr>
        <w:rPr>
          <w:rFonts w:eastAsia="Times New Roman"/>
        </w:rPr>
      </w:sdtEndPr>
      <w:sdtContent>
        <w:p w14:paraId="7798D36D" w14:textId="77777777" w:rsidR="00EC3AA1" w:rsidRDefault="00EC3AA1">
          <w:r>
            <w:rPr>
              <w:noProof/>
            </w:rPr>
            <mc:AlternateContent>
              <mc:Choice Requires="wpg">
                <w:drawing>
                  <wp:anchor distT="0" distB="0" distL="114300" distR="114300" simplePos="0" relativeHeight="251658243" behindDoc="0" locked="0" layoutInCell="1" allowOverlap="1" wp14:anchorId="0937D091" wp14:editId="3D48FCF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99ED36A" id="Group 149" o:spid="_x0000_s1026" style="position:absolute;margin-left:0;margin-top:0;width:8in;height:95.7pt;z-index:251658243;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341CF1E9" wp14:editId="5579463E">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186BEF" w14:textId="77777777" w:rsidR="00FC1019" w:rsidRDefault="00FC1019">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41CF1E9" id="_x0000_t202" coordsize="21600,21600" o:spt="202" path="m,l,21600r21600,l21600,xe">
                    <v:stroke joinstyle="miter"/>
                    <v:path gradientshapeok="t" o:connecttype="rect"/>
                  </v:shapetype>
                  <v:shape id="Text Box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64186BEF" w14:textId="77777777" w:rsidR="00FC1019" w:rsidRDefault="00FC1019">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2888A71F" wp14:editId="1D8007A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8E412C" w14:textId="77777777" w:rsidR="00FC1019" w:rsidRDefault="00FC1019">
                                <w:pPr>
                                  <w:pStyle w:val="NoSpacing"/>
                                  <w:jc w:val="right"/>
                                  <w:rPr>
                                    <w:color w:val="595959" w:themeColor="text1" w:themeTint="A6"/>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888A71F" id="Text Box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298E412C" w14:textId="77777777" w:rsidR="00FC1019" w:rsidRDefault="00FC1019">
                          <w:pPr>
                            <w:pStyle w:val="NoSpacing"/>
                            <w:jc w:val="right"/>
                            <w:rPr>
                              <w:color w:val="595959" w:themeColor="text1" w:themeTint="A6"/>
                            </w:rPr>
                          </w:pPr>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53B1B49B" wp14:editId="636A879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BCB3D8" w14:textId="77777777" w:rsidR="00FC1019" w:rsidRDefault="00EB064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C1019">
                                      <w:rPr>
                                        <w:caps/>
                                        <w:color w:val="4472C4" w:themeColor="accent1"/>
                                        <w:sz w:val="64"/>
                                        <w:szCs w:val="64"/>
                                      </w:rPr>
                                      <w:t>System Software Design Document</w:t>
                                    </w:r>
                                    <w:r w:rsidR="00FC1019">
                                      <w:rPr>
                                        <w:caps/>
                                        <w:color w:val="4472C4" w:themeColor="accent1"/>
                                        <w:sz w:val="64"/>
                                        <w:szCs w:val="64"/>
                                      </w:rPr>
                                      <w:br/>
                                    </w:r>
                                    <w:r w:rsidR="00FC1019">
                                      <w:rPr>
                                        <w:color w:val="4472C4" w:themeColor="accent1"/>
                                        <w:sz w:val="64"/>
                                        <w:szCs w:val="64"/>
                                      </w:rPr>
                                      <w:t>(DRAFT 0.7)</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34C5E07" w14:textId="77777777" w:rsidR="00FC1019" w:rsidRDefault="00FC1019">
                                    <w:pPr>
                                      <w:jc w:val="right"/>
                                      <w:rPr>
                                        <w:smallCaps/>
                                        <w:color w:val="404040" w:themeColor="text1" w:themeTint="BF"/>
                                        <w:sz w:val="36"/>
                                        <w:szCs w:val="36"/>
                                      </w:rPr>
                                    </w:pPr>
                                    <w:r>
                                      <w:rPr>
                                        <w:color w:val="404040" w:themeColor="text1" w:themeTint="BF"/>
                                        <w:sz w:val="36"/>
                                        <w:szCs w:val="36"/>
                                      </w:rPr>
                                      <w:t>Analog Devices Inc.</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3B1B49B" id="Text Box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5BCB3D8" w14:textId="77777777" w:rsidR="00FC1019" w:rsidRDefault="00EB064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C1019">
                                <w:rPr>
                                  <w:caps/>
                                  <w:color w:val="4472C4" w:themeColor="accent1"/>
                                  <w:sz w:val="64"/>
                                  <w:szCs w:val="64"/>
                                </w:rPr>
                                <w:t>System Software Design Document</w:t>
                              </w:r>
                              <w:r w:rsidR="00FC1019">
                                <w:rPr>
                                  <w:caps/>
                                  <w:color w:val="4472C4" w:themeColor="accent1"/>
                                  <w:sz w:val="64"/>
                                  <w:szCs w:val="64"/>
                                </w:rPr>
                                <w:br/>
                              </w:r>
                              <w:r w:rsidR="00FC1019">
                                <w:rPr>
                                  <w:color w:val="4472C4" w:themeColor="accent1"/>
                                  <w:sz w:val="64"/>
                                  <w:szCs w:val="64"/>
                                </w:rPr>
                                <w:t>(DRAFT 0.7)</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34C5E07" w14:textId="77777777" w:rsidR="00FC1019" w:rsidRDefault="00FC1019">
                              <w:pPr>
                                <w:jc w:val="right"/>
                                <w:rPr>
                                  <w:smallCaps/>
                                  <w:color w:val="404040" w:themeColor="text1" w:themeTint="BF"/>
                                  <w:sz w:val="36"/>
                                  <w:szCs w:val="36"/>
                                </w:rPr>
                              </w:pPr>
                              <w:r>
                                <w:rPr>
                                  <w:color w:val="404040" w:themeColor="text1" w:themeTint="BF"/>
                                  <w:sz w:val="36"/>
                                  <w:szCs w:val="36"/>
                                </w:rPr>
                                <w:t>Analog Devices Inc.</w:t>
                              </w:r>
                            </w:p>
                          </w:sdtContent>
                        </w:sdt>
                      </w:txbxContent>
                    </v:textbox>
                    <w10:wrap type="square" anchorx="page" anchory="page"/>
                  </v:shape>
                </w:pict>
              </mc:Fallback>
            </mc:AlternateContent>
          </w:r>
        </w:p>
        <w:p w14:paraId="3CF3E14D" w14:textId="77777777" w:rsidR="00EC3AA1" w:rsidRDefault="00EC3AA1">
          <w:pPr>
            <w:rPr>
              <w:rFonts w:eastAsia="Times New Roman"/>
            </w:rPr>
          </w:pPr>
          <w:r>
            <w:rPr>
              <w:rFonts w:eastAsia="Times New Roman"/>
            </w:rPr>
            <w:br w:type="page"/>
          </w:r>
        </w:p>
      </w:sdtContent>
    </w:sdt>
    <w:sdt>
      <w:sdtPr>
        <w:rPr>
          <w:rFonts w:asciiTheme="minorHAnsi" w:eastAsiaTheme="minorEastAsia" w:hAnsiTheme="minorHAnsi" w:cstheme="minorBidi"/>
          <w:color w:val="auto"/>
          <w:sz w:val="20"/>
          <w:szCs w:val="20"/>
        </w:rPr>
        <w:id w:val="581954398"/>
        <w:docPartObj>
          <w:docPartGallery w:val="Table of Contents"/>
          <w:docPartUnique/>
        </w:docPartObj>
      </w:sdtPr>
      <w:sdtEndPr>
        <w:rPr>
          <w:b/>
          <w:bCs/>
          <w:noProof/>
        </w:rPr>
      </w:sdtEndPr>
      <w:sdtContent>
        <w:p w14:paraId="7317259B" w14:textId="77777777" w:rsidR="00EC3AA1" w:rsidRDefault="00EC3AA1">
          <w:pPr>
            <w:pStyle w:val="TOCHeading"/>
          </w:pPr>
          <w:r>
            <w:t>Contents</w:t>
          </w:r>
        </w:p>
        <w:p w14:paraId="5A0A94F5" w14:textId="77777777" w:rsidR="00184C76" w:rsidRDefault="00F2766C">
          <w:pPr>
            <w:pStyle w:val="TOC2"/>
            <w:tabs>
              <w:tab w:val="right" w:leader="dot" w:pos="9350"/>
            </w:tabs>
            <w:rPr>
              <w:noProof/>
              <w:sz w:val="22"/>
              <w:szCs w:val="22"/>
            </w:rPr>
          </w:pPr>
          <w:r>
            <w:fldChar w:fldCharType="begin"/>
          </w:r>
          <w:r>
            <w:instrText xml:space="preserve"> TOC \h \z \t "Heading 1,2,Heading 2,3,Heading 3,4,Heading 4,5,Title,1" </w:instrText>
          </w:r>
          <w:r>
            <w:fldChar w:fldCharType="separate"/>
          </w:r>
          <w:hyperlink w:anchor="_Toc419179" w:history="1">
            <w:r w:rsidR="00184C76" w:rsidRPr="00586ED6">
              <w:rPr>
                <w:rStyle w:val="Hyperlink"/>
                <w:rFonts w:eastAsia="Times New Roman"/>
                <w:noProof/>
              </w:rPr>
              <w:t>Version</w:t>
            </w:r>
            <w:r w:rsidR="00184C76">
              <w:rPr>
                <w:noProof/>
                <w:webHidden/>
              </w:rPr>
              <w:tab/>
            </w:r>
            <w:r w:rsidR="00184C76">
              <w:rPr>
                <w:noProof/>
                <w:webHidden/>
              </w:rPr>
              <w:fldChar w:fldCharType="begin"/>
            </w:r>
            <w:r w:rsidR="00184C76">
              <w:rPr>
                <w:noProof/>
                <w:webHidden/>
              </w:rPr>
              <w:instrText xml:space="preserve"> PAGEREF _Toc419179 \h </w:instrText>
            </w:r>
            <w:r w:rsidR="00184C76">
              <w:rPr>
                <w:noProof/>
                <w:webHidden/>
              </w:rPr>
            </w:r>
            <w:r w:rsidR="00184C76">
              <w:rPr>
                <w:noProof/>
                <w:webHidden/>
              </w:rPr>
              <w:fldChar w:fldCharType="separate"/>
            </w:r>
            <w:r w:rsidR="00184C76">
              <w:rPr>
                <w:noProof/>
                <w:webHidden/>
              </w:rPr>
              <w:t>5</w:t>
            </w:r>
            <w:r w:rsidR="00184C76">
              <w:rPr>
                <w:noProof/>
                <w:webHidden/>
              </w:rPr>
              <w:fldChar w:fldCharType="end"/>
            </w:r>
          </w:hyperlink>
        </w:p>
        <w:p w14:paraId="63015956" w14:textId="77777777" w:rsidR="00184C76" w:rsidRDefault="00EB0641">
          <w:pPr>
            <w:pStyle w:val="TOC2"/>
            <w:tabs>
              <w:tab w:val="right" w:leader="dot" w:pos="9350"/>
            </w:tabs>
            <w:rPr>
              <w:noProof/>
              <w:sz w:val="22"/>
              <w:szCs w:val="22"/>
            </w:rPr>
          </w:pPr>
          <w:hyperlink w:anchor="_Toc419180" w:history="1">
            <w:r w:rsidR="00184C76" w:rsidRPr="00586ED6">
              <w:rPr>
                <w:rStyle w:val="Hyperlink"/>
                <w:rFonts w:eastAsia="Times New Roman"/>
                <w:noProof/>
              </w:rPr>
              <w:t>Definitions</w:t>
            </w:r>
            <w:r w:rsidR="00184C76">
              <w:rPr>
                <w:noProof/>
                <w:webHidden/>
              </w:rPr>
              <w:tab/>
            </w:r>
            <w:r w:rsidR="00184C76">
              <w:rPr>
                <w:noProof/>
                <w:webHidden/>
              </w:rPr>
              <w:fldChar w:fldCharType="begin"/>
            </w:r>
            <w:r w:rsidR="00184C76">
              <w:rPr>
                <w:noProof/>
                <w:webHidden/>
              </w:rPr>
              <w:instrText xml:space="preserve"> PAGEREF _Toc419180 \h </w:instrText>
            </w:r>
            <w:r w:rsidR="00184C76">
              <w:rPr>
                <w:noProof/>
                <w:webHidden/>
              </w:rPr>
            </w:r>
            <w:r w:rsidR="00184C76">
              <w:rPr>
                <w:noProof/>
                <w:webHidden/>
              </w:rPr>
              <w:fldChar w:fldCharType="separate"/>
            </w:r>
            <w:r w:rsidR="00184C76">
              <w:rPr>
                <w:noProof/>
                <w:webHidden/>
              </w:rPr>
              <w:t>6</w:t>
            </w:r>
            <w:r w:rsidR="00184C76">
              <w:rPr>
                <w:noProof/>
                <w:webHidden/>
              </w:rPr>
              <w:fldChar w:fldCharType="end"/>
            </w:r>
          </w:hyperlink>
        </w:p>
        <w:p w14:paraId="45CD2C62" w14:textId="77777777" w:rsidR="00184C76" w:rsidRDefault="00EB0641">
          <w:pPr>
            <w:pStyle w:val="TOC1"/>
            <w:tabs>
              <w:tab w:val="right" w:leader="dot" w:pos="9350"/>
            </w:tabs>
            <w:rPr>
              <w:noProof/>
              <w:sz w:val="22"/>
              <w:szCs w:val="22"/>
            </w:rPr>
          </w:pPr>
          <w:hyperlink w:anchor="_Toc419181" w:history="1">
            <w:r w:rsidR="00184C76" w:rsidRPr="00586ED6">
              <w:rPr>
                <w:rStyle w:val="Hyperlink"/>
                <w:noProof/>
              </w:rPr>
              <w:t>Part I: Framework</w:t>
            </w:r>
            <w:r w:rsidR="00184C76">
              <w:rPr>
                <w:noProof/>
                <w:webHidden/>
              </w:rPr>
              <w:tab/>
            </w:r>
            <w:r w:rsidR="00184C76">
              <w:rPr>
                <w:noProof/>
                <w:webHidden/>
              </w:rPr>
              <w:fldChar w:fldCharType="begin"/>
            </w:r>
            <w:r w:rsidR="00184C76">
              <w:rPr>
                <w:noProof/>
                <w:webHidden/>
              </w:rPr>
              <w:instrText xml:space="preserve"> PAGEREF _Toc419181 \h </w:instrText>
            </w:r>
            <w:r w:rsidR="00184C76">
              <w:rPr>
                <w:noProof/>
                <w:webHidden/>
              </w:rPr>
            </w:r>
            <w:r w:rsidR="00184C76">
              <w:rPr>
                <w:noProof/>
                <w:webHidden/>
              </w:rPr>
              <w:fldChar w:fldCharType="separate"/>
            </w:r>
            <w:r w:rsidR="00184C76">
              <w:rPr>
                <w:noProof/>
                <w:webHidden/>
              </w:rPr>
              <w:t>7</w:t>
            </w:r>
            <w:r w:rsidR="00184C76">
              <w:rPr>
                <w:noProof/>
                <w:webHidden/>
              </w:rPr>
              <w:fldChar w:fldCharType="end"/>
            </w:r>
          </w:hyperlink>
        </w:p>
        <w:p w14:paraId="6B2C73E8" w14:textId="77777777" w:rsidR="00184C76" w:rsidRDefault="00EB0641">
          <w:pPr>
            <w:pStyle w:val="TOC3"/>
            <w:tabs>
              <w:tab w:val="right" w:leader="dot" w:pos="9350"/>
            </w:tabs>
            <w:rPr>
              <w:noProof/>
              <w:sz w:val="22"/>
              <w:szCs w:val="22"/>
            </w:rPr>
          </w:pPr>
          <w:hyperlink w:anchor="_Toc419182" w:history="1">
            <w:r w:rsidR="00184C76" w:rsidRPr="00586ED6">
              <w:rPr>
                <w:rStyle w:val="Hyperlink"/>
                <w:noProof/>
              </w:rPr>
              <w:t>What is an App?</w:t>
            </w:r>
            <w:r w:rsidR="00184C76">
              <w:rPr>
                <w:noProof/>
                <w:webHidden/>
              </w:rPr>
              <w:tab/>
            </w:r>
            <w:r w:rsidR="00184C76">
              <w:rPr>
                <w:noProof/>
                <w:webHidden/>
              </w:rPr>
              <w:fldChar w:fldCharType="begin"/>
            </w:r>
            <w:r w:rsidR="00184C76">
              <w:rPr>
                <w:noProof/>
                <w:webHidden/>
              </w:rPr>
              <w:instrText xml:space="preserve"> PAGEREF _Toc419182 \h </w:instrText>
            </w:r>
            <w:r w:rsidR="00184C76">
              <w:rPr>
                <w:noProof/>
                <w:webHidden/>
              </w:rPr>
            </w:r>
            <w:r w:rsidR="00184C76">
              <w:rPr>
                <w:noProof/>
                <w:webHidden/>
              </w:rPr>
              <w:fldChar w:fldCharType="separate"/>
            </w:r>
            <w:r w:rsidR="00184C76">
              <w:rPr>
                <w:noProof/>
                <w:webHidden/>
              </w:rPr>
              <w:t>8</w:t>
            </w:r>
            <w:r w:rsidR="00184C76">
              <w:rPr>
                <w:noProof/>
                <w:webHidden/>
              </w:rPr>
              <w:fldChar w:fldCharType="end"/>
            </w:r>
          </w:hyperlink>
        </w:p>
        <w:p w14:paraId="23676FFD" w14:textId="77777777" w:rsidR="00184C76" w:rsidRDefault="00EB0641">
          <w:pPr>
            <w:pStyle w:val="TOC4"/>
            <w:tabs>
              <w:tab w:val="right" w:leader="dot" w:pos="9350"/>
            </w:tabs>
            <w:rPr>
              <w:noProof/>
              <w:sz w:val="22"/>
              <w:szCs w:val="22"/>
            </w:rPr>
          </w:pPr>
          <w:hyperlink w:anchor="_Toc419183" w:history="1">
            <w:r w:rsidR="00184C76" w:rsidRPr="00586ED6">
              <w:rPr>
                <w:rStyle w:val="Hyperlink"/>
                <w:noProof/>
              </w:rPr>
              <w:t>Messaging: Internal and External</w:t>
            </w:r>
            <w:r w:rsidR="00184C76">
              <w:rPr>
                <w:noProof/>
                <w:webHidden/>
              </w:rPr>
              <w:tab/>
            </w:r>
            <w:r w:rsidR="00184C76">
              <w:rPr>
                <w:noProof/>
                <w:webHidden/>
              </w:rPr>
              <w:fldChar w:fldCharType="begin"/>
            </w:r>
            <w:r w:rsidR="00184C76">
              <w:rPr>
                <w:noProof/>
                <w:webHidden/>
              </w:rPr>
              <w:instrText xml:space="preserve"> PAGEREF _Toc419183 \h </w:instrText>
            </w:r>
            <w:r w:rsidR="00184C76">
              <w:rPr>
                <w:noProof/>
                <w:webHidden/>
              </w:rPr>
            </w:r>
            <w:r w:rsidR="00184C76">
              <w:rPr>
                <w:noProof/>
                <w:webHidden/>
              </w:rPr>
              <w:fldChar w:fldCharType="separate"/>
            </w:r>
            <w:r w:rsidR="00184C76">
              <w:rPr>
                <w:noProof/>
                <w:webHidden/>
              </w:rPr>
              <w:t>8</w:t>
            </w:r>
            <w:r w:rsidR="00184C76">
              <w:rPr>
                <w:noProof/>
                <w:webHidden/>
              </w:rPr>
              <w:fldChar w:fldCharType="end"/>
            </w:r>
          </w:hyperlink>
        </w:p>
        <w:p w14:paraId="523FF52E" w14:textId="77777777" w:rsidR="00184C76" w:rsidRDefault="00EB0641">
          <w:pPr>
            <w:pStyle w:val="TOC3"/>
            <w:tabs>
              <w:tab w:val="right" w:leader="dot" w:pos="9350"/>
            </w:tabs>
            <w:rPr>
              <w:noProof/>
              <w:sz w:val="22"/>
              <w:szCs w:val="22"/>
            </w:rPr>
          </w:pPr>
          <w:hyperlink w:anchor="_Toc419184" w:history="1">
            <w:r w:rsidR="00184C76" w:rsidRPr="00586ED6">
              <w:rPr>
                <w:rStyle w:val="Hyperlink"/>
                <w:noProof/>
              </w:rPr>
              <w:t>Configuring the Watch at Run-Time</w:t>
            </w:r>
            <w:r w:rsidR="00184C76">
              <w:rPr>
                <w:noProof/>
                <w:webHidden/>
              </w:rPr>
              <w:tab/>
            </w:r>
            <w:r w:rsidR="00184C76">
              <w:rPr>
                <w:noProof/>
                <w:webHidden/>
              </w:rPr>
              <w:fldChar w:fldCharType="begin"/>
            </w:r>
            <w:r w:rsidR="00184C76">
              <w:rPr>
                <w:noProof/>
                <w:webHidden/>
              </w:rPr>
              <w:instrText xml:space="preserve"> PAGEREF _Toc419184 \h </w:instrText>
            </w:r>
            <w:r w:rsidR="00184C76">
              <w:rPr>
                <w:noProof/>
                <w:webHidden/>
              </w:rPr>
            </w:r>
            <w:r w:rsidR="00184C76">
              <w:rPr>
                <w:noProof/>
                <w:webHidden/>
              </w:rPr>
              <w:fldChar w:fldCharType="separate"/>
            </w:r>
            <w:r w:rsidR="00184C76">
              <w:rPr>
                <w:noProof/>
                <w:webHidden/>
              </w:rPr>
              <w:t>9</w:t>
            </w:r>
            <w:r w:rsidR="00184C76">
              <w:rPr>
                <w:noProof/>
                <w:webHidden/>
              </w:rPr>
              <w:fldChar w:fldCharType="end"/>
            </w:r>
          </w:hyperlink>
        </w:p>
        <w:p w14:paraId="7AADCF5B" w14:textId="77777777" w:rsidR="00184C76" w:rsidRDefault="00EB0641">
          <w:pPr>
            <w:pStyle w:val="TOC1"/>
            <w:tabs>
              <w:tab w:val="right" w:leader="dot" w:pos="9350"/>
            </w:tabs>
            <w:rPr>
              <w:noProof/>
              <w:sz w:val="22"/>
              <w:szCs w:val="22"/>
            </w:rPr>
          </w:pPr>
          <w:hyperlink w:anchor="_Toc419185" w:history="1">
            <w:r w:rsidR="00184C76" w:rsidRPr="00586ED6">
              <w:rPr>
                <w:rStyle w:val="Hyperlink"/>
                <w:noProof/>
              </w:rPr>
              <w:t>Part II: Apps</w:t>
            </w:r>
            <w:r w:rsidR="00184C76">
              <w:rPr>
                <w:noProof/>
                <w:webHidden/>
              </w:rPr>
              <w:tab/>
            </w:r>
            <w:r w:rsidR="00184C76">
              <w:rPr>
                <w:noProof/>
                <w:webHidden/>
              </w:rPr>
              <w:fldChar w:fldCharType="begin"/>
            </w:r>
            <w:r w:rsidR="00184C76">
              <w:rPr>
                <w:noProof/>
                <w:webHidden/>
              </w:rPr>
              <w:instrText xml:space="preserve"> PAGEREF _Toc419185 \h </w:instrText>
            </w:r>
            <w:r w:rsidR="00184C76">
              <w:rPr>
                <w:noProof/>
                <w:webHidden/>
              </w:rPr>
            </w:r>
            <w:r w:rsidR="00184C76">
              <w:rPr>
                <w:noProof/>
                <w:webHidden/>
              </w:rPr>
              <w:fldChar w:fldCharType="separate"/>
            </w:r>
            <w:r w:rsidR="00184C76">
              <w:rPr>
                <w:noProof/>
                <w:webHidden/>
              </w:rPr>
              <w:t>10</w:t>
            </w:r>
            <w:r w:rsidR="00184C76">
              <w:rPr>
                <w:noProof/>
                <w:webHidden/>
              </w:rPr>
              <w:fldChar w:fldCharType="end"/>
            </w:r>
          </w:hyperlink>
        </w:p>
        <w:p w14:paraId="78F8DA9B" w14:textId="77777777" w:rsidR="00184C76" w:rsidRDefault="00EB0641">
          <w:pPr>
            <w:pStyle w:val="TOC2"/>
            <w:tabs>
              <w:tab w:val="right" w:leader="dot" w:pos="9350"/>
            </w:tabs>
            <w:rPr>
              <w:noProof/>
              <w:sz w:val="22"/>
              <w:szCs w:val="22"/>
            </w:rPr>
          </w:pPr>
          <w:hyperlink w:anchor="_Toc419186" w:history="1">
            <w:r w:rsidR="00184C76" w:rsidRPr="00586ED6">
              <w:rPr>
                <w:rStyle w:val="Hyperlink"/>
                <w:rFonts w:eastAsia="Times New Roman"/>
                <w:noProof/>
              </w:rPr>
              <w:t>PPG App</w:t>
            </w:r>
            <w:r w:rsidR="00184C76">
              <w:rPr>
                <w:noProof/>
                <w:webHidden/>
              </w:rPr>
              <w:tab/>
            </w:r>
            <w:r w:rsidR="00184C76">
              <w:rPr>
                <w:noProof/>
                <w:webHidden/>
              </w:rPr>
              <w:fldChar w:fldCharType="begin"/>
            </w:r>
            <w:r w:rsidR="00184C76">
              <w:rPr>
                <w:noProof/>
                <w:webHidden/>
              </w:rPr>
              <w:instrText xml:space="preserve"> PAGEREF _Toc419186 \h </w:instrText>
            </w:r>
            <w:r w:rsidR="00184C76">
              <w:rPr>
                <w:noProof/>
                <w:webHidden/>
              </w:rPr>
            </w:r>
            <w:r w:rsidR="00184C76">
              <w:rPr>
                <w:noProof/>
                <w:webHidden/>
              </w:rPr>
              <w:fldChar w:fldCharType="separate"/>
            </w:r>
            <w:r w:rsidR="00184C76">
              <w:rPr>
                <w:noProof/>
                <w:webHidden/>
              </w:rPr>
              <w:t>11</w:t>
            </w:r>
            <w:r w:rsidR="00184C76">
              <w:rPr>
                <w:noProof/>
                <w:webHidden/>
              </w:rPr>
              <w:fldChar w:fldCharType="end"/>
            </w:r>
          </w:hyperlink>
        </w:p>
        <w:p w14:paraId="7DE75295" w14:textId="77777777" w:rsidR="00184C76" w:rsidRDefault="00EB0641">
          <w:pPr>
            <w:pStyle w:val="TOC3"/>
            <w:tabs>
              <w:tab w:val="right" w:leader="dot" w:pos="9350"/>
            </w:tabs>
            <w:rPr>
              <w:noProof/>
              <w:sz w:val="22"/>
              <w:szCs w:val="22"/>
            </w:rPr>
          </w:pPr>
          <w:hyperlink w:anchor="_Toc419187" w:history="1">
            <w:r w:rsidR="00184C76" w:rsidRPr="00586ED6">
              <w:rPr>
                <w:rStyle w:val="Hyperlink"/>
                <w:noProof/>
              </w:rPr>
              <w:t>Continuous vs non-continuous PPG</w:t>
            </w:r>
            <w:r w:rsidR="00184C76">
              <w:rPr>
                <w:noProof/>
                <w:webHidden/>
              </w:rPr>
              <w:tab/>
            </w:r>
            <w:r w:rsidR="00184C76">
              <w:rPr>
                <w:noProof/>
                <w:webHidden/>
              </w:rPr>
              <w:fldChar w:fldCharType="begin"/>
            </w:r>
            <w:r w:rsidR="00184C76">
              <w:rPr>
                <w:noProof/>
                <w:webHidden/>
              </w:rPr>
              <w:instrText xml:space="preserve"> PAGEREF _Toc419187 \h </w:instrText>
            </w:r>
            <w:r w:rsidR="00184C76">
              <w:rPr>
                <w:noProof/>
                <w:webHidden/>
              </w:rPr>
            </w:r>
            <w:r w:rsidR="00184C76">
              <w:rPr>
                <w:noProof/>
                <w:webHidden/>
              </w:rPr>
              <w:fldChar w:fldCharType="separate"/>
            </w:r>
            <w:r w:rsidR="00184C76">
              <w:rPr>
                <w:noProof/>
                <w:webHidden/>
              </w:rPr>
              <w:t>12</w:t>
            </w:r>
            <w:r w:rsidR="00184C76">
              <w:rPr>
                <w:noProof/>
                <w:webHidden/>
              </w:rPr>
              <w:fldChar w:fldCharType="end"/>
            </w:r>
          </w:hyperlink>
        </w:p>
        <w:p w14:paraId="2E581C16" w14:textId="77777777" w:rsidR="00184C76" w:rsidRDefault="00EB0641">
          <w:pPr>
            <w:pStyle w:val="TOC3"/>
            <w:tabs>
              <w:tab w:val="right" w:leader="dot" w:pos="9350"/>
            </w:tabs>
            <w:rPr>
              <w:noProof/>
              <w:sz w:val="22"/>
              <w:szCs w:val="22"/>
            </w:rPr>
          </w:pPr>
          <w:hyperlink w:anchor="_Toc419188" w:history="1">
            <w:r w:rsidR="00184C76" w:rsidRPr="00586ED6">
              <w:rPr>
                <w:rStyle w:val="Hyperlink"/>
                <w:rFonts w:eastAsia="Times New Roman"/>
                <w:noProof/>
              </w:rPr>
              <w:t>Configs: ADPD DCFG, ADXL DCFG and PPG LCFG</w:t>
            </w:r>
            <w:r w:rsidR="00184C76">
              <w:rPr>
                <w:noProof/>
                <w:webHidden/>
              </w:rPr>
              <w:tab/>
            </w:r>
            <w:r w:rsidR="00184C76">
              <w:rPr>
                <w:noProof/>
                <w:webHidden/>
              </w:rPr>
              <w:fldChar w:fldCharType="begin"/>
            </w:r>
            <w:r w:rsidR="00184C76">
              <w:rPr>
                <w:noProof/>
                <w:webHidden/>
              </w:rPr>
              <w:instrText xml:space="preserve"> PAGEREF _Toc419188 \h </w:instrText>
            </w:r>
            <w:r w:rsidR="00184C76">
              <w:rPr>
                <w:noProof/>
                <w:webHidden/>
              </w:rPr>
            </w:r>
            <w:r w:rsidR="00184C76">
              <w:rPr>
                <w:noProof/>
                <w:webHidden/>
              </w:rPr>
              <w:fldChar w:fldCharType="separate"/>
            </w:r>
            <w:r w:rsidR="00184C76">
              <w:rPr>
                <w:noProof/>
                <w:webHidden/>
              </w:rPr>
              <w:t>12</w:t>
            </w:r>
            <w:r w:rsidR="00184C76">
              <w:rPr>
                <w:noProof/>
                <w:webHidden/>
              </w:rPr>
              <w:fldChar w:fldCharType="end"/>
            </w:r>
          </w:hyperlink>
        </w:p>
        <w:p w14:paraId="053A3882" w14:textId="77777777" w:rsidR="00184C76" w:rsidRDefault="00EB0641">
          <w:pPr>
            <w:pStyle w:val="TOC4"/>
            <w:tabs>
              <w:tab w:val="right" w:leader="dot" w:pos="9350"/>
            </w:tabs>
            <w:rPr>
              <w:noProof/>
              <w:sz w:val="22"/>
              <w:szCs w:val="22"/>
            </w:rPr>
          </w:pPr>
          <w:hyperlink w:anchor="_Toc419189" w:history="1">
            <w:r w:rsidR="00184C76" w:rsidRPr="00586ED6">
              <w:rPr>
                <w:rStyle w:val="Hyperlink"/>
                <w:noProof/>
              </w:rPr>
              <w:t>Additional LCFGs</w:t>
            </w:r>
            <w:r w:rsidR="00184C76">
              <w:rPr>
                <w:noProof/>
                <w:webHidden/>
              </w:rPr>
              <w:tab/>
            </w:r>
            <w:r w:rsidR="00184C76">
              <w:rPr>
                <w:noProof/>
                <w:webHidden/>
              </w:rPr>
              <w:fldChar w:fldCharType="begin"/>
            </w:r>
            <w:r w:rsidR="00184C76">
              <w:rPr>
                <w:noProof/>
                <w:webHidden/>
              </w:rPr>
              <w:instrText xml:space="preserve"> PAGEREF _Toc419189 \h </w:instrText>
            </w:r>
            <w:r w:rsidR="00184C76">
              <w:rPr>
                <w:noProof/>
                <w:webHidden/>
              </w:rPr>
            </w:r>
            <w:r w:rsidR="00184C76">
              <w:rPr>
                <w:noProof/>
                <w:webHidden/>
              </w:rPr>
              <w:fldChar w:fldCharType="separate"/>
            </w:r>
            <w:r w:rsidR="00184C76">
              <w:rPr>
                <w:noProof/>
                <w:webHidden/>
              </w:rPr>
              <w:t>12</w:t>
            </w:r>
            <w:r w:rsidR="00184C76">
              <w:rPr>
                <w:noProof/>
                <w:webHidden/>
              </w:rPr>
              <w:fldChar w:fldCharType="end"/>
            </w:r>
          </w:hyperlink>
        </w:p>
        <w:p w14:paraId="259695C4" w14:textId="77777777" w:rsidR="00184C76" w:rsidRDefault="00EB0641">
          <w:pPr>
            <w:pStyle w:val="TOC3"/>
            <w:tabs>
              <w:tab w:val="right" w:leader="dot" w:pos="9350"/>
            </w:tabs>
            <w:rPr>
              <w:noProof/>
              <w:sz w:val="22"/>
              <w:szCs w:val="22"/>
            </w:rPr>
          </w:pPr>
          <w:hyperlink w:anchor="_Toc419190" w:history="1">
            <w:r w:rsidR="00184C76" w:rsidRPr="00586ED6">
              <w:rPr>
                <w:rStyle w:val="Hyperlink"/>
                <w:rFonts w:eastAsia="Times New Roman"/>
                <w:noProof/>
              </w:rPr>
              <w:t>PPG M2M2 API</w:t>
            </w:r>
            <w:r w:rsidR="00184C76">
              <w:rPr>
                <w:noProof/>
                <w:webHidden/>
              </w:rPr>
              <w:tab/>
            </w:r>
            <w:r w:rsidR="00184C76">
              <w:rPr>
                <w:noProof/>
                <w:webHidden/>
              </w:rPr>
              <w:fldChar w:fldCharType="begin"/>
            </w:r>
            <w:r w:rsidR="00184C76">
              <w:rPr>
                <w:noProof/>
                <w:webHidden/>
              </w:rPr>
              <w:instrText xml:space="preserve"> PAGEREF _Toc419190 \h </w:instrText>
            </w:r>
            <w:r w:rsidR="00184C76">
              <w:rPr>
                <w:noProof/>
                <w:webHidden/>
              </w:rPr>
            </w:r>
            <w:r w:rsidR="00184C76">
              <w:rPr>
                <w:noProof/>
                <w:webHidden/>
              </w:rPr>
              <w:fldChar w:fldCharType="separate"/>
            </w:r>
            <w:r w:rsidR="00184C76">
              <w:rPr>
                <w:noProof/>
                <w:webHidden/>
              </w:rPr>
              <w:t>13</w:t>
            </w:r>
            <w:r w:rsidR="00184C76">
              <w:rPr>
                <w:noProof/>
                <w:webHidden/>
              </w:rPr>
              <w:fldChar w:fldCharType="end"/>
            </w:r>
          </w:hyperlink>
        </w:p>
        <w:p w14:paraId="1CFC3F12" w14:textId="77777777" w:rsidR="00184C76" w:rsidRDefault="00EB0641">
          <w:pPr>
            <w:pStyle w:val="TOC4"/>
            <w:tabs>
              <w:tab w:val="right" w:leader="dot" w:pos="9350"/>
            </w:tabs>
            <w:rPr>
              <w:noProof/>
              <w:sz w:val="22"/>
              <w:szCs w:val="22"/>
            </w:rPr>
          </w:pPr>
          <w:hyperlink w:anchor="_Toc419191" w:history="1">
            <w:r w:rsidR="00184C76" w:rsidRPr="00586ED6">
              <w:rPr>
                <w:rStyle w:val="Hyperlink"/>
                <w:rFonts w:eastAsia="Times New Roman"/>
                <w:noProof/>
              </w:rPr>
              <w:t>M2M2 Commands</w:t>
            </w:r>
            <w:r w:rsidR="00184C76">
              <w:rPr>
                <w:noProof/>
                <w:webHidden/>
              </w:rPr>
              <w:tab/>
            </w:r>
            <w:r w:rsidR="00184C76">
              <w:rPr>
                <w:noProof/>
                <w:webHidden/>
              </w:rPr>
              <w:fldChar w:fldCharType="begin"/>
            </w:r>
            <w:r w:rsidR="00184C76">
              <w:rPr>
                <w:noProof/>
                <w:webHidden/>
              </w:rPr>
              <w:instrText xml:space="preserve"> PAGEREF _Toc419191 \h </w:instrText>
            </w:r>
            <w:r w:rsidR="00184C76">
              <w:rPr>
                <w:noProof/>
                <w:webHidden/>
              </w:rPr>
            </w:r>
            <w:r w:rsidR="00184C76">
              <w:rPr>
                <w:noProof/>
                <w:webHidden/>
              </w:rPr>
              <w:fldChar w:fldCharType="separate"/>
            </w:r>
            <w:r w:rsidR="00184C76">
              <w:rPr>
                <w:noProof/>
                <w:webHidden/>
              </w:rPr>
              <w:t>13</w:t>
            </w:r>
            <w:r w:rsidR="00184C76">
              <w:rPr>
                <w:noProof/>
                <w:webHidden/>
              </w:rPr>
              <w:fldChar w:fldCharType="end"/>
            </w:r>
          </w:hyperlink>
        </w:p>
        <w:p w14:paraId="140C583A" w14:textId="77777777" w:rsidR="00184C76" w:rsidRDefault="00EB0641">
          <w:pPr>
            <w:pStyle w:val="TOC5"/>
            <w:tabs>
              <w:tab w:val="right" w:leader="dot" w:pos="9350"/>
            </w:tabs>
            <w:rPr>
              <w:noProof/>
              <w:sz w:val="22"/>
              <w:szCs w:val="22"/>
            </w:rPr>
          </w:pPr>
          <w:hyperlink w:anchor="_Toc419192" w:history="1">
            <w:r w:rsidR="00184C76" w:rsidRPr="00586ED6">
              <w:rPr>
                <w:rStyle w:val="Hyperlink"/>
                <w:noProof/>
              </w:rPr>
              <w:t>Usage</w:t>
            </w:r>
            <w:r w:rsidR="00184C76">
              <w:rPr>
                <w:noProof/>
                <w:webHidden/>
              </w:rPr>
              <w:tab/>
            </w:r>
            <w:r w:rsidR="00184C76">
              <w:rPr>
                <w:noProof/>
                <w:webHidden/>
              </w:rPr>
              <w:fldChar w:fldCharType="begin"/>
            </w:r>
            <w:r w:rsidR="00184C76">
              <w:rPr>
                <w:noProof/>
                <w:webHidden/>
              </w:rPr>
              <w:instrText xml:space="preserve"> PAGEREF _Toc419192 \h </w:instrText>
            </w:r>
            <w:r w:rsidR="00184C76">
              <w:rPr>
                <w:noProof/>
                <w:webHidden/>
              </w:rPr>
            </w:r>
            <w:r w:rsidR="00184C76">
              <w:rPr>
                <w:noProof/>
                <w:webHidden/>
              </w:rPr>
              <w:fldChar w:fldCharType="separate"/>
            </w:r>
            <w:r w:rsidR="00184C76">
              <w:rPr>
                <w:noProof/>
                <w:webHidden/>
              </w:rPr>
              <w:t>14</w:t>
            </w:r>
            <w:r w:rsidR="00184C76">
              <w:rPr>
                <w:noProof/>
                <w:webHidden/>
              </w:rPr>
              <w:fldChar w:fldCharType="end"/>
            </w:r>
          </w:hyperlink>
        </w:p>
        <w:p w14:paraId="38A175DF" w14:textId="77777777" w:rsidR="00184C76" w:rsidRDefault="00EB0641">
          <w:pPr>
            <w:pStyle w:val="TOC4"/>
            <w:tabs>
              <w:tab w:val="right" w:leader="dot" w:pos="9350"/>
            </w:tabs>
            <w:rPr>
              <w:noProof/>
              <w:sz w:val="22"/>
              <w:szCs w:val="22"/>
            </w:rPr>
          </w:pPr>
          <w:hyperlink w:anchor="_Toc419193" w:history="1">
            <w:r w:rsidR="00184C76" w:rsidRPr="00586ED6">
              <w:rPr>
                <w:rStyle w:val="Hyperlink"/>
                <w:rFonts w:eastAsia="Times New Roman"/>
                <w:noProof/>
              </w:rPr>
              <w:t>M2M2 Data Events</w:t>
            </w:r>
            <w:r w:rsidR="00184C76">
              <w:rPr>
                <w:noProof/>
                <w:webHidden/>
              </w:rPr>
              <w:tab/>
            </w:r>
            <w:r w:rsidR="00184C76">
              <w:rPr>
                <w:noProof/>
                <w:webHidden/>
              </w:rPr>
              <w:fldChar w:fldCharType="begin"/>
            </w:r>
            <w:r w:rsidR="00184C76">
              <w:rPr>
                <w:noProof/>
                <w:webHidden/>
              </w:rPr>
              <w:instrText xml:space="preserve"> PAGEREF _Toc419193 \h </w:instrText>
            </w:r>
            <w:r w:rsidR="00184C76">
              <w:rPr>
                <w:noProof/>
                <w:webHidden/>
              </w:rPr>
            </w:r>
            <w:r w:rsidR="00184C76">
              <w:rPr>
                <w:noProof/>
                <w:webHidden/>
              </w:rPr>
              <w:fldChar w:fldCharType="separate"/>
            </w:r>
            <w:r w:rsidR="00184C76">
              <w:rPr>
                <w:noProof/>
                <w:webHidden/>
              </w:rPr>
              <w:t>14</w:t>
            </w:r>
            <w:r w:rsidR="00184C76">
              <w:rPr>
                <w:noProof/>
                <w:webHidden/>
              </w:rPr>
              <w:fldChar w:fldCharType="end"/>
            </w:r>
          </w:hyperlink>
        </w:p>
        <w:p w14:paraId="2533CCD2" w14:textId="77777777" w:rsidR="00184C76" w:rsidRDefault="00EB0641">
          <w:pPr>
            <w:pStyle w:val="TOC4"/>
            <w:tabs>
              <w:tab w:val="right" w:leader="dot" w:pos="9350"/>
            </w:tabs>
            <w:rPr>
              <w:noProof/>
              <w:sz w:val="22"/>
              <w:szCs w:val="22"/>
            </w:rPr>
          </w:pPr>
          <w:hyperlink w:anchor="_Toc419194" w:history="1">
            <w:r w:rsidR="00184C76" w:rsidRPr="00586ED6">
              <w:rPr>
                <w:rStyle w:val="Hyperlink"/>
                <w:rFonts w:eastAsia="Times New Roman"/>
                <w:noProof/>
              </w:rPr>
              <w:t>M2M2 Notifications Events</w:t>
            </w:r>
            <w:r w:rsidR="00184C76">
              <w:rPr>
                <w:noProof/>
                <w:webHidden/>
              </w:rPr>
              <w:tab/>
            </w:r>
            <w:r w:rsidR="00184C76">
              <w:rPr>
                <w:noProof/>
                <w:webHidden/>
              </w:rPr>
              <w:fldChar w:fldCharType="begin"/>
            </w:r>
            <w:r w:rsidR="00184C76">
              <w:rPr>
                <w:noProof/>
                <w:webHidden/>
              </w:rPr>
              <w:instrText xml:space="preserve"> PAGEREF _Toc419194 \h </w:instrText>
            </w:r>
            <w:r w:rsidR="00184C76">
              <w:rPr>
                <w:noProof/>
                <w:webHidden/>
              </w:rPr>
            </w:r>
            <w:r w:rsidR="00184C76">
              <w:rPr>
                <w:noProof/>
                <w:webHidden/>
              </w:rPr>
              <w:fldChar w:fldCharType="separate"/>
            </w:r>
            <w:r w:rsidR="00184C76">
              <w:rPr>
                <w:noProof/>
                <w:webHidden/>
              </w:rPr>
              <w:t>15</w:t>
            </w:r>
            <w:r w:rsidR="00184C76">
              <w:rPr>
                <w:noProof/>
                <w:webHidden/>
              </w:rPr>
              <w:fldChar w:fldCharType="end"/>
            </w:r>
          </w:hyperlink>
        </w:p>
        <w:p w14:paraId="4F4561D7" w14:textId="77777777" w:rsidR="00184C76" w:rsidRDefault="00EB0641">
          <w:pPr>
            <w:pStyle w:val="TOC4"/>
            <w:tabs>
              <w:tab w:val="right" w:leader="dot" w:pos="9350"/>
            </w:tabs>
            <w:rPr>
              <w:noProof/>
              <w:sz w:val="22"/>
              <w:szCs w:val="22"/>
            </w:rPr>
          </w:pPr>
          <w:hyperlink w:anchor="_Toc419195" w:history="1">
            <w:r w:rsidR="00184C76" w:rsidRPr="00586ED6">
              <w:rPr>
                <w:rStyle w:val="Hyperlink"/>
                <w:rFonts w:eastAsia="Times New Roman"/>
                <w:noProof/>
              </w:rPr>
              <w:t>DMA and Non-DMA Mode</w:t>
            </w:r>
            <w:r w:rsidR="00184C76">
              <w:rPr>
                <w:noProof/>
                <w:webHidden/>
              </w:rPr>
              <w:tab/>
            </w:r>
            <w:r w:rsidR="00184C76">
              <w:rPr>
                <w:noProof/>
                <w:webHidden/>
              </w:rPr>
              <w:fldChar w:fldCharType="begin"/>
            </w:r>
            <w:r w:rsidR="00184C76">
              <w:rPr>
                <w:noProof/>
                <w:webHidden/>
              </w:rPr>
              <w:instrText xml:space="preserve"> PAGEREF _Toc419195 \h </w:instrText>
            </w:r>
            <w:r w:rsidR="00184C76">
              <w:rPr>
                <w:noProof/>
                <w:webHidden/>
              </w:rPr>
            </w:r>
            <w:r w:rsidR="00184C76">
              <w:rPr>
                <w:noProof/>
                <w:webHidden/>
              </w:rPr>
              <w:fldChar w:fldCharType="separate"/>
            </w:r>
            <w:r w:rsidR="00184C76">
              <w:rPr>
                <w:noProof/>
                <w:webHidden/>
              </w:rPr>
              <w:t>15</w:t>
            </w:r>
            <w:r w:rsidR="00184C76">
              <w:rPr>
                <w:noProof/>
                <w:webHidden/>
              </w:rPr>
              <w:fldChar w:fldCharType="end"/>
            </w:r>
          </w:hyperlink>
        </w:p>
        <w:p w14:paraId="33C74EDF" w14:textId="77777777" w:rsidR="00184C76" w:rsidRDefault="00EB0641">
          <w:pPr>
            <w:pStyle w:val="TOC2"/>
            <w:tabs>
              <w:tab w:val="right" w:leader="dot" w:pos="9350"/>
            </w:tabs>
            <w:rPr>
              <w:noProof/>
              <w:sz w:val="22"/>
              <w:szCs w:val="22"/>
            </w:rPr>
          </w:pPr>
          <w:hyperlink w:anchor="_Toc419196" w:history="1">
            <w:r w:rsidR="00184C76" w:rsidRPr="00586ED6">
              <w:rPr>
                <w:rStyle w:val="Hyperlink"/>
                <w:noProof/>
              </w:rPr>
              <w:t>Bio-Electric App</w:t>
            </w:r>
            <w:r w:rsidR="00184C76">
              <w:rPr>
                <w:noProof/>
                <w:webHidden/>
              </w:rPr>
              <w:tab/>
            </w:r>
            <w:r w:rsidR="00184C76">
              <w:rPr>
                <w:noProof/>
                <w:webHidden/>
              </w:rPr>
              <w:fldChar w:fldCharType="begin"/>
            </w:r>
            <w:r w:rsidR="00184C76">
              <w:rPr>
                <w:noProof/>
                <w:webHidden/>
              </w:rPr>
              <w:instrText xml:space="preserve"> PAGEREF _Toc419196 \h </w:instrText>
            </w:r>
            <w:r w:rsidR="00184C76">
              <w:rPr>
                <w:noProof/>
                <w:webHidden/>
              </w:rPr>
            </w:r>
            <w:r w:rsidR="00184C76">
              <w:rPr>
                <w:noProof/>
                <w:webHidden/>
              </w:rPr>
              <w:fldChar w:fldCharType="separate"/>
            </w:r>
            <w:r w:rsidR="00184C76">
              <w:rPr>
                <w:noProof/>
                <w:webHidden/>
              </w:rPr>
              <w:t>17</w:t>
            </w:r>
            <w:r w:rsidR="00184C76">
              <w:rPr>
                <w:noProof/>
                <w:webHidden/>
              </w:rPr>
              <w:fldChar w:fldCharType="end"/>
            </w:r>
          </w:hyperlink>
        </w:p>
        <w:p w14:paraId="00298BB8" w14:textId="77777777" w:rsidR="00184C76" w:rsidRDefault="00EB0641">
          <w:pPr>
            <w:pStyle w:val="TOC4"/>
            <w:tabs>
              <w:tab w:val="right" w:leader="dot" w:pos="9350"/>
            </w:tabs>
            <w:rPr>
              <w:noProof/>
              <w:sz w:val="22"/>
              <w:szCs w:val="22"/>
            </w:rPr>
          </w:pPr>
          <w:hyperlink w:anchor="_Toc419197" w:history="1">
            <w:r w:rsidR="00184C76" w:rsidRPr="00586ED6">
              <w:rPr>
                <w:rStyle w:val="Hyperlink"/>
                <w:noProof/>
              </w:rPr>
              <w:t>M2M2 Commands</w:t>
            </w:r>
            <w:r w:rsidR="00184C76">
              <w:rPr>
                <w:noProof/>
                <w:webHidden/>
              </w:rPr>
              <w:tab/>
            </w:r>
            <w:r w:rsidR="00184C76">
              <w:rPr>
                <w:noProof/>
                <w:webHidden/>
              </w:rPr>
              <w:fldChar w:fldCharType="begin"/>
            </w:r>
            <w:r w:rsidR="00184C76">
              <w:rPr>
                <w:noProof/>
                <w:webHidden/>
              </w:rPr>
              <w:instrText xml:space="preserve"> PAGEREF _Toc419197 \h </w:instrText>
            </w:r>
            <w:r w:rsidR="00184C76">
              <w:rPr>
                <w:noProof/>
                <w:webHidden/>
              </w:rPr>
            </w:r>
            <w:r w:rsidR="00184C76">
              <w:rPr>
                <w:noProof/>
                <w:webHidden/>
              </w:rPr>
              <w:fldChar w:fldCharType="separate"/>
            </w:r>
            <w:r w:rsidR="00184C76">
              <w:rPr>
                <w:noProof/>
                <w:webHidden/>
              </w:rPr>
              <w:t>17</w:t>
            </w:r>
            <w:r w:rsidR="00184C76">
              <w:rPr>
                <w:noProof/>
                <w:webHidden/>
              </w:rPr>
              <w:fldChar w:fldCharType="end"/>
            </w:r>
          </w:hyperlink>
        </w:p>
        <w:p w14:paraId="54E1C8FD" w14:textId="77777777" w:rsidR="00184C76" w:rsidRDefault="00EB0641">
          <w:pPr>
            <w:pStyle w:val="TOC5"/>
            <w:tabs>
              <w:tab w:val="right" w:leader="dot" w:pos="9350"/>
            </w:tabs>
            <w:rPr>
              <w:noProof/>
              <w:sz w:val="22"/>
              <w:szCs w:val="22"/>
            </w:rPr>
          </w:pPr>
          <w:hyperlink w:anchor="_Toc419198" w:history="1">
            <w:r w:rsidR="00184C76" w:rsidRPr="00586ED6">
              <w:rPr>
                <w:rStyle w:val="Hyperlink"/>
                <w:noProof/>
              </w:rPr>
              <w:t>Start</w:t>
            </w:r>
            <w:r w:rsidR="00184C76">
              <w:rPr>
                <w:noProof/>
                <w:webHidden/>
              </w:rPr>
              <w:tab/>
            </w:r>
            <w:r w:rsidR="00184C76">
              <w:rPr>
                <w:noProof/>
                <w:webHidden/>
              </w:rPr>
              <w:fldChar w:fldCharType="begin"/>
            </w:r>
            <w:r w:rsidR="00184C76">
              <w:rPr>
                <w:noProof/>
                <w:webHidden/>
              </w:rPr>
              <w:instrText xml:space="preserve"> PAGEREF _Toc419198 \h </w:instrText>
            </w:r>
            <w:r w:rsidR="00184C76">
              <w:rPr>
                <w:noProof/>
                <w:webHidden/>
              </w:rPr>
            </w:r>
            <w:r w:rsidR="00184C76">
              <w:rPr>
                <w:noProof/>
                <w:webHidden/>
              </w:rPr>
              <w:fldChar w:fldCharType="separate"/>
            </w:r>
            <w:r w:rsidR="00184C76">
              <w:rPr>
                <w:noProof/>
                <w:webHidden/>
              </w:rPr>
              <w:t>17</w:t>
            </w:r>
            <w:r w:rsidR="00184C76">
              <w:rPr>
                <w:noProof/>
                <w:webHidden/>
              </w:rPr>
              <w:fldChar w:fldCharType="end"/>
            </w:r>
          </w:hyperlink>
        </w:p>
        <w:p w14:paraId="74E8861F" w14:textId="77777777" w:rsidR="00184C76" w:rsidRDefault="00EB0641">
          <w:pPr>
            <w:pStyle w:val="TOC5"/>
            <w:tabs>
              <w:tab w:val="right" w:leader="dot" w:pos="9350"/>
            </w:tabs>
            <w:rPr>
              <w:noProof/>
              <w:sz w:val="22"/>
              <w:szCs w:val="22"/>
            </w:rPr>
          </w:pPr>
          <w:hyperlink w:anchor="_Toc419199" w:history="1">
            <w:r w:rsidR="00184C76" w:rsidRPr="00586ED6">
              <w:rPr>
                <w:rStyle w:val="Hyperlink"/>
                <w:noProof/>
              </w:rPr>
              <w:t>Stop</w:t>
            </w:r>
            <w:r w:rsidR="00184C76">
              <w:rPr>
                <w:noProof/>
                <w:webHidden/>
              </w:rPr>
              <w:tab/>
            </w:r>
            <w:r w:rsidR="00184C76">
              <w:rPr>
                <w:noProof/>
                <w:webHidden/>
              </w:rPr>
              <w:fldChar w:fldCharType="begin"/>
            </w:r>
            <w:r w:rsidR="00184C76">
              <w:rPr>
                <w:noProof/>
                <w:webHidden/>
              </w:rPr>
              <w:instrText xml:space="preserve"> PAGEREF _Toc419199 \h </w:instrText>
            </w:r>
            <w:r w:rsidR="00184C76">
              <w:rPr>
                <w:noProof/>
                <w:webHidden/>
              </w:rPr>
            </w:r>
            <w:r w:rsidR="00184C76">
              <w:rPr>
                <w:noProof/>
                <w:webHidden/>
              </w:rPr>
              <w:fldChar w:fldCharType="separate"/>
            </w:r>
            <w:r w:rsidR="00184C76">
              <w:rPr>
                <w:noProof/>
                <w:webHidden/>
              </w:rPr>
              <w:t>17</w:t>
            </w:r>
            <w:r w:rsidR="00184C76">
              <w:rPr>
                <w:noProof/>
                <w:webHidden/>
              </w:rPr>
              <w:fldChar w:fldCharType="end"/>
            </w:r>
          </w:hyperlink>
        </w:p>
        <w:p w14:paraId="176E574A" w14:textId="77777777" w:rsidR="00184C76" w:rsidRDefault="00EB0641">
          <w:pPr>
            <w:pStyle w:val="TOC5"/>
            <w:tabs>
              <w:tab w:val="right" w:leader="dot" w:pos="9350"/>
            </w:tabs>
            <w:rPr>
              <w:noProof/>
              <w:sz w:val="22"/>
              <w:szCs w:val="22"/>
            </w:rPr>
          </w:pPr>
          <w:hyperlink w:anchor="_Toc419200" w:history="1">
            <w:r w:rsidR="00184C76" w:rsidRPr="00586ED6">
              <w:rPr>
                <w:rStyle w:val="Hyperlink"/>
                <w:noProof/>
              </w:rPr>
              <w:t>Subscribe</w:t>
            </w:r>
            <w:r w:rsidR="00184C76">
              <w:rPr>
                <w:noProof/>
                <w:webHidden/>
              </w:rPr>
              <w:tab/>
            </w:r>
            <w:r w:rsidR="00184C76">
              <w:rPr>
                <w:noProof/>
                <w:webHidden/>
              </w:rPr>
              <w:fldChar w:fldCharType="begin"/>
            </w:r>
            <w:r w:rsidR="00184C76">
              <w:rPr>
                <w:noProof/>
                <w:webHidden/>
              </w:rPr>
              <w:instrText xml:space="preserve"> PAGEREF _Toc419200 \h </w:instrText>
            </w:r>
            <w:r w:rsidR="00184C76">
              <w:rPr>
                <w:noProof/>
                <w:webHidden/>
              </w:rPr>
            </w:r>
            <w:r w:rsidR="00184C76">
              <w:rPr>
                <w:noProof/>
                <w:webHidden/>
              </w:rPr>
              <w:fldChar w:fldCharType="separate"/>
            </w:r>
            <w:r w:rsidR="00184C76">
              <w:rPr>
                <w:noProof/>
                <w:webHidden/>
              </w:rPr>
              <w:t>17</w:t>
            </w:r>
            <w:r w:rsidR="00184C76">
              <w:rPr>
                <w:noProof/>
                <w:webHidden/>
              </w:rPr>
              <w:fldChar w:fldCharType="end"/>
            </w:r>
          </w:hyperlink>
        </w:p>
        <w:p w14:paraId="7F176774" w14:textId="77777777" w:rsidR="00184C76" w:rsidRDefault="00EB0641">
          <w:pPr>
            <w:pStyle w:val="TOC5"/>
            <w:tabs>
              <w:tab w:val="right" w:leader="dot" w:pos="9350"/>
            </w:tabs>
            <w:rPr>
              <w:noProof/>
              <w:sz w:val="22"/>
              <w:szCs w:val="22"/>
            </w:rPr>
          </w:pPr>
          <w:hyperlink w:anchor="_Toc419201" w:history="1">
            <w:r w:rsidR="00184C76" w:rsidRPr="00586ED6">
              <w:rPr>
                <w:rStyle w:val="Hyperlink"/>
                <w:noProof/>
              </w:rPr>
              <w:t>Unsubscribe</w:t>
            </w:r>
            <w:r w:rsidR="00184C76">
              <w:rPr>
                <w:noProof/>
                <w:webHidden/>
              </w:rPr>
              <w:tab/>
            </w:r>
            <w:r w:rsidR="00184C76">
              <w:rPr>
                <w:noProof/>
                <w:webHidden/>
              </w:rPr>
              <w:fldChar w:fldCharType="begin"/>
            </w:r>
            <w:r w:rsidR="00184C76">
              <w:rPr>
                <w:noProof/>
                <w:webHidden/>
              </w:rPr>
              <w:instrText xml:space="preserve"> PAGEREF _Toc419201 \h </w:instrText>
            </w:r>
            <w:r w:rsidR="00184C76">
              <w:rPr>
                <w:noProof/>
                <w:webHidden/>
              </w:rPr>
            </w:r>
            <w:r w:rsidR="00184C76">
              <w:rPr>
                <w:noProof/>
                <w:webHidden/>
              </w:rPr>
              <w:fldChar w:fldCharType="separate"/>
            </w:r>
            <w:r w:rsidR="00184C76">
              <w:rPr>
                <w:noProof/>
                <w:webHidden/>
              </w:rPr>
              <w:t>17</w:t>
            </w:r>
            <w:r w:rsidR="00184C76">
              <w:rPr>
                <w:noProof/>
                <w:webHidden/>
              </w:rPr>
              <w:fldChar w:fldCharType="end"/>
            </w:r>
          </w:hyperlink>
        </w:p>
        <w:p w14:paraId="3FE8C879" w14:textId="77777777" w:rsidR="00184C76" w:rsidRDefault="00EB0641">
          <w:pPr>
            <w:pStyle w:val="TOC5"/>
            <w:tabs>
              <w:tab w:val="right" w:leader="dot" w:pos="9350"/>
            </w:tabs>
            <w:rPr>
              <w:noProof/>
              <w:sz w:val="22"/>
              <w:szCs w:val="22"/>
            </w:rPr>
          </w:pPr>
          <w:hyperlink w:anchor="_Toc419202" w:history="1">
            <w:r w:rsidR="00184C76" w:rsidRPr="00586ED6">
              <w:rPr>
                <w:rStyle w:val="Hyperlink"/>
                <w:noProof/>
              </w:rPr>
              <w:t>SetMode</w:t>
            </w:r>
            <w:r w:rsidR="00184C76">
              <w:rPr>
                <w:noProof/>
                <w:webHidden/>
              </w:rPr>
              <w:tab/>
            </w:r>
            <w:r w:rsidR="00184C76">
              <w:rPr>
                <w:noProof/>
                <w:webHidden/>
              </w:rPr>
              <w:fldChar w:fldCharType="begin"/>
            </w:r>
            <w:r w:rsidR="00184C76">
              <w:rPr>
                <w:noProof/>
                <w:webHidden/>
              </w:rPr>
              <w:instrText xml:space="preserve"> PAGEREF _Toc419202 \h </w:instrText>
            </w:r>
            <w:r w:rsidR="00184C76">
              <w:rPr>
                <w:noProof/>
                <w:webHidden/>
              </w:rPr>
            </w:r>
            <w:r w:rsidR="00184C76">
              <w:rPr>
                <w:noProof/>
                <w:webHidden/>
              </w:rPr>
              <w:fldChar w:fldCharType="separate"/>
            </w:r>
            <w:r w:rsidR="00184C76">
              <w:rPr>
                <w:noProof/>
                <w:webHidden/>
              </w:rPr>
              <w:t>17</w:t>
            </w:r>
            <w:r w:rsidR="00184C76">
              <w:rPr>
                <w:noProof/>
                <w:webHidden/>
              </w:rPr>
              <w:fldChar w:fldCharType="end"/>
            </w:r>
          </w:hyperlink>
        </w:p>
        <w:p w14:paraId="605FA332" w14:textId="77777777" w:rsidR="00184C76" w:rsidRDefault="00EB0641">
          <w:pPr>
            <w:pStyle w:val="TOC5"/>
            <w:tabs>
              <w:tab w:val="right" w:leader="dot" w:pos="9350"/>
            </w:tabs>
            <w:rPr>
              <w:noProof/>
              <w:sz w:val="22"/>
              <w:szCs w:val="22"/>
            </w:rPr>
          </w:pPr>
          <w:hyperlink w:anchor="_Toc419203" w:history="1">
            <w:r w:rsidR="00184C76" w:rsidRPr="00586ED6">
              <w:rPr>
                <w:rStyle w:val="Hyperlink"/>
                <w:noProof/>
              </w:rPr>
              <w:t>ReadAD5940()</w:t>
            </w:r>
            <w:r w:rsidR="00184C76">
              <w:rPr>
                <w:noProof/>
                <w:webHidden/>
              </w:rPr>
              <w:tab/>
            </w:r>
            <w:r w:rsidR="00184C76">
              <w:rPr>
                <w:noProof/>
                <w:webHidden/>
              </w:rPr>
              <w:fldChar w:fldCharType="begin"/>
            </w:r>
            <w:r w:rsidR="00184C76">
              <w:rPr>
                <w:noProof/>
                <w:webHidden/>
              </w:rPr>
              <w:instrText xml:space="preserve"> PAGEREF _Toc419203 \h </w:instrText>
            </w:r>
            <w:r w:rsidR="00184C76">
              <w:rPr>
                <w:noProof/>
                <w:webHidden/>
              </w:rPr>
            </w:r>
            <w:r w:rsidR="00184C76">
              <w:rPr>
                <w:noProof/>
                <w:webHidden/>
              </w:rPr>
              <w:fldChar w:fldCharType="separate"/>
            </w:r>
            <w:r w:rsidR="00184C76">
              <w:rPr>
                <w:noProof/>
                <w:webHidden/>
              </w:rPr>
              <w:t>17</w:t>
            </w:r>
            <w:r w:rsidR="00184C76">
              <w:rPr>
                <w:noProof/>
                <w:webHidden/>
              </w:rPr>
              <w:fldChar w:fldCharType="end"/>
            </w:r>
          </w:hyperlink>
        </w:p>
        <w:p w14:paraId="50049BD1" w14:textId="77777777" w:rsidR="00184C76" w:rsidRDefault="00EB0641">
          <w:pPr>
            <w:pStyle w:val="TOC5"/>
            <w:tabs>
              <w:tab w:val="right" w:leader="dot" w:pos="9350"/>
            </w:tabs>
            <w:rPr>
              <w:noProof/>
              <w:sz w:val="22"/>
              <w:szCs w:val="22"/>
            </w:rPr>
          </w:pPr>
          <w:hyperlink w:anchor="_Toc419204" w:history="1">
            <w:r w:rsidR="00184C76" w:rsidRPr="00586ED6">
              <w:rPr>
                <w:rStyle w:val="Hyperlink"/>
                <w:noProof/>
              </w:rPr>
              <w:t>WriteAD5940()</w:t>
            </w:r>
            <w:r w:rsidR="00184C76">
              <w:rPr>
                <w:noProof/>
                <w:webHidden/>
              </w:rPr>
              <w:tab/>
            </w:r>
            <w:r w:rsidR="00184C76">
              <w:rPr>
                <w:noProof/>
                <w:webHidden/>
              </w:rPr>
              <w:fldChar w:fldCharType="begin"/>
            </w:r>
            <w:r w:rsidR="00184C76">
              <w:rPr>
                <w:noProof/>
                <w:webHidden/>
              </w:rPr>
              <w:instrText xml:space="preserve"> PAGEREF _Toc419204 \h </w:instrText>
            </w:r>
            <w:r w:rsidR="00184C76">
              <w:rPr>
                <w:noProof/>
                <w:webHidden/>
              </w:rPr>
            </w:r>
            <w:r w:rsidR="00184C76">
              <w:rPr>
                <w:noProof/>
                <w:webHidden/>
              </w:rPr>
              <w:fldChar w:fldCharType="separate"/>
            </w:r>
            <w:r w:rsidR="00184C76">
              <w:rPr>
                <w:noProof/>
                <w:webHidden/>
              </w:rPr>
              <w:t>17</w:t>
            </w:r>
            <w:r w:rsidR="00184C76">
              <w:rPr>
                <w:noProof/>
                <w:webHidden/>
              </w:rPr>
              <w:fldChar w:fldCharType="end"/>
            </w:r>
          </w:hyperlink>
        </w:p>
        <w:p w14:paraId="5BDA74EB" w14:textId="77777777" w:rsidR="00184C76" w:rsidRDefault="00EB0641">
          <w:pPr>
            <w:pStyle w:val="TOC5"/>
            <w:tabs>
              <w:tab w:val="right" w:leader="dot" w:pos="9350"/>
            </w:tabs>
            <w:rPr>
              <w:noProof/>
              <w:sz w:val="22"/>
              <w:szCs w:val="22"/>
            </w:rPr>
          </w:pPr>
          <w:hyperlink w:anchor="_Toc419205" w:history="1">
            <w:r w:rsidR="00184C76" w:rsidRPr="00586ED6">
              <w:rPr>
                <w:rStyle w:val="Hyperlink"/>
                <w:noProof/>
              </w:rPr>
              <w:t>LCFGRegRead()</w:t>
            </w:r>
            <w:r w:rsidR="00184C76">
              <w:rPr>
                <w:noProof/>
                <w:webHidden/>
              </w:rPr>
              <w:tab/>
            </w:r>
            <w:r w:rsidR="00184C76">
              <w:rPr>
                <w:noProof/>
                <w:webHidden/>
              </w:rPr>
              <w:fldChar w:fldCharType="begin"/>
            </w:r>
            <w:r w:rsidR="00184C76">
              <w:rPr>
                <w:noProof/>
                <w:webHidden/>
              </w:rPr>
              <w:instrText xml:space="preserve"> PAGEREF _Toc419205 \h </w:instrText>
            </w:r>
            <w:r w:rsidR="00184C76">
              <w:rPr>
                <w:noProof/>
                <w:webHidden/>
              </w:rPr>
            </w:r>
            <w:r w:rsidR="00184C76">
              <w:rPr>
                <w:noProof/>
                <w:webHidden/>
              </w:rPr>
              <w:fldChar w:fldCharType="separate"/>
            </w:r>
            <w:r w:rsidR="00184C76">
              <w:rPr>
                <w:noProof/>
                <w:webHidden/>
              </w:rPr>
              <w:t>17</w:t>
            </w:r>
            <w:r w:rsidR="00184C76">
              <w:rPr>
                <w:noProof/>
                <w:webHidden/>
              </w:rPr>
              <w:fldChar w:fldCharType="end"/>
            </w:r>
          </w:hyperlink>
        </w:p>
        <w:p w14:paraId="66C44CF6" w14:textId="77777777" w:rsidR="00184C76" w:rsidRDefault="00EB0641">
          <w:pPr>
            <w:pStyle w:val="TOC5"/>
            <w:tabs>
              <w:tab w:val="right" w:leader="dot" w:pos="9350"/>
            </w:tabs>
            <w:rPr>
              <w:noProof/>
              <w:sz w:val="22"/>
              <w:szCs w:val="22"/>
            </w:rPr>
          </w:pPr>
          <w:hyperlink w:anchor="_Toc419206" w:history="1">
            <w:r w:rsidR="00184C76" w:rsidRPr="00586ED6">
              <w:rPr>
                <w:rStyle w:val="Hyperlink"/>
                <w:noProof/>
              </w:rPr>
              <w:t>LCFGRegWrite()</w:t>
            </w:r>
            <w:r w:rsidR="00184C76">
              <w:rPr>
                <w:noProof/>
                <w:webHidden/>
              </w:rPr>
              <w:tab/>
            </w:r>
            <w:r w:rsidR="00184C76">
              <w:rPr>
                <w:noProof/>
                <w:webHidden/>
              </w:rPr>
              <w:fldChar w:fldCharType="begin"/>
            </w:r>
            <w:r w:rsidR="00184C76">
              <w:rPr>
                <w:noProof/>
                <w:webHidden/>
              </w:rPr>
              <w:instrText xml:space="preserve"> PAGEREF _Toc419206 \h </w:instrText>
            </w:r>
            <w:r w:rsidR="00184C76">
              <w:rPr>
                <w:noProof/>
                <w:webHidden/>
              </w:rPr>
            </w:r>
            <w:r w:rsidR="00184C76">
              <w:rPr>
                <w:noProof/>
                <w:webHidden/>
              </w:rPr>
              <w:fldChar w:fldCharType="separate"/>
            </w:r>
            <w:r w:rsidR="00184C76">
              <w:rPr>
                <w:noProof/>
                <w:webHidden/>
              </w:rPr>
              <w:t>17</w:t>
            </w:r>
            <w:r w:rsidR="00184C76">
              <w:rPr>
                <w:noProof/>
                <w:webHidden/>
              </w:rPr>
              <w:fldChar w:fldCharType="end"/>
            </w:r>
          </w:hyperlink>
        </w:p>
        <w:p w14:paraId="13C9614C" w14:textId="77777777" w:rsidR="00184C76" w:rsidRDefault="00EB0641">
          <w:pPr>
            <w:pStyle w:val="TOC2"/>
            <w:tabs>
              <w:tab w:val="right" w:leader="dot" w:pos="9350"/>
            </w:tabs>
            <w:rPr>
              <w:noProof/>
              <w:sz w:val="22"/>
              <w:szCs w:val="22"/>
            </w:rPr>
          </w:pPr>
          <w:hyperlink w:anchor="_Toc419207" w:history="1">
            <w:r w:rsidR="00184C76" w:rsidRPr="00586ED6">
              <w:rPr>
                <w:rStyle w:val="Hyperlink"/>
                <w:noProof/>
                <w:lang w:val="en-CA"/>
              </w:rPr>
              <w:t>Low-Touch App</w:t>
            </w:r>
            <w:r w:rsidR="00184C76">
              <w:rPr>
                <w:noProof/>
                <w:webHidden/>
              </w:rPr>
              <w:tab/>
            </w:r>
            <w:r w:rsidR="00184C76">
              <w:rPr>
                <w:noProof/>
                <w:webHidden/>
              </w:rPr>
              <w:fldChar w:fldCharType="begin"/>
            </w:r>
            <w:r w:rsidR="00184C76">
              <w:rPr>
                <w:noProof/>
                <w:webHidden/>
              </w:rPr>
              <w:instrText xml:space="preserve"> PAGEREF _Toc419207 \h </w:instrText>
            </w:r>
            <w:r w:rsidR="00184C76">
              <w:rPr>
                <w:noProof/>
                <w:webHidden/>
              </w:rPr>
            </w:r>
            <w:r w:rsidR="00184C76">
              <w:rPr>
                <w:noProof/>
                <w:webHidden/>
              </w:rPr>
              <w:fldChar w:fldCharType="separate"/>
            </w:r>
            <w:r w:rsidR="00184C76">
              <w:rPr>
                <w:noProof/>
                <w:webHidden/>
              </w:rPr>
              <w:t>19</w:t>
            </w:r>
            <w:r w:rsidR="00184C76">
              <w:rPr>
                <w:noProof/>
                <w:webHidden/>
              </w:rPr>
              <w:fldChar w:fldCharType="end"/>
            </w:r>
          </w:hyperlink>
        </w:p>
        <w:p w14:paraId="2FA6519D" w14:textId="77777777" w:rsidR="00184C76" w:rsidRDefault="00EB0641">
          <w:pPr>
            <w:pStyle w:val="TOC3"/>
            <w:tabs>
              <w:tab w:val="right" w:leader="dot" w:pos="9350"/>
            </w:tabs>
            <w:rPr>
              <w:noProof/>
              <w:sz w:val="22"/>
              <w:szCs w:val="22"/>
            </w:rPr>
          </w:pPr>
          <w:hyperlink w:anchor="_Toc419208" w:history="1">
            <w:r w:rsidR="00184C76" w:rsidRPr="00586ED6">
              <w:rPr>
                <w:rStyle w:val="Hyperlink"/>
                <w:noProof/>
              </w:rPr>
              <w:t>Wrist Detection</w:t>
            </w:r>
            <w:r w:rsidR="00184C76">
              <w:rPr>
                <w:noProof/>
                <w:webHidden/>
              </w:rPr>
              <w:tab/>
            </w:r>
            <w:r w:rsidR="00184C76">
              <w:rPr>
                <w:noProof/>
                <w:webHidden/>
              </w:rPr>
              <w:fldChar w:fldCharType="begin"/>
            </w:r>
            <w:r w:rsidR="00184C76">
              <w:rPr>
                <w:noProof/>
                <w:webHidden/>
              </w:rPr>
              <w:instrText xml:space="preserve"> PAGEREF _Toc419208 \h </w:instrText>
            </w:r>
            <w:r w:rsidR="00184C76">
              <w:rPr>
                <w:noProof/>
                <w:webHidden/>
              </w:rPr>
            </w:r>
            <w:r w:rsidR="00184C76">
              <w:rPr>
                <w:noProof/>
                <w:webHidden/>
              </w:rPr>
              <w:fldChar w:fldCharType="separate"/>
            </w:r>
            <w:r w:rsidR="00184C76">
              <w:rPr>
                <w:noProof/>
                <w:webHidden/>
              </w:rPr>
              <w:t>19</w:t>
            </w:r>
            <w:r w:rsidR="00184C76">
              <w:rPr>
                <w:noProof/>
                <w:webHidden/>
              </w:rPr>
              <w:fldChar w:fldCharType="end"/>
            </w:r>
          </w:hyperlink>
        </w:p>
        <w:p w14:paraId="1A95C5EF" w14:textId="77777777" w:rsidR="00184C76" w:rsidRDefault="00EB0641">
          <w:pPr>
            <w:pStyle w:val="TOC3"/>
            <w:tabs>
              <w:tab w:val="right" w:leader="dot" w:pos="9350"/>
            </w:tabs>
            <w:rPr>
              <w:noProof/>
              <w:sz w:val="22"/>
              <w:szCs w:val="22"/>
            </w:rPr>
          </w:pPr>
          <w:hyperlink w:anchor="_Toc419209" w:history="1">
            <w:r w:rsidR="00184C76" w:rsidRPr="00586ED6">
              <w:rPr>
                <w:rStyle w:val="Hyperlink"/>
                <w:noProof/>
                <w:lang w:val="en-CA"/>
              </w:rPr>
              <w:t>Processing the Generic Config Block</w:t>
            </w:r>
            <w:r w:rsidR="00184C76">
              <w:rPr>
                <w:noProof/>
                <w:webHidden/>
              </w:rPr>
              <w:tab/>
            </w:r>
            <w:r w:rsidR="00184C76">
              <w:rPr>
                <w:noProof/>
                <w:webHidden/>
              </w:rPr>
              <w:fldChar w:fldCharType="begin"/>
            </w:r>
            <w:r w:rsidR="00184C76">
              <w:rPr>
                <w:noProof/>
                <w:webHidden/>
              </w:rPr>
              <w:instrText xml:space="preserve"> PAGEREF _Toc419209 \h </w:instrText>
            </w:r>
            <w:r w:rsidR="00184C76">
              <w:rPr>
                <w:noProof/>
                <w:webHidden/>
              </w:rPr>
            </w:r>
            <w:r w:rsidR="00184C76">
              <w:rPr>
                <w:noProof/>
                <w:webHidden/>
              </w:rPr>
              <w:fldChar w:fldCharType="separate"/>
            </w:r>
            <w:r w:rsidR="00184C76">
              <w:rPr>
                <w:noProof/>
                <w:webHidden/>
              </w:rPr>
              <w:t>20</w:t>
            </w:r>
            <w:r w:rsidR="00184C76">
              <w:rPr>
                <w:noProof/>
                <w:webHidden/>
              </w:rPr>
              <w:fldChar w:fldCharType="end"/>
            </w:r>
          </w:hyperlink>
        </w:p>
        <w:p w14:paraId="7ED729C0" w14:textId="77777777" w:rsidR="00184C76" w:rsidRDefault="00EB0641">
          <w:pPr>
            <w:pStyle w:val="TOC2"/>
            <w:tabs>
              <w:tab w:val="right" w:leader="dot" w:pos="9350"/>
            </w:tabs>
            <w:rPr>
              <w:noProof/>
              <w:sz w:val="22"/>
              <w:szCs w:val="22"/>
            </w:rPr>
          </w:pPr>
          <w:hyperlink w:anchor="_Toc419210" w:history="1">
            <w:r w:rsidR="00184C76" w:rsidRPr="00586ED6">
              <w:rPr>
                <w:rStyle w:val="Hyperlink"/>
                <w:noProof/>
                <w:lang w:val="en-CA"/>
              </w:rPr>
              <w:t>Logging App</w:t>
            </w:r>
            <w:r w:rsidR="00184C76">
              <w:rPr>
                <w:noProof/>
                <w:webHidden/>
              </w:rPr>
              <w:tab/>
            </w:r>
            <w:r w:rsidR="00184C76">
              <w:rPr>
                <w:noProof/>
                <w:webHidden/>
              </w:rPr>
              <w:fldChar w:fldCharType="begin"/>
            </w:r>
            <w:r w:rsidR="00184C76">
              <w:rPr>
                <w:noProof/>
                <w:webHidden/>
              </w:rPr>
              <w:instrText xml:space="preserve"> PAGEREF _Toc419210 \h </w:instrText>
            </w:r>
            <w:r w:rsidR="00184C76">
              <w:rPr>
                <w:noProof/>
                <w:webHidden/>
              </w:rPr>
            </w:r>
            <w:r w:rsidR="00184C76">
              <w:rPr>
                <w:noProof/>
                <w:webHidden/>
              </w:rPr>
              <w:fldChar w:fldCharType="separate"/>
            </w:r>
            <w:r w:rsidR="00184C76">
              <w:rPr>
                <w:noProof/>
                <w:webHidden/>
              </w:rPr>
              <w:t>21</w:t>
            </w:r>
            <w:r w:rsidR="00184C76">
              <w:rPr>
                <w:noProof/>
                <w:webHidden/>
              </w:rPr>
              <w:fldChar w:fldCharType="end"/>
            </w:r>
          </w:hyperlink>
        </w:p>
        <w:p w14:paraId="1F69B957" w14:textId="77777777" w:rsidR="00184C76" w:rsidRDefault="00EB0641">
          <w:pPr>
            <w:pStyle w:val="TOC3"/>
            <w:tabs>
              <w:tab w:val="right" w:leader="dot" w:pos="9350"/>
            </w:tabs>
            <w:rPr>
              <w:noProof/>
              <w:sz w:val="22"/>
              <w:szCs w:val="22"/>
            </w:rPr>
          </w:pPr>
          <w:hyperlink w:anchor="_Toc419211" w:history="1">
            <w:r w:rsidR="00184C76" w:rsidRPr="00586ED6">
              <w:rPr>
                <w:rStyle w:val="Hyperlink"/>
                <w:noProof/>
                <w:lang w:val="en-CA"/>
              </w:rPr>
              <w:t>File System</w:t>
            </w:r>
            <w:r w:rsidR="00184C76">
              <w:rPr>
                <w:noProof/>
                <w:webHidden/>
              </w:rPr>
              <w:tab/>
            </w:r>
            <w:r w:rsidR="00184C76">
              <w:rPr>
                <w:noProof/>
                <w:webHidden/>
              </w:rPr>
              <w:fldChar w:fldCharType="begin"/>
            </w:r>
            <w:r w:rsidR="00184C76">
              <w:rPr>
                <w:noProof/>
                <w:webHidden/>
              </w:rPr>
              <w:instrText xml:space="preserve"> PAGEREF _Toc419211 \h </w:instrText>
            </w:r>
            <w:r w:rsidR="00184C76">
              <w:rPr>
                <w:noProof/>
                <w:webHidden/>
              </w:rPr>
            </w:r>
            <w:r w:rsidR="00184C76">
              <w:rPr>
                <w:noProof/>
                <w:webHidden/>
              </w:rPr>
              <w:fldChar w:fldCharType="separate"/>
            </w:r>
            <w:r w:rsidR="00184C76">
              <w:rPr>
                <w:noProof/>
                <w:webHidden/>
              </w:rPr>
              <w:t>21</w:t>
            </w:r>
            <w:r w:rsidR="00184C76">
              <w:rPr>
                <w:noProof/>
                <w:webHidden/>
              </w:rPr>
              <w:fldChar w:fldCharType="end"/>
            </w:r>
          </w:hyperlink>
        </w:p>
        <w:p w14:paraId="35F80B8F" w14:textId="77777777" w:rsidR="00184C76" w:rsidRDefault="00EB0641">
          <w:pPr>
            <w:pStyle w:val="TOC3"/>
            <w:tabs>
              <w:tab w:val="right" w:leader="dot" w:pos="9350"/>
            </w:tabs>
            <w:rPr>
              <w:noProof/>
              <w:sz w:val="22"/>
              <w:szCs w:val="22"/>
            </w:rPr>
          </w:pPr>
          <w:hyperlink w:anchor="_Toc419212" w:history="1">
            <w:r w:rsidR="00184C76" w:rsidRPr="00586ED6">
              <w:rPr>
                <w:rStyle w:val="Hyperlink"/>
                <w:noProof/>
                <w:lang w:val="en-CA"/>
              </w:rPr>
              <w:t>Compression by Reduction of Repetitive Data</w:t>
            </w:r>
            <w:r w:rsidR="00184C76">
              <w:rPr>
                <w:noProof/>
                <w:webHidden/>
              </w:rPr>
              <w:tab/>
            </w:r>
            <w:r w:rsidR="00184C76">
              <w:rPr>
                <w:noProof/>
                <w:webHidden/>
              </w:rPr>
              <w:fldChar w:fldCharType="begin"/>
            </w:r>
            <w:r w:rsidR="00184C76">
              <w:rPr>
                <w:noProof/>
                <w:webHidden/>
              </w:rPr>
              <w:instrText xml:space="preserve"> PAGEREF _Toc419212 \h </w:instrText>
            </w:r>
            <w:r w:rsidR="00184C76">
              <w:rPr>
                <w:noProof/>
                <w:webHidden/>
              </w:rPr>
            </w:r>
            <w:r w:rsidR="00184C76">
              <w:rPr>
                <w:noProof/>
                <w:webHidden/>
              </w:rPr>
              <w:fldChar w:fldCharType="separate"/>
            </w:r>
            <w:r w:rsidR="00184C76">
              <w:rPr>
                <w:noProof/>
                <w:webHidden/>
              </w:rPr>
              <w:t>21</w:t>
            </w:r>
            <w:r w:rsidR="00184C76">
              <w:rPr>
                <w:noProof/>
                <w:webHidden/>
              </w:rPr>
              <w:fldChar w:fldCharType="end"/>
            </w:r>
          </w:hyperlink>
        </w:p>
        <w:p w14:paraId="07E03555" w14:textId="77777777" w:rsidR="00184C76" w:rsidRDefault="00EB0641">
          <w:pPr>
            <w:pStyle w:val="TOC3"/>
            <w:tabs>
              <w:tab w:val="right" w:leader="dot" w:pos="9350"/>
            </w:tabs>
            <w:rPr>
              <w:noProof/>
              <w:sz w:val="22"/>
              <w:szCs w:val="22"/>
            </w:rPr>
          </w:pPr>
          <w:hyperlink w:anchor="_Toc419213" w:history="1">
            <w:r w:rsidR="00184C76" w:rsidRPr="00586ED6">
              <w:rPr>
                <w:rStyle w:val="Hyperlink"/>
                <w:noProof/>
              </w:rPr>
              <w:t>File Download</w:t>
            </w:r>
            <w:r w:rsidR="00184C76">
              <w:rPr>
                <w:noProof/>
                <w:webHidden/>
              </w:rPr>
              <w:tab/>
            </w:r>
            <w:r w:rsidR="00184C76">
              <w:rPr>
                <w:noProof/>
                <w:webHidden/>
              </w:rPr>
              <w:fldChar w:fldCharType="begin"/>
            </w:r>
            <w:r w:rsidR="00184C76">
              <w:rPr>
                <w:noProof/>
                <w:webHidden/>
              </w:rPr>
              <w:instrText xml:space="preserve"> PAGEREF _Toc419213 \h </w:instrText>
            </w:r>
            <w:r w:rsidR="00184C76">
              <w:rPr>
                <w:noProof/>
                <w:webHidden/>
              </w:rPr>
            </w:r>
            <w:r w:rsidR="00184C76">
              <w:rPr>
                <w:noProof/>
                <w:webHidden/>
              </w:rPr>
              <w:fldChar w:fldCharType="separate"/>
            </w:r>
            <w:r w:rsidR="00184C76">
              <w:rPr>
                <w:noProof/>
                <w:webHidden/>
              </w:rPr>
              <w:t>24</w:t>
            </w:r>
            <w:r w:rsidR="00184C76">
              <w:rPr>
                <w:noProof/>
                <w:webHidden/>
              </w:rPr>
              <w:fldChar w:fldCharType="end"/>
            </w:r>
          </w:hyperlink>
        </w:p>
        <w:p w14:paraId="3F6AC330" w14:textId="77777777" w:rsidR="00184C76" w:rsidRDefault="00EB0641">
          <w:pPr>
            <w:pStyle w:val="TOC2"/>
            <w:tabs>
              <w:tab w:val="right" w:leader="dot" w:pos="9350"/>
            </w:tabs>
            <w:rPr>
              <w:noProof/>
              <w:sz w:val="22"/>
              <w:szCs w:val="22"/>
            </w:rPr>
          </w:pPr>
          <w:hyperlink w:anchor="_Toc419214" w:history="1">
            <w:r w:rsidR="00184C76" w:rsidRPr="00586ED6">
              <w:rPr>
                <w:rStyle w:val="Hyperlink"/>
                <w:noProof/>
                <w:lang w:val="en-CA"/>
              </w:rPr>
              <w:t>User Interface App</w:t>
            </w:r>
            <w:r w:rsidR="00184C76">
              <w:rPr>
                <w:noProof/>
                <w:webHidden/>
              </w:rPr>
              <w:tab/>
            </w:r>
            <w:r w:rsidR="00184C76">
              <w:rPr>
                <w:noProof/>
                <w:webHidden/>
              </w:rPr>
              <w:fldChar w:fldCharType="begin"/>
            </w:r>
            <w:r w:rsidR="00184C76">
              <w:rPr>
                <w:noProof/>
                <w:webHidden/>
              </w:rPr>
              <w:instrText xml:space="preserve"> PAGEREF _Toc419214 \h </w:instrText>
            </w:r>
            <w:r w:rsidR="00184C76">
              <w:rPr>
                <w:noProof/>
                <w:webHidden/>
              </w:rPr>
            </w:r>
            <w:r w:rsidR="00184C76">
              <w:rPr>
                <w:noProof/>
                <w:webHidden/>
              </w:rPr>
              <w:fldChar w:fldCharType="separate"/>
            </w:r>
            <w:r w:rsidR="00184C76">
              <w:rPr>
                <w:noProof/>
                <w:webHidden/>
              </w:rPr>
              <w:t>25</w:t>
            </w:r>
            <w:r w:rsidR="00184C76">
              <w:rPr>
                <w:noProof/>
                <w:webHidden/>
              </w:rPr>
              <w:fldChar w:fldCharType="end"/>
            </w:r>
          </w:hyperlink>
        </w:p>
        <w:p w14:paraId="7DCEE2F3" w14:textId="77777777" w:rsidR="00184C76" w:rsidRDefault="00EB0641">
          <w:pPr>
            <w:pStyle w:val="TOC2"/>
            <w:tabs>
              <w:tab w:val="right" w:leader="dot" w:pos="9350"/>
            </w:tabs>
            <w:rPr>
              <w:noProof/>
              <w:sz w:val="22"/>
              <w:szCs w:val="22"/>
            </w:rPr>
          </w:pPr>
          <w:hyperlink w:anchor="_Toc419215" w:history="1">
            <w:r w:rsidR="00184C76" w:rsidRPr="00586ED6">
              <w:rPr>
                <w:rStyle w:val="Hyperlink"/>
                <w:noProof/>
                <w:lang w:val="en-CA"/>
              </w:rPr>
              <w:t>Customization</w:t>
            </w:r>
            <w:r w:rsidR="00184C76">
              <w:rPr>
                <w:noProof/>
                <w:webHidden/>
              </w:rPr>
              <w:tab/>
            </w:r>
            <w:r w:rsidR="00184C76">
              <w:rPr>
                <w:noProof/>
                <w:webHidden/>
              </w:rPr>
              <w:fldChar w:fldCharType="begin"/>
            </w:r>
            <w:r w:rsidR="00184C76">
              <w:rPr>
                <w:noProof/>
                <w:webHidden/>
              </w:rPr>
              <w:instrText xml:space="preserve"> PAGEREF _Toc419215 \h </w:instrText>
            </w:r>
            <w:r w:rsidR="00184C76">
              <w:rPr>
                <w:noProof/>
                <w:webHidden/>
              </w:rPr>
            </w:r>
            <w:r w:rsidR="00184C76">
              <w:rPr>
                <w:noProof/>
                <w:webHidden/>
              </w:rPr>
              <w:fldChar w:fldCharType="separate"/>
            </w:r>
            <w:r w:rsidR="00184C76">
              <w:rPr>
                <w:noProof/>
                <w:webHidden/>
              </w:rPr>
              <w:t>27</w:t>
            </w:r>
            <w:r w:rsidR="00184C76">
              <w:rPr>
                <w:noProof/>
                <w:webHidden/>
              </w:rPr>
              <w:fldChar w:fldCharType="end"/>
            </w:r>
          </w:hyperlink>
        </w:p>
        <w:p w14:paraId="04E56E4E" w14:textId="77777777" w:rsidR="00184C76" w:rsidRDefault="00EB0641">
          <w:pPr>
            <w:pStyle w:val="TOC3"/>
            <w:tabs>
              <w:tab w:val="right" w:leader="dot" w:pos="9350"/>
            </w:tabs>
            <w:rPr>
              <w:noProof/>
              <w:sz w:val="22"/>
              <w:szCs w:val="22"/>
            </w:rPr>
          </w:pPr>
          <w:hyperlink w:anchor="_Toc419216" w:history="1">
            <w:r w:rsidR="00184C76" w:rsidRPr="00586ED6">
              <w:rPr>
                <w:rStyle w:val="Hyperlink"/>
                <w:noProof/>
                <w:lang w:val="en-CA"/>
              </w:rPr>
              <w:t>User Interface</w:t>
            </w:r>
            <w:r w:rsidR="00184C76">
              <w:rPr>
                <w:noProof/>
                <w:webHidden/>
              </w:rPr>
              <w:tab/>
            </w:r>
            <w:r w:rsidR="00184C76">
              <w:rPr>
                <w:noProof/>
                <w:webHidden/>
              </w:rPr>
              <w:fldChar w:fldCharType="begin"/>
            </w:r>
            <w:r w:rsidR="00184C76">
              <w:rPr>
                <w:noProof/>
                <w:webHidden/>
              </w:rPr>
              <w:instrText xml:space="preserve"> PAGEREF _Toc419216 \h </w:instrText>
            </w:r>
            <w:r w:rsidR="00184C76">
              <w:rPr>
                <w:noProof/>
                <w:webHidden/>
              </w:rPr>
            </w:r>
            <w:r w:rsidR="00184C76">
              <w:rPr>
                <w:noProof/>
                <w:webHidden/>
              </w:rPr>
              <w:fldChar w:fldCharType="separate"/>
            </w:r>
            <w:r w:rsidR="00184C76">
              <w:rPr>
                <w:noProof/>
                <w:webHidden/>
              </w:rPr>
              <w:t>27</w:t>
            </w:r>
            <w:r w:rsidR="00184C76">
              <w:rPr>
                <w:noProof/>
                <w:webHidden/>
              </w:rPr>
              <w:fldChar w:fldCharType="end"/>
            </w:r>
          </w:hyperlink>
        </w:p>
        <w:p w14:paraId="70C55AB5" w14:textId="77777777" w:rsidR="00184C76" w:rsidRDefault="00EB0641">
          <w:pPr>
            <w:pStyle w:val="TOC3"/>
            <w:tabs>
              <w:tab w:val="right" w:leader="dot" w:pos="9350"/>
            </w:tabs>
            <w:rPr>
              <w:noProof/>
              <w:sz w:val="22"/>
              <w:szCs w:val="22"/>
            </w:rPr>
          </w:pPr>
          <w:hyperlink w:anchor="_Toc419217" w:history="1">
            <w:r w:rsidR="00184C76" w:rsidRPr="00586ED6">
              <w:rPr>
                <w:rStyle w:val="Hyperlink"/>
                <w:noProof/>
                <w:lang w:val="en-CA"/>
              </w:rPr>
              <w:t>Custom Bio-Medical App</w:t>
            </w:r>
            <w:r w:rsidR="00184C76">
              <w:rPr>
                <w:noProof/>
                <w:webHidden/>
              </w:rPr>
              <w:tab/>
            </w:r>
            <w:r w:rsidR="00184C76">
              <w:rPr>
                <w:noProof/>
                <w:webHidden/>
              </w:rPr>
              <w:fldChar w:fldCharType="begin"/>
            </w:r>
            <w:r w:rsidR="00184C76">
              <w:rPr>
                <w:noProof/>
                <w:webHidden/>
              </w:rPr>
              <w:instrText xml:space="preserve"> PAGEREF _Toc419217 \h </w:instrText>
            </w:r>
            <w:r w:rsidR="00184C76">
              <w:rPr>
                <w:noProof/>
                <w:webHidden/>
              </w:rPr>
            </w:r>
            <w:r w:rsidR="00184C76">
              <w:rPr>
                <w:noProof/>
                <w:webHidden/>
              </w:rPr>
              <w:fldChar w:fldCharType="separate"/>
            </w:r>
            <w:r w:rsidR="00184C76">
              <w:rPr>
                <w:noProof/>
                <w:webHidden/>
              </w:rPr>
              <w:t>27</w:t>
            </w:r>
            <w:r w:rsidR="00184C76">
              <w:rPr>
                <w:noProof/>
                <w:webHidden/>
              </w:rPr>
              <w:fldChar w:fldCharType="end"/>
            </w:r>
          </w:hyperlink>
        </w:p>
        <w:p w14:paraId="5E35D0AE" w14:textId="77777777" w:rsidR="00184C76" w:rsidRDefault="00EB0641">
          <w:pPr>
            <w:pStyle w:val="TOC2"/>
            <w:tabs>
              <w:tab w:val="right" w:leader="dot" w:pos="9350"/>
            </w:tabs>
            <w:rPr>
              <w:noProof/>
              <w:sz w:val="22"/>
              <w:szCs w:val="22"/>
            </w:rPr>
          </w:pPr>
          <w:hyperlink w:anchor="_Toc419218" w:history="1">
            <w:r w:rsidR="00184C76" w:rsidRPr="00586ED6">
              <w:rPr>
                <w:rStyle w:val="Hyperlink"/>
                <w:noProof/>
              </w:rPr>
              <w:t>M2M2 Commands and Streams</w:t>
            </w:r>
            <w:r w:rsidR="00184C76">
              <w:rPr>
                <w:noProof/>
                <w:webHidden/>
              </w:rPr>
              <w:tab/>
            </w:r>
            <w:r w:rsidR="00184C76">
              <w:rPr>
                <w:noProof/>
                <w:webHidden/>
              </w:rPr>
              <w:fldChar w:fldCharType="begin"/>
            </w:r>
            <w:r w:rsidR="00184C76">
              <w:rPr>
                <w:noProof/>
                <w:webHidden/>
              </w:rPr>
              <w:instrText xml:space="preserve"> PAGEREF _Toc419218 \h </w:instrText>
            </w:r>
            <w:r w:rsidR="00184C76">
              <w:rPr>
                <w:noProof/>
                <w:webHidden/>
              </w:rPr>
            </w:r>
            <w:r w:rsidR="00184C76">
              <w:rPr>
                <w:noProof/>
                <w:webHidden/>
              </w:rPr>
              <w:fldChar w:fldCharType="separate"/>
            </w:r>
            <w:r w:rsidR="00184C76">
              <w:rPr>
                <w:noProof/>
                <w:webHidden/>
              </w:rPr>
              <w:t>28</w:t>
            </w:r>
            <w:r w:rsidR="00184C76">
              <w:rPr>
                <w:noProof/>
                <w:webHidden/>
              </w:rPr>
              <w:fldChar w:fldCharType="end"/>
            </w:r>
          </w:hyperlink>
        </w:p>
        <w:p w14:paraId="51939806" w14:textId="77777777" w:rsidR="00184C76" w:rsidRDefault="00EB0641">
          <w:pPr>
            <w:pStyle w:val="TOC3"/>
            <w:tabs>
              <w:tab w:val="right" w:leader="dot" w:pos="9350"/>
            </w:tabs>
            <w:rPr>
              <w:noProof/>
              <w:sz w:val="22"/>
              <w:szCs w:val="22"/>
            </w:rPr>
          </w:pPr>
          <w:hyperlink w:anchor="_Toc419219" w:history="1">
            <w:r w:rsidR="00184C76" w:rsidRPr="00586ED6">
              <w:rPr>
                <w:rStyle w:val="Hyperlink"/>
                <w:noProof/>
              </w:rPr>
              <w:t>New or Changed M2M2 Commands</w:t>
            </w:r>
            <w:r w:rsidR="00184C76">
              <w:rPr>
                <w:noProof/>
                <w:webHidden/>
              </w:rPr>
              <w:tab/>
            </w:r>
            <w:r w:rsidR="00184C76">
              <w:rPr>
                <w:noProof/>
                <w:webHidden/>
              </w:rPr>
              <w:fldChar w:fldCharType="begin"/>
            </w:r>
            <w:r w:rsidR="00184C76">
              <w:rPr>
                <w:noProof/>
                <w:webHidden/>
              </w:rPr>
              <w:instrText xml:space="preserve"> PAGEREF _Toc419219 \h </w:instrText>
            </w:r>
            <w:r w:rsidR="00184C76">
              <w:rPr>
                <w:noProof/>
                <w:webHidden/>
              </w:rPr>
            </w:r>
            <w:r w:rsidR="00184C76">
              <w:rPr>
                <w:noProof/>
                <w:webHidden/>
              </w:rPr>
              <w:fldChar w:fldCharType="separate"/>
            </w:r>
            <w:r w:rsidR="00184C76">
              <w:rPr>
                <w:noProof/>
                <w:webHidden/>
              </w:rPr>
              <w:t>28</w:t>
            </w:r>
            <w:r w:rsidR="00184C76">
              <w:rPr>
                <w:noProof/>
                <w:webHidden/>
              </w:rPr>
              <w:fldChar w:fldCharType="end"/>
            </w:r>
          </w:hyperlink>
        </w:p>
        <w:p w14:paraId="263BFED7" w14:textId="77777777" w:rsidR="00184C76" w:rsidRDefault="00EB0641">
          <w:pPr>
            <w:pStyle w:val="TOC3"/>
            <w:tabs>
              <w:tab w:val="right" w:leader="dot" w:pos="9350"/>
            </w:tabs>
            <w:rPr>
              <w:noProof/>
              <w:sz w:val="22"/>
              <w:szCs w:val="22"/>
            </w:rPr>
          </w:pPr>
          <w:hyperlink w:anchor="_Toc419220" w:history="1">
            <w:r w:rsidR="00184C76" w:rsidRPr="00586ED6">
              <w:rPr>
                <w:rStyle w:val="Hyperlink"/>
                <w:rFonts w:eastAsia="Times New Roman"/>
                <w:noProof/>
              </w:rPr>
              <w:t>Time Stamps</w:t>
            </w:r>
            <w:r w:rsidR="00184C76">
              <w:rPr>
                <w:noProof/>
                <w:webHidden/>
              </w:rPr>
              <w:tab/>
            </w:r>
            <w:r w:rsidR="00184C76">
              <w:rPr>
                <w:noProof/>
                <w:webHidden/>
              </w:rPr>
              <w:fldChar w:fldCharType="begin"/>
            </w:r>
            <w:r w:rsidR="00184C76">
              <w:rPr>
                <w:noProof/>
                <w:webHidden/>
              </w:rPr>
              <w:instrText xml:space="preserve"> PAGEREF _Toc419220 \h </w:instrText>
            </w:r>
            <w:r w:rsidR="00184C76">
              <w:rPr>
                <w:noProof/>
                <w:webHidden/>
              </w:rPr>
            </w:r>
            <w:r w:rsidR="00184C76">
              <w:rPr>
                <w:noProof/>
                <w:webHidden/>
              </w:rPr>
              <w:fldChar w:fldCharType="separate"/>
            </w:r>
            <w:r w:rsidR="00184C76">
              <w:rPr>
                <w:noProof/>
                <w:webHidden/>
              </w:rPr>
              <w:t>28</w:t>
            </w:r>
            <w:r w:rsidR="00184C76">
              <w:rPr>
                <w:noProof/>
                <w:webHidden/>
              </w:rPr>
              <w:fldChar w:fldCharType="end"/>
            </w:r>
          </w:hyperlink>
        </w:p>
        <w:p w14:paraId="66AC3DB8" w14:textId="77777777" w:rsidR="00184C76" w:rsidRDefault="00EB0641">
          <w:pPr>
            <w:pStyle w:val="TOC1"/>
            <w:tabs>
              <w:tab w:val="right" w:leader="dot" w:pos="9350"/>
            </w:tabs>
            <w:rPr>
              <w:noProof/>
              <w:sz w:val="22"/>
              <w:szCs w:val="22"/>
            </w:rPr>
          </w:pPr>
          <w:hyperlink w:anchor="_Toc419221" w:history="1">
            <w:r w:rsidR="00184C76" w:rsidRPr="00586ED6">
              <w:rPr>
                <w:rStyle w:val="Hyperlink"/>
                <w:noProof/>
                <w:lang w:val="en-CA"/>
              </w:rPr>
              <w:t>Part III: System Topics</w:t>
            </w:r>
            <w:r w:rsidR="00184C76">
              <w:rPr>
                <w:noProof/>
                <w:webHidden/>
              </w:rPr>
              <w:tab/>
            </w:r>
            <w:r w:rsidR="00184C76">
              <w:rPr>
                <w:noProof/>
                <w:webHidden/>
              </w:rPr>
              <w:fldChar w:fldCharType="begin"/>
            </w:r>
            <w:r w:rsidR="00184C76">
              <w:rPr>
                <w:noProof/>
                <w:webHidden/>
              </w:rPr>
              <w:instrText xml:space="preserve"> PAGEREF _Toc419221 \h </w:instrText>
            </w:r>
            <w:r w:rsidR="00184C76">
              <w:rPr>
                <w:noProof/>
                <w:webHidden/>
              </w:rPr>
            </w:r>
            <w:r w:rsidR="00184C76">
              <w:rPr>
                <w:noProof/>
                <w:webHidden/>
              </w:rPr>
              <w:fldChar w:fldCharType="separate"/>
            </w:r>
            <w:r w:rsidR="00184C76">
              <w:rPr>
                <w:noProof/>
                <w:webHidden/>
              </w:rPr>
              <w:t>29</w:t>
            </w:r>
            <w:r w:rsidR="00184C76">
              <w:rPr>
                <w:noProof/>
                <w:webHidden/>
              </w:rPr>
              <w:fldChar w:fldCharType="end"/>
            </w:r>
          </w:hyperlink>
        </w:p>
        <w:p w14:paraId="78C89DD9" w14:textId="77777777" w:rsidR="00184C76" w:rsidRDefault="00EB0641">
          <w:pPr>
            <w:pStyle w:val="TOC2"/>
            <w:tabs>
              <w:tab w:val="right" w:leader="dot" w:pos="9350"/>
            </w:tabs>
            <w:rPr>
              <w:noProof/>
              <w:sz w:val="22"/>
              <w:szCs w:val="22"/>
            </w:rPr>
          </w:pPr>
          <w:hyperlink w:anchor="_Toc419222" w:history="1">
            <w:r w:rsidR="00184C76" w:rsidRPr="00586ED6">
              <w:rPr>
                <w:rStyle w:val="Hyperlink"/>
                <w:rFonts w:eastAsia="Times New Roman"/>
                <w:noProof/>
              </w:rPr>
              <w:t>Communications Interfaces</w:t>
            </w:r>
            <w:r w:rsidR="00184C76">
              <w:rPr>
                <w:noProof/>
                <w:webHidden/>
              </w:rPr>
              <w:tab/>
            </w:r>
            <w:r w:rsidR="00184C76">
              <w:rPr>
                <w:noProof/>
                <w:webHidden/>
              </w:rPr>
              <w:fldChar w:fldCharType="begin"/>
            </w:r>
            <w:r w:rsidR="00184C76">
              <w:rPr>
                <w:noProof/>
                <w:webHidden/>
              </w:rPr>
              <w:instrText xml:space="preserve"> PAGEREF _Toc419222 \h </w:instrText>
            </w:r>
            <w:r w:rsidR="00184C76">
              <w:rPr>
                <w:noProof/>
                <w:webHidden/>
              </w:rPr>
            </w:r>
            <w:r w:rsidR="00184C76">
              <w:rPr>
                <w:noProof/>
                <w:webHidden/>
              </w:rPr>
              <w:fldChar w:fldCharType="separate"/>
            </w:r>
            <w:r w:rsidR="00184C76">
              <w:rPr>
                <w:noProof/>
                <w:webHidden/>
              </w:rPr>
              <w:t>30</w:t>
            </w:r>
            <w:r w:rsidR="00184C76">
              <w:rPr>
                <w:noProof/>
                <w:webHidden/>
              </w:rPr>
              <w:fldChar w:fldCharType="end"/>
            </w:r>
          </w:hyperlink>
        </w:p>
        <w:p w14:paraId="435C7E26" w14:textId="77777777" w:rsidR="00184C76" w:rsidRDefault="00EB0641">
          <w:pPr>
            <w:pStyle w:val="TOC3"/>
            <w:tabs>
              <w:tab w:val="right" w:leader="dot" w:pos="9350"/>
            </w:tabs>
            <w:rPr>
              <w:noProof/>
              <w:sz w:val="22"/>
              <w:szCs w:val="22"/>
            </w:rPr>
          </w:pPr>
          <w:hyperlink w:anchor="_Toc419223" w:history="1">
            <w:r w:rsidR="00184C76" w:rsidRPr="00586ED6">
              <w:rPr>
                <w:rStyle w:val="Hyperlink"/>
                <w:rFonts w:eastAsia="Times New Roman"/>
                <w:noProof/>
              </w:rPr>
              <w:t>Universal Serial Bus 2.0 Full Speed</w:t>
            </w:r>
            <w:r w:rsidR="00184C76">
              <w:rPr>
                <w:noProof/>
                <w:webHidden/>
              </w:rPr>
              <w:tab/>
            </w:r>
            <w:r w:rsidR="00184C76">
              <w:rPr>
                <w:noProof/>
                <w:webHidden/>
              </w:rPr>
              <w:fldChar w:fldCharType="begin"/>
            </w:r>
            <w:r w:rsidR="00184C76">
              <w:rPr>
                <w:noProof/>
                <w:webHidden/>
              </w:rPr>
              <w:instrText xml:space="preserve"> PAGEREF _Toc419223 \h </w:instrText>
            </w:r>
            <w:r w:rsidR="00184C76">
              <w:rPr>
                <w:noProof/>
                <w:webHidden/>
              </w:rPr>
            </w:r>
            <w:r w:rsidR="00184C76">
              <w:rPr>
                <w:noProof/>
                <w:webHidden/>
              </w:rPr>
              <w:fldChar w:fldCharType="separate"/>
            </w:r>
            <w:r w:rsidR="00184C76">
              <w:rPr>
                <w:noProof/>
                <w:webHidden/>
              </w:rPr>
              <w:t>30</w:t>
            </w:r>
            <w:r w:rsidR="00184C76">
              <w:rPr>
                <w:noProof/>
                <w:webHidden/>
              </w:rPr>
              <w:fldChar w:fldCharType="end"/>
            </w:r>
          </w:hyperlink>
        </w:p>
        <w:p w14:paraId="4E605C6F" w14:textId="77777777" w:rsidR="00184C76" w:rsidRDefault="00EB0641">
          <w:pPr>
            <w:pStyle w:val="TOC4"/>
            <w:tabs>
              <w:tab w:val="right" w:leader="dot" w:pos="9350"/>
            </w:tabs>
            <w:rPr>
              <w:noProof/>
              <w:sz w:val="22"/>
              <w:szCs w:val="22"/>
            </w:rPr>
          </w:pPr>
          <w:hyperlink w:anchor="_Toc419224" w:history="1">
            <w:r w:rsidR="00184C76" w:rsidRPr="00586ED6">
              <w:rPr>
                <w:rStyle w:val="Hyperlink"/>
                <w:noProof/>
              </w:rPr>
              <w:t>DFU Class</w:t>
            </w:r>
            <w:r w:rsidR="00184C76">
              <w:rPr>
                <w:noProof/>
                <w:webHidden/>
              </w:rPr>
              <w:tab/>
            </w:r>
            <w:r w:rsidR="00184C76">
              <w:rPr>
                <w:noProof/>
                <w:webHidden/>
              </w:rPr>
              <w:fldChar w:fldCharType="begin"/>
            </w:r>
            <w:r w:rsidR="00184C76">
              <w:rPr>
                <w:noProof/>
                <w:webHidden/>
              </w:rPr>
              <w:instrText xml:space="preserve"> PAGEREF _Toc419224 \h </w:instrText>
            </w:r>
            <w:r w:rsidR="00184C76">
              <w:rPr>
                <w:noProof/>
                <w:webHidden/>
              </w:rPr>
            </w:r>
            <w:r w:rsidR="00184C76">
              <w:rPr>
                <w:noProof/>
                <w:webHidden/>
              </w:rPr>
              <w:fldChar w:fldCharType="separate"/>
            </w:r>
            <w:r w:rsidR="00184C76">
              <w:rPr>
                <w:noProof/>
                <w:webHidden/>
              </w:rPr>
              <w:t>30</w:t>
            </w:r>
            <w:r w:rsidR="00184C76">
              <w:rPr>
                <w:noProof/>
                <w:webHidden/>
              </w:rPr>
              <w:fldChar w:fldCharType="end"/>
            </w:r>
          </w:hyperlink>
        </w:p>
        <w:p w14:paraId="61C6E5FD" w14:textId="77777777" w:rsidR="00184C76" w:rsidRDefault="00EB0641">
          <w:pPr>
            <w:pStyle w:val="TOC4"/>
            <w:tabs>
              <w:tab w:val="right" w:leader="dot" w:pos="9350"/>
            </w:tabs>
            <w:rPr>
              <w:noProof/>
              <w:sz w:val="22"/>
              <w:szCs w:val="22"/>
            </w:rPr>
          </w:pPr>
          <w:hyperlink w:anchor="_Toc419225" w:history="1">
            <w:r w:rsidR="00184C76" w:rsidRPr="00586ED6">
              <w:rPr>
                <w:rStyle w:val="Hyperlink"/>
                <w:rFonts w:eastAsia="Times New Roman"/>
                <w:noProof/>
              </w:rPr>
              <w:t>USB CDC ACM Class</w:t>
            </w:r>
            <w:r w:rsidR="00184C76">
              <w:rPr>
                <w:noProof/>
                <w:webHidden/>
              </w:rPr>
              <w:tab/>
            </w:r>
            <w:r w:rsidR="00184C76">
              <w:rPr>
                <w:noProof/>
                <w:webHidden/>
              </w:rPr>
              <w:fldChar w:fldCharType="begin"/>
            </w:r>
            <w:r w:rsidR="00184C76">
              <w:rPr>
                <w:noProof/>
                <w:webHidden/>
              </w:rPr>
              <w:instrText xml:space="preserve"> PAGEREF _Toc419225 \h </w:instrText>
            </w:r>
            <w:r w:rsidR="00184C76">
              <w:rPr>
                <w:noProof/>
                <w:webHidden/>
              </w:rPr>
            </w:r>
            <w:r w:rsidR="00184C76">
              <w:rPr>
                <w:noProof/>
                <w:webHidden/>
              </w:rPr>
              <w:fldChar w:fldCharType="separate"/>
            </w:r>
            <w:r w:rsidR="00184C76">
              <w:rPr>
                <w:noProof/>
                <w:webHidden/>
              </w:rPr>
              <w:t>30</w:t>
            </w:r>
            <w:r w:rsidR="00184C76">
              <w:rPr>
                <w:noProof/>
                <w:webHidden/>
              </w:rPr>
              <w:fldChar w:fldCharType="end"/>
            </w:r>
          </w:hyperlink>
        </w:p>
        <w:p w14:paraId="267208AF" w14:textId="77777777" w:rsidR="00184C76" w:rsidRDefault="00EB0641">
          <w:pPr>
            <w:pStyle w:val="TOC4"/>
            <w:tabs>
              <w:tab w:val="right" w:leader="dot" w:pos="9350"/>
            </w:tabs>
            <w:rPr>
              <w:noProof/>
              <w:sz w:val="22"/>
              <w:szCs w:val="22"/>
            </w:rPr>
          </w:pPr>
          <w:hyperlink w:anchor="_Toc419226" w:history="1">
            <w:r w:rsidR="00184C76" w:rsidRPr="00586ED6">
              <w:rPr>
                <w:rStyle w:val="Hyperlink"/>
                <w:rFonts w:eastAsia="Times New Roman"/>
                <w:noProof/>
              </w:rPr>
              <w:t>Custom USB Class</w:t>
            </w:r>
            <w:r w:rsidR="00184C76">
              <w:rPr>
                <w:noProof/>
                <w:webHidden/>
              </w:rPr>
              <w:tab/>
            </w:r>
            <w:r w:rsidR="00184C76">
              <w:rPr>
                <w:noProof/>
                <w:webHidden/>
              </w:rPr>
              <w:fldChar w:fldCharType="begin"/>
            </w:r>
            <w:r w:rsidR="00184C76">
              <w:rPr>
                <w:noProof/>
                <w:webHidden/>
              </w:rPr>
              <w:instrText xml:space="preserve"> PAGEREF _Toc419226 \h </w:instrText>
            </w:r>
            <w:r w:rsidR="00184C76">
              <w:rPr>
                <w:noProof/>
                <w:webHidden/>
              </w:rPr>
            </w:r>
            <w:r w:rsidR="00184C76">
              <w:rPr>
                <w:noProof/>
                <w:webHidden/>
              </w:rPr>
              <w:fldChar w:fldCharType="separate"/>
            </w:r>
            <w:r w:rsidR="00184C76">
              <w:rPr>
                <w:noProof/>
                <w:webHidden/>
              </w:rPr>
              <w:t>30</w:t>
            </w:r>
            <w:r w:rsidR="00184C76">
              <w:rPr>
                <w:noProof/>
                <w:webHidden/>
              </w:rPr>
              <w:fldChar w:fldCharType="end"/>
            </w:r>
          </w:hyperlink>
        </w:p>
        <w:p w14:paraId="7FC3D905" w14:textId="77777777" w:rsidR="00184C76" w:rsidRDefault="00EB0641">
          <w:pPr>
            <w:pStyle w:val="TOC5"/>
            <w:tabs>
              <w:tab w:val="right" w:leader="dot" w:pos="9350"/>
            </w:tabs>
            <w:rPr>
              <w:noProof/>
              <w:sz w:val="22"/>
              <w:szCs w:val="22"/>
            </w:rPr>
          </w:pPr>
          <w:hyperlink w:anchor="_Toc419227" w:history="1">
            <w:r w:rsidR="00184C76" w:rsidRPr="00586ED6">
              <w:rPr>
                <w:rStyle w:val="Hyperlink"/>
                <w:rFonts w:eastAsia="Times New Roman"/>
                <w:noProof/>
              </w:rPr>
              <w:t>USB 2.0 Full Speed Interface Definition</w:t>
            </w:r>
            <w:r w:rsidR="00184C76">
              <w:rPr>
                <w:noProof/>
                <w:webHidden/>
              </w:rPr>
              <w:tab/>
            </w:r>
            <w:r w:rsidR="00184C76">
              <w:rPr>
                <w:noProof/>
                <w:webHidden/>
              </w:rPr>
              <w:fldChar w:fldCharType="begin"/>
            </w:r>
            <w:r w:rsidR="00184C76">
              <w:rPr>
                <w:noProof/>
                <w:webHidden/>
              </w:rPr>
              <w:instrText xml:space="preserve"> PAGEREF _Toc419227 \h </w:instrText>
            </w:r>
            <w:r w:rsidR="00184C76">
              <w:rPr>
                <w:noProof/>
                <w:webHidden/>
              </w:rPr>
            </w:r>
            <w:r w:rsidR="00184C76">
              <w:rPr>
                <w:noProof/>
                <w:webHidden/>
              </w:rPr>
              <w:fldChar w:fldCharType="separate"/>
            </w:r>
            <w:r w:rsidR="00184C76">
              <w:rPr>
                <w:noProof/>
                <w:webHidden/>
              </w:rPr>
              <w:t>31</w:t>
            </w:r>
            <w:r w:rsidR="00184C76">
              <w:rPr>
                <w:noProof/>
                <w:webHidden/>
              </w:rPr>
              <w:fldChar w:fldCharType="end"/>
            </w:r>
          </w:hyperlink>
        </w:p>
        <w:p w14:paraId="17697E8B" w14:textId="77777777" w:rsidR="00184C76" w:rsidRDefault="00EB0641">
          <w:pPr>
            <w:pStyle w:val="TOC5"/>
            <w:tabs>
              <w:tab w:val="right" w:leader="dot" w:pos="9350"/>
            </w:tabs>
            <w:rPr>
              <w:noProof/>
              <w:sz w:val="22"/>
              <w:szCs w:val="22"/>
            </w:rPr>
          </w:pPr>
          <w:hyperlink w:anchor="_Toc419228" w:history="1">
            <w:r w:rsidR="00184C76" w:rsidRPr="00586ED6">
              <w:rPr>
                <w:rStyle w:val="Hyperlink"/>
                <w:rFonts w:eastAsia="Times New Roman"/>
                <w:noProof/>
              </w:rPr>
              <w:t>Packets Structure</w:t>
            </w:r>
            <w:r w:rsidR="00184C76">
              <w:rPr>
                <w:noProof/>
                <w:webHidden/>
              </w:rPr>
              <w:tab/>
            </w:r>
            <w:r w:rsidR="00184C76">
              <w:rPr>
                <w:noProof/>
                <w:webHidden/>
              </w:rPr>
              <w:fldChar w:fldCharType="begin"/>
            </w:r>
            <w:r w:rsidR="00184C76">
              <w:rPr>
                <w:noProof/>
                <w:webHidden/>
              </w:rPr>
              <w:instrText xml:space="preserve"> PAGEREF _Toc419228 \h </w:instrText>
            </w:r>
            <w:r w:rsidR="00184C76">
              <w:rPr>
                <w:noProof/>
                <w:webHidden/>
              </w:rPr>
            </w:r>
            <w:r w:rsidR="00184C76">
              <w:rPr>
                <w:noProof/>
                <w:webHidden/>
              </w:rPr>
              <w:fldChar w:fldCharType="separate"/>
            </w:r>
            <w:r w:rsidR="00184C76">
              <w:rPr>
                <w:noProof/>
                <w:webHidden/>
              </w:rPr>
              <w:t>31</w:t>
            </w:r>
            <w:r w:rsidR="00184C76">
              <w:rPr>
                <w:noProof/>
                <w:webHidden/>
              </w:rPr>
              <w:fldChar w:fldCharType="end"/>
            </w:r>
          </w:hyperlink>
        </w:p>
        <w:p w14:paraId="4528595C" w14:textId="77777777" w:rsidR="00184C76" w:rsidRDefault="00EB0641">
          <w:pPr>
            <w:pStyle w:val="TOC3"/>
            <w:tabs>
              <w:tab w:val="right" w:leader="dot" w:pos="9350"/>
            </w:tabs>
            <w:rPr>
              <w:noProof/>
              <w:sz w:val="22"/>
              <w:szCs w:val="22"/>
            </w:rPr>
          </w:pPr>
          <w:hyperlink w:anchor="_Toc419229" w:history="1">
            <w:r w:rsidR="00184C76" w:rsidRPr="00586ED6">
              <w:rPr>
                <w:rStyle w:val="Hyperlink"/>
                <w:rFonts w:eastAsia="Times New Roman"/>
                <w:noProof/>
              </w:rPr>
              <w:t>Bluetooth Low Energy</w:t>
            </w:r>
            <w:r w:rsidR="00184C76">
              <w:rPr>
                <w:noProof/>
                <w:webHidden/>
              </w:rPr>
              <w:tab/>
            </w:r>
            <w:r w:rsidR="00184C76">
              <w:rPr>
                <w:noProof/>
                <w:webHidden/>
              </w:rPr>
              <w:fldChar w:fldCharType="begin"/>
            </w:r>
            <w:r w:rsidR="00184C76">
              <w:rPr>
                <w:noProof/>
                <w:webHidden/>
              </w:rPr>
              <w:instrText xml:space="preserve"> PAGEREF _Toc419229 \h </w:instrText>
            </w:r>
            <w:r w:rsidR="00184C76">
              <w:rPr>
                <w:noProof/>
                <w:webHidden/>
              </w:rPr>
            </w:r>
            <w:r w:rsidR="00184C76">
              <w:rPr>
                <w:noProof/>
                <w:webHidden/>
              </w:rPr>
              <w:fldChar w:fldCharType="separate"/>
            </w:r>
            <w:r w:rsidR="00184C76">
              <w:rPr>
                <w:noProof/>
                <w:webHidden/>
              </w:rPr>
              <w:t>31</w:t>
            </w:r>
            <w:r w:rsidR="00184C76">
              <w:rPr>
                <w:noProof/>
                <w:webHidden/>
              </w:rPr>
              <w:fldChar w:fldCharType="end"/>
            </w:r>
          </w:hyperlink>
        </w:p>
        <w:p w14:paraId="37F90779" w14:textId="77777777" w:rsidR="00184C76" w:rsidRDefault="00EB0641">
          <w:pPr>
            <w:pStyle w:val="TOC2"/>
            <w:tabs>
              <w:tab w:val="right" w:leader="dot" w:pos="9350"/>
            </w:tabs>
            <w:rPr>
              <w:noProof/>
              <w:sz w:val="22"/>
              <w:szCs w:val="22"/>
            </w:rPr>
          </w:pPr>
          <w:hyperlink w:anchor="_Toc419230" w:history="1">
            <w:r w:rsidR="00184C76" w:rsidRPr="00586ED6">
              <w:rPr>
                <w:rStyle w:val="Hyperlink"/>
                <w:rFonts w:eastAsia="Times New Roman"/>
                <w:noProof/>
              </w:rPr>
              <w:t>nRF52840 Flash</w:t>
            </w:r>
            <w:r w:rsidR="00184C76">
              <w:rPr>
                <w:noProof/>
                <w:webHidden/>
              </w:rPr>
              <w:tab/>
            </w:r>
            <w:r w:rsidR="00184C76">
              <w:rPr>
                <w:noProof/>
                <w:webHidden/>
              </w:rPr>
              <w:fldChar w:fldCharType="begin"/>
            </w:r>
            <w:r w:rsidR="00184C76">
              <w:rPr>
                <w:noProof/>
                <w:webHidden/>
              </w:rPr>
              <w:instrText xml:space="preserve"> PAGEREF _Toc419230 \h </w:instrText>
            </w:r>
            <w:r w:rsidR="00184C76">
              <w:rPr>
                <w:noProof/>
                <w:webHidden/>
              </w:rPr>
            </w:r>
            <w:r w:rsidR="00184C76">
              <w:rPr>
                <w:noProof/>
                <w:webHidden/>
              </w:rPr>
              <w:fldChar w:fldCharType="separate"/>
            </w:r>
            <w:r w:rsidR="00184C76">
              <w:rPr>
                <w:noProof/>
                <w:webHidden/>
              </w:rPr>
              <w:t>33</w:t>
            </w:r>
            <w:r w:rsidR="00184C76">
              <w:rPr>
                <w:noProof/>
                <w:webHidden/>
              </w:rPr>
              <w:fldChar w:fldCharType="end"/>
            </w:r>
          </w:hyperlink>
        </w:p>
        <w:p w14:paraId="67A079C2" w14:textId="77777777" w:rsidR="00184C76" w:rsidRDefault="00EB0641">
          <w:pPr>
            <w:pStyle w:val="TOC3"/>
            <w:tabs>
              <w:tab w:val="right" w:leader="dot" w:pos="9350"/>
            </w:tabs>
            <w:rPr>
              <w:noProof/>
              <w:sz w:val="22"/>
              <w:szCs w:val="22"/>
            </w:rPr>
          </w:pPr>
          <w:hyperlink w:anchor="_Toc419231" w:history="1">
            <w:r w:rsidR="00184C76" w:rsidRPr="00586ED6">
              <w:rPr>
                <w:rStyle w:val="Hyperlink"/>
                <w:rFonts w:eastAsia="Times New Roman"/>
                <w:noProof/>
              </w:rPr>
              <w:t>Layout</w:t>
            </w:r>
            <w:r w:rsidR="00184C76">
              <w:rPr>
                <w:noProof/>
                <w:webHidden/>
              </w:rPr>
              <w:tab/>
            </w:r>
            <w:r w:rsidR="00184C76">
              <w:rPr>
                <w:noProof/>
                <w:webHidden/>
              </w:rPr>
              <w:fldChar w:fldCharType="begin"/>
            </w:r>
            <w:r w:rsidR="00184C76">
              <w:rPr>
                <w:noProof/>
                <w:webHidden/>
              </w:rPr>
              <w:instrText xml:space="preserve"> PAGEREF _Toc419231 \h </w:instrText>
            </w:r>
            <w:r w:rsidR="00184C76">
              <w:rPr>
                <w:noProof/>
                <w:webHidden/>
              </w:rPr>
            </w:r>
            <w:r w:rsidR="00184C76">
              <w:rPr>
                <w:noProof/>
                <w:webHidden/>
              </w:rPr>
              <w:fldChar w:fldCharType="separate"/>
            </w:r>
            <w:r w:rsidR="00184C76">
              <w:rPr>
                <w:noProof/>
                <w:webHidden/>
              </w:rPr>
              <w:t>33</w:t>
            </w:r>
            <w:r w:rsidR="00184C76">
              <w:rPr>
                <w:noProof/>
                <w:webHidden/>
              </w:rPr>
              <w:fldChar w:fldCharType="end"/>
            </w:r>
          </w:hyperlink>
        </w:p>
        <w:p w14:paraId="126BE849" w14:textId="77777777" w:rsidR="00184C76" w:rsidRDefault="00EB0641">
          <w:pPr>
            <w:pStyle w:val="TOC3"/>
            <w:tabs>
              <w:tab w:val="right" w:leader="dot" w:pos="9350"/>
            </w:tabs>
            <w:rPr>
              <w:noProof/>
              <w:sz w:val="22"/>
              <w:szCs w:val="22"/>
            </w:rPr>
          </w:pPr>
          <w:hyperlink w:anchor="_Toc419232" w:history="1">
            <w:r w:rsidR="00184C76" w:rsidRPr="00586ED6">
              <w:rPr>
                <w:rStyle w:val="Hyperlink"/>
                <w:noProof/>
                <w:lang w:val="en-CA"/>
              </w:rPr>
              <w:t>Device Configuration</w:t>
            </w:r>
            <w:r w:rsidR="00184C76" w:rsidRPr="00586ED6">
              <w:rPr>
                <w:rStyle w:val="Hyperlink"/>
                <w:b/>
                <w:noProof/>
              </w:rPr>
              <w:t xml:space="preserve"> </w:t>
            </w:r>
            <w:r w:rsidR="00184C76" w:rsidRPr="00586ED6">
              <w:rPr>
                <w:rStyle w:val="Hyperlink"/>
                <w:noProof/>
              </w:rPr>
              <w:t>Block</w:t>
            </w:r>
            <w:r w:rsidR="00184C76">
              <w:rPr>
                <w:noProof/>
                <w:webHidden/>
              </w:rPr>
              <w:tab/>
            </w:r>
            <w:r w:rsidR="00184C76">
              <w:rPr>
                <w:noProof/>
                <w:webHidden/>
              </w:rPr>
              <w:fldChar w:fldCharType="begin"/>
            </w:r>
            <w:r w:rsidR="00184C76">
              <w:rPr>
                <w:noProof/>
                <w:webHidden/>
              </w:rPr>
              <w:instrText xml:space="preserve"> PAGEREF _Toc419232 \h </w:instrText>
            </w:r>
            <w:r w:rsidR="00184C76">
              <w:rPr>
                <w:noProof/>
                <w:webHidden/>
              </w:rPr>
            </w:r>
            <w:r w:rsidR="00184C76">
              <w:rPr>
                <w:noProof/>
                <w:webHidden/>
              </w:rPr>
              <w:fldChar w:fldCharType="separate"/>
            </w:r>
            <w:r w:rsidR="00184C76">
              <w:rPr>
                <w:noProof/>
                <w:webHidden/>
              </w:rPr>
              <w:t>33</w:t>
            </w:r>
            <w:r w:rsidR="00184C76">
              <w:rPr>
                <w:noProof/>
                <w:webHidden/>
              </w:rPr>
              <w:fldChar w:fldCharType="end"/>
            </w:r>
          </w:hyperlink>
        </w:p>
        <w:p w14:paraId="50BB0612" w14:textId="77777777" w:rsidR="00184C76" w:rsidRDefault="00EB0641">
          <w:pPr>
            <w:pStyle w:val="TOC4"/>
            <w:tabs>
              <w:tab w:val="right" w:leader="dot" w:pos="9350"/>
            </w:tabs>
            <w:rPr>
              <w:noProof/>
              <w:sz w:val="22"/>
              <w:szCs w:val="22"/>
            </w:rPr>
          </w:pPr>
          <w:hyperlink w:anchor="_Toc419233" w:history="1">
            <w:r w:rsidR="00184C76" w:rsidRPr="00586ED6">
              <w:rPr>
                <w:rStyle w:val="Hyperlink"/>
                <w:noProof/>
                <w:lang w:val="en-CA"/>
              </w:rPr>
              <w:t>Programmatic Access to the Device Configuration Block</w:t>
            </w:r>
            <w:r w:rsidR="00184C76">
              <w:rPr>
                <w:noProof/>
                <w:webHidden/>
              </w:rPr>
              <w:tab/>
            </w:r>
            <w:r w:rsidR="00184C76">
              <w:rPr>
                <w:noProof/>
                <w:webHidden/>
              </w:rPr>
              <w:fldChar w:fldCharType="begin"/>
            </w:r>
            <w:r w:rsidR="00184C76">
              <w:rPr>
                <w:noProof/>
                <w:webHidden/>
              </w:rPr>
              <w:instrText xml:space="preserve"> PAGEREF _Toc419233 \h </w:instrText>
            </w:r>
            <w:r w:rsidR="00184C76">
              <w:rPr>
                <w:noProof/>
                <w:webHidden/>
              </w:rPr>
            </w:r>
            <w:r w:rsidR="00184C76">
              <w:rPr>
                <w:noProof/>
                <w:webHidden/>
              </w:rPr>
              <w:fldChar w:fldCharType="separate"/>
            </w:r>
            <w:r w:rsidR="00184C76">
              <w:rPr>
                <w:noProof/>
                <w:webHidden/>
              </w:rPr>
              <w:t>35</w:t>
            </w:r>
            <w:r w:rsidR="00184C76">
              <w:rPr>
                <w:noProof/>
                <w:webHidden/>
              </w:rPr>
              <w:fldChar w:fldCharType="end"/>
            </w:r>
          </w:hyperlink>
        </w:p>
        <w:p w14:paraId="31E4BA4E" w14:textId="77777777" w:rsidR="00184C76" w:rsidRDefault="00EB0641">
          <w:pPr>
            <w:pStyle w:val="TOC5"/>
            <w:tabs>
              <w:tab w:val="right" w:leader="dot" w:pos="9350"/>
            </w:tabs>
            <w:rPr>
              <w:noProof/>
              <w:sz w:val="22"/>
              <w:szCs w:val="22"/>
            </w:rPr>
          </w:pPr>
          <w:hyperlink w:anchor="_Toc419234" w:history="1">
            <w:r w:rsidR="00184C76" w:rsidRPr="00586ED6">
              <w:rPr>
                <w:rStyle w:val="Hyperlink"/>
                <w:noProof/>
                <w:lang w:val="en-CA"/>
              </w:rPr>
              <w:t>Case 1 Update via M2M2 API</w:t>
            </w:r>
            <w:r w:rsidR="00184C76">
              <w:rPr>
                <w:noProof/>
                <w:webHidden/>
              </w:rPr>
              <w:tab/>
            </w:r>
            <w:r w:rsidR="00184C76">
              <w:rPr>
                <w:noProof/>
                <w:webHidden/>
              </w:rPr>
              <w:fldChar w:fldCharType="begin"/>
            </w:r>
            <w:r w:rsidR="00184C76">
              <w:rPr>
                <w:noProof/>
                <w:webHidden/>
              </w:rPr>
              <w:instrText xml:space="preserve"> PAGEREF _Toc419234 \h </w:instrText>
            </w:r>
            <w:r w:rsidR="00184C76">
              <w:rPr>
                <w:noProof/>
                <w:webHidden/>
              </w:rPr>
            </w:r>
            <w:r w:rsidR="00184C76">
              <w:rPr>
                <w:noProof/>
                <w:webHidden/>
              </w:rPr>
              <w:fldChar w:fldCharType="separate"/>
            </w:r>
            <w:r w:rsidR="00184C76">
              <w:rPr>
                <w:noProof/>
                <w:webHidden/>
              </w:rPr>
              <w:t>35</w:t>
            </w:r>
            <w:r w:rsidR="00184C76">
              <w:rPr>
                <w:noProof/>
                <w:webHidden/>
              </w:rPr>
              <w:fldChar w:fldCharType="end"/>
            </w:r>
          </w:hyperlink>
        </w:p>
        <w:p w14:paraId="2ECC0D0A" w14:textId="77777777" w:rsidR="00184C76" w:rsidRDefault="00EB0641">
          <w:pPr>
            <w:pStyle w:val="TOC5"/>
            <w:tabs>
              <w:tab w:val="right" w:leader="dot" w:pos="9350"/>
            </w:tabs>
            <w:rPr>
              <w:noProof/>
              <w:sz w:val="22"/>
              <w:szCs w:val="22"/>
            </w:rPr>
          </w:pPr>
          <w:hyperlink w:anchor="_Toc419235" w:history="1">
            <w:r w:rsidR="00184C76" w:rsidRPr="00586ED6">
              <w:rPr>
                <w:rStyle w:val="Hyperlink"/>
                <w:noProof/>
                <w:lang w:val="en-CA"/>
              </w:rPr>
              <w:t>Case 2 Update via OTA Firmware Update</w:t>
            </w:r>
            <w:r w:rsidR="00184C76">
              <w:rPr>
                <w:noProof/>
                <w:webHidden/>
              </w:rPr>
              <w:tab/>
            </w:r>
            <w:r w:rsidR="00184C76">
              <w:rPr>
                <w:noProof/>
                <w:webHidden/>
              </w:rPr>
              <w:fldChar w:fldCharType="begin"/>
            </w:r>
            <w:r w:rsidR="00184C76">
              <w:rPr>
                <w:noProof/>
                <w:webHidden/>
              </w:rPr>
              <w:instrText xml:space="preserve"> PAGEREF _Toc419235 \h </w:instrText>
            </w:r>
            <w:r w:rsidR="00184C76">
              <w:rPr>
                <w:noProof/>
                <w:webHidden/>
              </w:rPr>
            </w:r>
            <w:r w:rsidR="00184C76">
              <w:rPr>
                <w:noProof/>
                <w:webHidden/>
              </w:rPr>
              <w:fldChar w:fldCharType="separate"/>
            </w:r>
            <w:r w:rsidR="00184C76">
              <w:rPr>
                <w:noProof/>
                <w:webHidden/>
              </w:rPr>
              <w:t>36</w:t>
            </w:r>
            <w:r w:rsidR="00184C76">
              <w:rPr>
                <w:noProof/>
                <w:webHidden/>
              </w:rPr>
              <w:fldChar w:fldCharType="end"/>
            </w:r>
          </w:hyperlink>
        </w:p>
        <w:p w14:paraId="651D1624" w14:textId="77777777" w:rsidR="00184C76" w:rsidRDefault="00EB0641">
          <w:pPr>
            <w:pStyle w:val="TOC5"/>
            <w:tabs>
              <w:tab w:val="right" w:leader="dot" w:pos="9350"/>
            </w:tabs>
            <w:rPr>
              <w:noProof/>
              <w:sz w:val="22"/>
              <w:szCs w:val="22"/>
            </w:rPr>
          </w:pPr>
          <w:hyperlink w:anchor="_Toc419236" w:history="1">
            <w:r w:rsidR="00184C76" w:rsidRPr="00586ED6">
              <w:rPr>
                <w:rStyle w:val="Hyperlink"/>
                <w:noProof/>
                <w:lang w:val="en-CA"/>
              </w:rPr>
              <w:t>Case 3 Read-Only Programmatic Firmware Access of DCB</w:t>
            </w:r>
            <w:r w:rsidR="00184C76">
              <w:rPr>
                <w:noProof/>
                <w:webHidden/>
              </w:rPr>
              <w:tab/>
            </w:r>
            <w:r w:rsidR="00184C76">
              <w:rPr>
                <w:noProof/>
                <w:webHidden/>
              </w:rPr>
              <w:fldChar w:fldCharType="begin"/>
            </w:r>
            <w:r w:rsidR="00184C76">
              <w:rPr>
                <w:noProof/>
                <w:webHidden/>
              </w:rPr>
              <w:instrText xml:space="preserve"> PAGEREF _Toc419236 \h </w:instrText>
            </w:r>
            <w:r w:rsidR="00184C76">
              <w:rPr>
                <w:noProof/>
                <w:webHidden/>
              </w:rPr>
            </w:r>
            <w:r w:rsidR="00184C76">
              <w:rPr>
                <w:noProof/>
                <w:webHidden/>
              </w:rPr>
              <w:fldChar w:fldCharType="separate"/>
            </w:r>
            <w:r w:rsidR="00184C76">
              <w:rPr>
                <w:noProof/>
                <w:webHidden/>
              </w:rPr>
              <w:t>36</w:t>
            </w:r>
            <w:r w:rsidR="00184C76">
              <w:rPr>
                <w:noProof/>
                <w:webHidden/>
              </w:rPr>
              <w:fldChar w:fldCharType="end"/>
            </w:r>
          </w:hyperlink>
        </w:p>
        <w:p w14:paraId="27E7574B" w14:textId="77777777" w:rsidR="00184C76" w:rsidRDefault="00EB0641">
          <w:pPr>
            <w:pStyle w:val="TOC4"/>
            <w:tabs>
              <w:tab w:val="right" w:leader="dot" w:pos="9350"/>
            </w:tabs>
            <w:rPr>
              <w:noProof/>
              <w:sz w:val="22"/>
              <w:szCs w:val="22"/>
            </w:rPr>
          </w:pPr>
          <w:hyperlink w:anchor="_Toc419237" w:history="1">
            <w:r w:rsidR="00184C76" w:rsidRPr="00586ED6">
              <w:rPr>
                <w:rStyle w:val="Hyperlink"/>
                <w:noProof/>
                <w:lang w:val="en-CA"/>
              </w:rPr>
              <w:t>App Configuration Blocks</w:t>
            </w:r>
            <w:r w:rsidR="00184C76">
              <w:rPr>
                <w:noProof/>
                <w:webHidden/>
              </w:rPr>
              <w:tab/>
            </w:r>
            <w:r w:rsidR="00184C76">
              <w:rPr>
                <w:noProof/>
                <w:webHidden/>
              </w:rPr>
              <w:fldChar w:fldCharType="begin"/>
            </w:r>
            <w:r w:rsidR="00184C76">
              <w:rPr>
                <w:noProof/>
                <w:webHidden/>
              </w:rPr>
              <w:instrText xml:space="preserve"> PAGEREF _Toc419237 \h </w:instrText>
            </w:r>
            <w:r w:rsidR="00184C76">
              <w:rPr>
                <w:noProof/>
                <w:webHidden/>
              </w:rPr>
            </w:r>
            <w:r w:rsidR="00184C76">
              <w:rPr>
                <w:noProof/>
                <w:webHidden/>
              </w:rPr>
              <w:fldChar w:fldCharType="separate"/>
            </w:r>
            <w:r w:rsidR="00184C76">
              <w:rPr>
                <w:noProof/>
                <w:webHidden/>
              </w:rPr>
              <w:t>36</w:t>
            </w:r>
            <w:r w:rsidR="00184C76">
              <w:rPr>
                <w:noProof/>
                <w:webHidden/>
              </w:rPr>
              <w:fldChar w:fldCharType="end"/>
            </w:r>
          </w:hyperlink>
        </w:p>
        <w:p w14:paraId="710CA784" w14:textId="77777777" w:rsidR="00184C76" w:rsidRDefault="00EB0641">
          <w:pPr>
            <w:pStyle w:val="TOC4"/>
            <w:tabs>
              <w:tab w:val="right" w:leader="dot" w:pos="9350"/>
            </w:tabs>
            <w:rPr>
              <w:noProof/>
              <w:sz w:val="22"/>
              <w:szCs w:val="22"/>
            </w:rPr>
          </w:pPr>
          <w:hyperlink w:anchor="_Toc419238" w:history="1">
            <w:r w:rsidR="00184C76" w:rsidRPr="00586ED6">
              <w:rPr>
                <w:rStyle w:val="Hyperlink"/>
                <w:noProof/>
                <w:lang w:val="en-CA"/>
              </w:rPr>
              <w:t>User Blocks</w:t>
            </w:r>
            <w:r w:rsidR="00184C76">
              <w:rPr>
                <w:noProof/>
                <w:webHidden/>
              </w:rPr>
              <w:tab/>
            </w:r>
            <w:r w:rsidR="00184C76">
              <w:rPr>
                <w:noProof/>
                <w:webHidden/>
              </w:rPr>
              <w:fldChar w:fldCharType="begin"/>
            </w:r>
            <w:r w:rsidR="00184C76">
              <w:rPr>
                <w:noProof/>
                <w:webHidden/>
              </w:rPr>
              <w:instrText xml:space="preserve"> PAGEREF _Toc419238 \h </w:instrText>
            </w:r>
            <w:r w:rsidR="00184C76">
              <w:rPr>
                <w:noProof/>
                <w:webHidden/>
              </w:rPr>
            </w:r>
            <w:r w:rsidR="00184C76">
              <w:rPr>
                <w:noProof/>
                <w:webHidden/>
              </w:rPr>
              <w:fldChar w:fldCharType="separate"/>
            </w:r>
            <w:r w:rsidR="00184C76">
              <w:rPr>
                <w:noProof/>
                <w:webHidden/>
              </w:rPr>
              <w:t>36</w:t>
            </w:r>
            <w:r w:rsidR="00184C76">
              <w:rPr>
                <w:noProof/>
                <w:webHidden/>
              </w:rPr>
              <w:fldChar w:fldCharType="end"/>
            </w:r>
          </w:hyperlink>
        </w:p>
        <w:p w14:paraId="0D8379E7" w14:textId="77777777" w:rsidR="00184C76" w:rsidRDefault="00EB0641">
          <w:pPr>
            <w:pStyle w:val="TOC2"/>
            <w:tabs>
              <w:tab w:val="right" w:leader="dot" w:pos="9350"/>
            </w:tabs>
            <w:rPr>
              <w:noProof/>
              <w:sz w:val="22"/>
              <w:szCs w:val="22"/>
            </w:rPr>
          </w:pPr>
          <w:hyperlink w:anchor="_Toc419239" w:history="1">
            <w:r w:rsidR="00184C76" w:rsidRPr="00586ED6">
              <w:rPr>
                <w:rStyle w:val="Hyperlink"/>
                <w:noProof/>
                <w:lang w:val="en-CA"/>
              </w:rPr>
              <w:t>Other</w:t>
            </w:r>
            <w:r w:rsidR="00184C76">
              <w:rPr>
                <w:noProof/>
                <w:webHidden/>
              </w:rPr>
              <w:tab/>
            </w:r>
            <w:r w:rsidR="00184C76">
              <w:rPr>
                <w:noProof/>
                <w:webHidden/>
              </w:rPr>
              <w:fldChar w:fldCharType="begin"/>
            </w:r>
            <w:r w:rsidR="00184C76">
              <w:rPr>
                <w:noProof/>
                <w:webHidden/>
              </w:rPr>
              <w:instrText xml:space="preserve"> PAGEREF _Toc419239 \h </w:instrText>
            </w:r>
            <w:r w:rsidR="00184C76">
              <w:rPr>
                <w:noProof/>
                <w:webHidden/>
              </w:rPr>
            </w:r>
            <w:r w:rsidR="00184C76">
              <w:rPr>
                <w:noProof/>
                <w:webHidden/>
              </w:rPr>
              <w:fldChar w:fldCharType="separate"/>
            </w:r>
            <w:r w:rsidR="00184C76">
              <w:rPr>
                <w:noProof/>
                <w:webHidden/>
              </w:rPr>
              <w:t>37</w:t>
            </w:r>
            <w:r w:rsidR="00184C76">
              <w:rPr>
                <w:noProof/>
                <w:webHidden/>
              </w:rPr>
              <w:fldChar w:fldCharType="end"/>
            </w:r>
          </w:hyperlink>
        </w:p>
        <w:p w14:paraId="07E84BA4" w14:textId="77777777" w:rsidR="00184C76" w:rsidRDefault="00EB0641">
          <w:pPr>
            <w:pStyle w:val="TOC3"/>
            <w:tabs>
              <w:tab w:val="right" w:leader="dot" w:pos="9350"/>
            </w:tabs>
            <w:rPr>
              <w:noProof/>
              <w:sz w:val="22"/>
              <w:szCs w:val="22"/>
            </w:rPr>
          </w:pPr>
          <w:hyperlink w:anchor="_Toc419240" w:history="1">
            <w:r w:rsidR="00184C76" w:rsidRPr="00586ED6">
              <w:rPr>
                <w:rStyle w:val="Hyperlink"/>
                <w:noProof/>
                <w:lang w:val="en-CA"/>
              </w:rPr>
              <w:t>File System</w:t>
            </w:r>
            <w:r w:rsidR="00184C76">
              <w:rPr>
                <w:noProof/>
                <w:webHidden/>
              </w:rPr>
              <w:tab/>
            </w:r>
            <w:r w:rsidR="00184C76">
              <w:rPr>
                <w:noProof/>
                <w:webHidden/>
              </w:rPr>
              <w:fldChar w:fldCharType="begin"/>
            </w:r>
            <w:r w:rsidR="00184C76">
              <w:rPr>
                <w:noProof/>
                <w:webHidden/>
              </w:rPr>
              <w:instrText xml:space="preserve"> PAGEREF _Toc419240 \h </w:instrText>
            </w:r>
            <w:r w:rsidR="00184C76">
              <w:rPr>
                <w:noProof/>
                <w:webHidden/>
              </w:rPr>
            </w:r>
            <w:r w:rsidR="00184C76">
              <w:rPr>
                <w:noProof/>
                <w:webHidden/>
              </w:rPr>
              <w:fldChar w:fldCharType="separate"/>
            </w:r>
            <w:r w:rsidR="00184C76">
              <w:rPr>
                <w:noProof/>
                <w:webHidden/>
              </w:rPr>
              <w:t>37</w:t>
            </w:r>
            <w:r w:rsidR="00184C76">
              <w:rPr>
                <w:noProof/>
                <w:webHidden/>
              </w:rPr>
              <w:fldChar w:fldCharType="end"/>
            </w:r>
          </w:hyperlink>
        </w:p>
        <w:p w14:paraId="75AA994F" w14:textId="77777777" w:rsidR="00184C76" w:rsidRDefault="00EB0641">
          <w:pPr>
            <w:pStyle w:val="TOC3"/>
            <w:tabs>
              <w:tab w:val="right" w:leader="dot" w:pos="9350"/>
            </w:tabs>
            <w:rPr>
              <w:noProof/>
              <w:sz w:val="22"/>
              <w:szCs w:val="22"/>
            </w:rPr>
          </w:pPr>
          <w:hyperlink w:anchor="_Toc419241" w:history="1">
            <w:r w:rsidR="00184C76" w:rsidRPr="00586ED6">
              <w:rPr>
                <w:rStyle w:val="Hyperlink"/>
                <w:noProof/>
              </w:rPr>
              <w:t>Secure Booting</w:t>
            </w:r>
            <w:r w:rsidR="00184C76">
              <w:rPr>
                <w:noProof/>
                <w:webHidden/>
              </w:rPr>
              <w:tab/>
            </w:r>
            <w:r w:rsidR="00184C76">
              <w:rPr>
                <w:noProof/>
                <w:webHidden/>
              </w:rPr>
              <w:fldChar w:fldCharType="begin"/>
            </w:r>
            <w:r w:rsidR="00184C76">
              <w:rPr>
                <w:noProof/>
                <w:webHidden/>
              </w:rPr>
              <w:instrText xml:space="preserve"> PAGEREF _Toc419241 \h </w:instrText>
            </w:r>
            <w:r w:rsidR="00184C76">
              <w:rPr>
                <w:noProof/>
                <w:webHidden/>
              </w:rPr>
            </w:r>
            <w:r w:rsidR="00184C76">
              <w:rPr>
                <w:noProof/>
                <w:webHidden/>
              </w:rPr>
              <w:fldChar w:fldCharType="separate"/>
            </w:r>
            <w:r w:rsidR="00184C76">
              <w:rPr>
                <w:noProof/>
                <w:webHidden/>
              </w:rPr>
              <w:t>37</w:t>
            </w:r>
            <w:r w:rsidR="00184C76">
              <w:rPr>
                <w:noProof/>
                <w:webHidden/>
              </w:rPr>
              <w:fldChar w:fldCharType="end"/>
            </w:r>
          </w:hyperlink>
        </w:p>
        <w:p w14:paraId="2CC85786" w14:textId="77777777" w:rsidR="00184C76" w:rsidRDefault="00EB0641">
          <w:pPr>
            <w:pStyle w:val="TOC3"/>
            <w:tabs>
              <w:tab w:val="right" w:leader="dot" w:pos="9350"/>
            </w:tabs>
            <w:rPr>
              <w:noProof/>
              <w:sz w:val="22"/>
              <w:szCs w:val="22"/>
            </w:rPr>
          </w:pPr>
          <w:hyperlink w:anchor="_Toc419242" w:history="1">
            <w:r w:rsidR="00184C76" w:rsidRPr="00586ED6">
              <w:rPr>
                <w:rStyle w:val="Hyperlink"/>
                <w:noProof/>
              </w:rPr>
              <w:t>Secure Updating</w:t>
            </w:r>
            <w:r w:rsidR="00184C76">
              <w:rPr>
                <w:noProof/>
                <w:webHidden/>
              </w:rPr>
              <w:tab/>
            </w:r>
            <w:r w:rsidR="00184C76">
              <w:rPr>
                <w:noProof/>
                <w:webHidden/>
              </w:rPr>
              <w:fldChar w:fldCharType="begin"/>
            </w:r>
            <w:r w:rsidR="00184C76">
              <w:rPr>
                <w:noProof/>
                <w:webHidden/>
              </w:rPr>
              <w:instrText xml:space="preserve"> PAGEREF _Toc419242 \h </w:instrText>
            </w:r>
            <w:r w:rsidR="00184C76">
              <w:rPr>
                <w:noProof/>
                <w:webHidden/>
              </w:rPr>
            </w:r>
            <w:r w:rsidR="00184C76">
              <w:rPr>
                <w:noProof/>
                <w:webHidden/>
              </w:rPr>
              <w:fldChar w:fldCharType="separate"/>
            </w:r>
            <w:r w:rsidR="00184C76">
              <w:rPr>
                <w:noProof/>
                <w:webHidden/>
              </w:rPr>
              <w:t>37</w:t>
            </w:r>
            <w:r w:rsidR="00184C76">
              <w:rPr>
                <w:noProof/>
                <w:webHidden/>
              </w:rPr>
              <w:fldChar w:fldCharType="end"/>
            </w:r>
          </w:hyperlink>
        </w:p>
        <w:p w14:paraId="1CD271D8" w14:textId="77777777" w:rsidR="00184C76" w:rsidRDefault="00EB0641">
          <w:pPr>
            <w:pStyle w:val="TOC3"/>
            <w:tabs>
              <w:tab w:val="right" w:leader="dot" w:pos="9350"/>
            </w:tabs>
            <w:rPr>
              <w:noProof/>
              <w:sz w:val="22"/>
              <w:szCs w:val="22"/>
            </w:rPr>
          </w:pPr>
          <w:hyperlink w:anchor="_Toc419243" w:history="1">
            <w:r w:rsidR="00184C76" w:rsidRPr="00586ED6">
              <w:rPr>
                <w:rStyle w:val="Hyperlink"/>
                <w:noProof/>
                <w:lang w:val="en-CA"/>
              </w:rPr>
              <w:t>RTOS</w:t>
            </w:r>
            <w:r w:rsidR="00184C76">
              <w:rPr>
                <w:noProof/>
                <w:webHidden/>
              </w:rPr>
              <w:tab/>
            </w:r>
            <w:r w:rsidR="00184C76">
              <w:rPr>
                <w:noProof/>
                <w:webHidden/>
              </w:rPr>
              <w:fldChar w:fldCharType="begin"/>
            </w:r>
            <w:r w:rsidR="00184C76">
              <w:rPr>
                <w:noProof/>
                <w:webHidden/>
              </w:rPr>
              <w:instrText xml:space="preserve"> PAGEREF _Toc419243 \h </w:instrText>
            </w:r>
            <w:r w:rsidR="00184C76">
              <w:rPr>
                <w:noProof/>
                <w:webHidden/>
              </w:rPr>
            </w:r>
            <w:r w:rsidR="00184C76">
              <w:rPr>
                <w:noProof/>
                <w:webHidden/>
              </w:rPr>
              <w:fldChar w:fldCharType="separate"/>
            </w:r>
            <w:r w:rsidR="00184C76">
              <w:rPr>
                <w:noProof/>
                <w:webHidden/>
              </w:rPr>
              <w:t>37</w:t>
            </w:r>
            <w:r w:rsidR="00184C76">
              <w:rPr>
                <w:noProof/>
                <w:webHidden/>
              </w:rPr>
              <w:fldChar w:fldCharType="end"/>
            </w:r>
          </w:hyperlink>
        </w:p>
        <w:p w14:paraId="50662DDB" w14:textId="77777777" w:rsidR="00184C76" w:rsidRDefault="00EB0641">
          <w:pPr>
            <w:pStyle w:val="TOC3"/>
            <w:tabs>
              <w:tab w:val="right" w:leader="dot" w:pos="9350"/>
            </w:tabs>
            <w:rPr>
              <w:noProof/>
              <w:sz w:val="22"/>
              <w:szCs w:val="22"/>
            </w:rPr>
          </w:pPr>
          <w:hyperlink w:anchor="_Toc419244" w:history="1">
            <w:r w:rsidR="00184C76" w:rsidRPr="00586ED6">
              <w:rPr>
                <w:rStyle w:val="Hyperlink"/>
                <w:noProof/>
                <w:lang w:val="en-CA"/>
              </w:rPr>
              <w:t>Toolchain</w:t>
            </w:r>
            <w:r w:rsidR="00184C76">
              <w:rPr>
                <w:noProof/>
                <w:webHidden/>
              </w:rPr>
              <w:tab/>
            </w:r>
            <w:r w:rsidR="00184C76">
              <w:rPr>
                <w:noProof/>
                <w:webHidden/>
              </w:rPr>
              <w:fldChar w:fldCharType="begin"/>
            </w:r>
            <w:r w:rsidR="00184C76">
              <w:rPr>
                <w:noProof/>
                <w:webHidden/>
              </w:rPr>
              <w:instrText xml:space="preserve"> PAGEREF _Toc419244 \h </w:instrText>
            </w:r>
            <w:r w:rsidR="00184C76">
              <w:rPr>
                <w:noProof/>
                <w:webHidden/>
              </w:rPr>
            </w:r>
            <w:r w:rsidR="00184C76">
              <w:rPr>
                <w:noProof/>
                <w:webHidden/>
              </w:rPr>
              <w:fldChar w:fldCharType="separate"/>
            </w:r>
            <w:r w:rsidR="00184C76">
              <w:rPr>
                <w:noProof/>
                <w:webHidden/>
              </w:rPr>
              <w:t>37</w:t>
            </w:r>
            <w:r w:rsidR="00184C76">
              <w:rPr>
                <w:noProof/>
                <w:webHidden/>
              </w:rPr>
              <w:fldChar w:fldCharType="end"/>
            </w:r>
          </w:hyperlink>
        </w:p>
        <w:p w14:paraId="7AFA01D9" w14:textId="77777777" w:rsidR="00184C76" w:rsidRDefault="00EB0641">
          <w:pPr>
            <w:pStyle w:val="TOC3"/>
            <w:tabs>
              <w:tab w:val="right" w:leader="dot" w:pos="9350"/>
            </w:tabs>
            <w:rPr>
              <w:noProof/>
              <w:sz w:val="22"/>
              <w:szCs w:val="22"/>
            </w:rPr>
          </w:pPr>
          <w:hyperlink w:anchor="_Toc419245" w:history="1">
            <w:r w:rsidR="00184C76" w:rsidRPr="00586ED6">
              <w:rPr>
                <w:rStyle w:val="Hyperlink"/>
                <w:noProof/>
                <w:lang w:val="en-CA"/>
              </w:rPr>
              <w:t>Unit Testing</w:t>
            </w:r>
            <w:r w:rsidR="00184C76">
              <w:rPr>
                <w:noProof/>
                <w:webHidden/>
              </w:rPr>
              <w:tab/>
            </w:r>
            <w:r w:rsidR="00184C76">
              <w:rPr>
                <w:noProof/>
                <w:webHidden/>
              </w:rPr>
              <w:fldChar w:fldCharType="begin"/>
            </w:r>
            <w:r w:rsidR="00184C76">
              <w:rPr>
                <w:noProof/>
                <w:webHidden/>
              </w:rPr>
              <w:instrText xml:space="preserve"> PAGEREF _Toc419245 \h </w:instrText>
            </w:r>
            <w:r w:rsidR="00184C76">
              <w:rPr>
                <w:noProof/>
                <w:webHidden/>
              </w:rPr>
            </w:r>
            <w:r w:rsidR="00184C76">
              <w:rPr>
                <w:noProof/>
                <w:webHidden/>
              </w:rPr>
              <w:fldChar w:fldCharType="separate"/>
            </w:r>
            <w:r w:rsidR="00184C76">
              <w:rPr>
                <w:noProof/>
                <w:webHidden/>
              </w:rPr>
              <w:t>38</w:t>
            </w:r>
            <w:r w:rsidR="00184C76">
              <w:rPr>
                <w:noProof/>
                <w:webHidden/>
              </w:rPr>
              <w:fldChar w:fldCharType="end"/>
            </w:r>
          </w:hyperlink>
        </w:p>
        <w:p w14:paraId="6425D31F" w14:textId="77777777" w:rsidR="00184C76" w:rsidRDefault="00EB0641">
          <w:pPr>
            <w:pStyle w:val="TOC2"/>
            <w:tabs>
              <w:tab w:val="right" w:leader="dot" w:pos="9350"/>
            </w:tabs>
            <w:rPr>
              <w:noProof/>
              <w:sz w:val="22"/>
              <w:szCs w:val="22"/>
            </w:rPr>
          </w:pPr>
          <w:hyperlink w:anchor="_Toc419246" w:history="1">
            <w:r w:rsidR="00184C76" w:rsidRPr="00586ED6">
              <w:rPr>
                <w:rStyle w:val="Hyperlink"/>
                <w:noProof/>
                <w:lang w:val="en-CA"/>
              </w:rPr>
              <w:t>BLE Dongle</w:t>
            </w:r>
            <w:r w:rsidR="00184C76">
              <w:rPr>
                <w:noProof/>
                <w:webHidden/>
              </w:rPr>
              <w:tab/>
            </w:r>
            <w:r w:rsidR="00184C76">
              <w:rPr>
                <w:noProof/>
                <w:webHidden/>
              </w:rPr>
              <w:fldChar w:fldCharType="begin"/>
            </w:r>
            <w:r w:rsidR="00184C76">
              <w:rPr>
                <w:noProof/>
                <w:webHidden/>
              </w:rPr>
              <w:instrText xml:space="preserve"> PAGEREF _Toc419246 \h </w:instrText>
            </w:r>
            <w:r w:rsidR="00184C76">
              <w:rPr>
                <w:noProof/>
                <w:webHidden/>
              </w:rPr>
            </w:r>
            <w:r w:rsidR="00184C76">
              <w:rPr>
                <w:noProof/>
                <w:webHidden/>
              </w:rPr>
              <w:fldChar w:fldCharType="separate"/>
            </w:r>
            <w:r w:rsidR="00184C76">
              <w:rPr>
                <w:noProof/>
                <w:webHidden/>
              </w:rPr>
              <w:t>38</w:t>
            </w:r>
            <w:r w:rsidR="00184C76">
              <w:rPr>
                <w:noProof/>
                <w:webHidden/>
              </w:rPr>
              <w:fldChar w:fldCharType="end"/>
            </w:r>
          </w:hyperlink>
        </w:p>
        <w:p w14:paraId="1A213EAE" w14:textId="77777777" w:rsidR="00184C76" w:rsidRDefault="00EB0641">
          <w:pPr>
            <w:pStyle w:val="TOC2"/>
            <w:tabs>
              <w:tab w:val="right" w:leader="dot" w:pos="9350"/>
            </w:tabs>
            <w:rPr>
              <w:noProof/>
              <w:sz w:val="22"/>
              <w:szCs w:val="22"/>
            </w:rPr>
          </w:pPr>
          <w:hyperlink w:anchor="_Toc419247" w:history="1">
            <w:r w:rsidR="00184C76" w:rsidRPr="00586ED6">
              <w:rPr>
                <w:rStyle w:val="Hyperlink"/>
                <w:noProof/>
                <w:lang w:val="en-CA"/>
              </w:rPr>
              <w:t>Log Download Tool</w:t>
            </w:r>
            <w:r w:rsidR="00184C76">
              <w:rPr>
                <w:noProof/>
                <w:webHidden/>
              </w:rPr>
              <w:tab/>
            </w:r>
            <w:r w:rsidR="00184C76">
              <w:rPr>
                <w:noProof/>
                <w:webHidden/>
              </w:rPr>
              <w:fldChar w:fldCharType="begin"/>
            </w:r>
            <w:r w:rsidR="00184C76">
              <w:rPr>
                <w:noProof/>
                <w:webHidden/>
              </w:rPr>
              <w:instrText xml:space="preserve"> PAGEREF _Toc419247 \h </w:instrText>
            </w:r>
            <w:r w:rsidR="00184C76">
              <w:rPr>
                <w:noProof/>
                <w:webHidden/>
              </w:rPr>
            </w:r>
            <w:r w:rsidR="00184C76">
              <w:rPr>
                <w:noProof/>
                <w:webHidden/>
              </w:rPr>
              <w:fldChar w:fldCharType="separate"/>
            </w:r>
            <w:r w:rsidR="00184C76">
              <w:rPr>
                <w:noProof/>
                <w:webHidden/>
              </w:rPr>
              <w:t>38</w:t>
            </w:r>
            <w:r w:rsidR="00184C76">
              <w:rPr>
                <w:noProof/>
                <w:webHidden/>
              </w:rPr>
              <w:fldChar w:fldCharType="end"/>
            </w:r>
          </w:hyperlink>
        </w:p>
        <w:p w14:paraId="086E5AB4" w14:textId="77777777" w:rsidR="00184C76" w:rsidRDefault="00EB0641">
          <w:pPr>
            <w:pStyle w:val="TOC2"/>
            <w:tabs>
              <w:tab w:val="right" w:leader="dot" w:pos="9350"/>
            </w:tabs>
            <w:rPr>
              <w:noProof/>
              <w:sz w:val="22"/>
              <w:szCs w:val="22"/>
            </w:rPr>
          </w:pPr>
          <w:hyperlink w:anchor="_Toc419248" w:history="1">
            <w:r w:rsidR="00184C76" w:rsidRPr="00586ED6">
              <w:rPr>
                <w:rStyle w:val="Hyperlink"/>
                <w:noProof/>
                <w:lang w:val="en-CA"/>
              </w:rPr>
              <w:t>Device Configuration Block Generator and Push Tool</w:t>
            </w:r>
            <w:r w:rsidR="00184C76">
              <w:rPr>
                <w:noProof/>
                <w:webHidden/>
              </w:rPr>
              <w:tab/>
            </w:r>
            <w:r w:rsidR="00184C76">
              <w:rPr>
                <w:noProof/>
                <w:webHidden/>
              </w:rPr>
              <w:fldChar w:fldCharType="begin"/>
            </w:r>
            <w:r w:rsidR="00184C76">
              <w:rPr>
                <w:noProof/>
                <w:webHidden/>
              </w:rPr>
              <w:instrText xml:space="preserve"> PAGEREF _Toc419248 \h </w:instrText>
            </w:r>
            <w:r w:rsidR="00184C76">
              <w:rPr>
                <w:noProof/>
                <w:webHidden/>
              </w:rPr>
            </w:r>
            <w:r w:rsidR="00184C76">
              <w:rPr>
                <w:noProof/>
                <w:webHidden/>
              </w:rPr>
              <w:fldChar w:fldCharType="separate"/>
            </w:r>
            <w:r w:rsidR="00184C76">
              <w:rPr>
                <w:noProof/>
                <w:webHidden/>
              </w:rPr>
              <w:t>38</w:t>
            </w:r>
            <w:r w:rsidR="00184C76">
              <w:rPr>
                <w:noProof/>
                <w:webHidden/>
              </w:rPr>
              <w:fldChar w:fldCharType="end"/>
            </w:r>
          </w:hyperlink>
        </w:p>
        <w:p w14:paraId="0C9A556E" w14:textId="77777777" w:rsidR="00184C76" w:rsidRDefault="00EB0641">
          <w:pPr>
            <w:pStyle w:val="TOC2"/>
            <w:tabs>
              <w:tab w:val="right" w:leader="dot" w:pos="9350"/>
            </w:tabs>
            <w:rPr>
              <w:noProof/>
              <w:sz w:val="22"/>
              <w:szCs w:val="22"/>
            </w:rPr>
          </w:pPr>
          <w:hyperlink w:anchor="_Toc419249" w:history="1">
            <w:r w:rsidR="00184C76" w:rsidRPr="00586ED6">
              <w:rPr>
                <w:rStyle w:val="Hyperlink"/>
                <w:noProof/>
                <w:lang w:val="en-CA"/>
              </w:rPr>
              <w:t>Serial Number</w:t>
            </w:r>
            <w:r w:rsidR="00184C76">
              <w:rPr>
                <w:noProof/>
                <w:webHidden/>
              </w:rPr>
              <w:tab/>
            </w:r>
            <w:r w:rsidR="00184C76">
              <w:rPr>
                <w:noProof/>
                <w:webHidden/>
              </w:rPr>
              <w:fldChar w:fldCharType="begin"/>
            </w:r>
            <w:r w:rsidR="00184C76">
              <w:rPr>
                <w:noProof/>
                <w:webHidden/>
              </w:rPr>
              <w:instrText xml:space="preserve"> PAGEREF _Toc419249 \h </w:instrText>
            </w:r>
            <w:r w:rsidR="00184C76">
              <w:rPr>
                <w:noProof/>
                <w:webHidden/>
              </w:rPr>
            </w:r>
            <w:r w:rsidR="00184C76">
              <w:rPr>
                <w:noProof/>
                <w:webHidden/>
              </w:rPr>
              <w:fldChar w:fldCharType="separate"/>
            </w:r>
            <w:r w:rsidR="00184C76">
              <w:rPr>
                <w:noProof/>
                <w:webHidden/>
              </w:rPr>
              <w:t>39</w:t>
            </w:r>
            <w:r w:rsidR="00184C76">
              <w:rPr>
                <w:noProof/>
                <w:webHidden/>
              </w:rPr>
              <w:fldChar w:fldCharType="end"/>
            </w:r>
          </w:hyperlink>
        </w:p>
        <w:p w14:paraId="17CC0C9E" w14:textId="77777777" w:rsidR="00EC3AA1" w:rsidRDefault="00F2766C">
          <w:r>
            <w:fldChar w:fldCharType="end"/>
          </w:r>
        </w:p>
      </w:sdtContent>
    </w:sdt>
    <w:p w14:paraId="0A0CD0F5" w14:textId="77777777" w:rsidR="005C6F10" w:rsidRDefault="005C6F10">
      <w:pPr>
        <w:pStyle w:val="TableofFigures"/>
        <w:tabs>
          <w:tab w:val="right" w:leader="dot" w:pos="9350"/>
        </w:tabs>
        <w:rPr>
          <w:rFonts w:eastAsia="Times New Roman"/>
        </w:rPr>
      </w:pPr>
    </w:p>
    <w:p w14:paraId="28B90C64" w14:textId="77777777" w:rsidR="005C6F10" w:rsidRDefault="005C6F10">
      <w:pPr>
        <w:rPr>
          <w:rFonts w:eastAsia="Times New Roman"/>
        </w:rPr>
      </w:pPr>
      <w:r>
        <w:rPr>
          <w:rFonts w:eastAsia="Times New Roman"/>
        </w:rPr>
        <w:br w:type="page"/>
      </w:r>
    </w:p>
    <w:p w14:paraId="5E1D1372" w14:textId="77777777" w:rsidR="005C6F10" w:rsidRDefault="005C6F10" w:rsidP="005C6F10">
      <w:pPr>
        <w:pStyle w:val="TOCHeading"/>
        <w:rPr>
          <w:rFonts w:eastAsia="Times New Roman"/>
        </w:rPr>
      </w:pPr>
      <w:r>
        <w:rPr>
          <w:rFonts w:eastAsia="Times New Roman"/>
        </w:rPr>
        <w:lastRenderedPageBreak/>
        <w:t>Table of Figures</w:t>
      </w:r>
    </w:p>
    <w:p w14:paraId="1C7FE252" w14:textId="77777777" w:rsidR="005C6F10" w:rsidRPr="005C6F10" w:rsidRDefault="005C6F10" w:rsidP="005C6F10"/>
    <w:p w14:paraId="711A1876" w14:textId="77777777" w:rsidR="00326508" w:rsidRDefault="005C6F10">
      <w:pPr>
        <w:pStyle w:val="TableofFigures"/>
        <w:tabs>
          <w:tab w:val="right" w:leader="dot" w:pos="9350"/>
        </w:tabs>
        <w:rPr>
          <w:noProof/>
          <w:sz w:val="22"/>
          <w:szCs w:val="22"/>
        </w:rPr>
      </w:pPr>
      <w:r>
        <w:rPr>
          <w:rFonts w:eastAsia="Times New Roman"/>
        </w:rPr>
        <w:fldChar w:fldCharType="begin"/>
      </w:r>
      <w:r>
        <w:rPr>
          <w:rFonts w:eastAsia="Times New Roman"/>
        </w:rPr>
        <w:instrText xml:space="preserve"> TOC \h \z \c "Figure" </w:instrText>
      </w:r>
      <w:r>
        <w:rPr>
          <w:rFonts w:eastAsia="Times New Roman"/>
        </w:rPr>
        <w:fldChar w:fldCharType="separate"/>
      </w:r>
      <w:hyperlink w:anchor="_Toc529174837" w:history="1">
        <w:r w:rsidR="00326508" w:rsidRPr="0095330A">
          <w:rPr>
            <w:rStyle w:val="Hyperlink"/>
            <w:noProof/>
          </w:rPr>
          <w:t>Figure 1 Generalized App</w:t>
        </w:r>
        <w:r w:rsidR="00326508">
          <w:rPr>
            <w:noProof/>
            <w:webHidden/>
          </w:rPr>
          <w:tab/>
        </w:r>
        <w:r w:rsidR="00326508">
          <w:rPr>
            <w:noProof/>
            <w:webHidden/>
          </w:rPr>
          <w:fldChar w:fldCharType="begin"/>
        </w:r>
        <w:r w:rsidR="00326508">
          <w:rPr>
            <w:noProof/>
            <w:webHidden/>
          </w:rPr>
          <w:instrText xml:space="preserve"> PAGEREF _Toc529174837 \h </w:instrText>
        </w:r>
        <w:r w:rsidR="00326508">
          <w:rPr>
            <w:noProof/>
            <w:webHidden/>
          </w:rPr>
        </w:r>
        <w:r w:rsidR="00326508">
          <w:rPr>
            <w:noProof/>
            <w:webHidden/>
          </w:rPr>
          <w:fldChar w:fldCharType="separate"/>
        </w:r>
        <w:r w:rsidR="00C61D7E">
          <w:rPr>
            <w:noProof/>
            <w:webHidden/>
          </w:rPr>
          <w:t>7</w:t>
        </w:r>
        <w:r w:rsidR="00326508">
          <w:rPr>
            <w:noProof/>
            <w:webHidden/>
          </w:rPr>
          <w:fldChar w:fldCharType="end"/>
        </w:r>
      </w:hyperlink>
    </w:p>
    <w:p w14:paraId="11295B4F" w14:textId="77777777" w:rsidR="00326508" w:rsidRDefault="00EB0641">
      <w:pPr>
        <w:pStyle w:val="TableofFigures"/>
        <w:tabs>
          <w:tab w:val="right" w:leader="dot" w:pos="9350"/>
        </w:tabs>
        <w:rPr>
          <w:noProof/>
          <w:sz w:val="22"/>
          <w:szCs w:val="22"/>
        </w:rPr>
      </w:pPr>
      <w:hyperlink w:anchor="_Toc529174838" w:history="1">
        <w:r w:rsidR="00326508" w:rsidRPr="0095330A">
          <w:rPr>
            <w:rStyle w:val="Hyperlink"/>
            <w:noProof/>
          </w:rPr>
          <w:t>Figure 2 Sensor App Data Flow</w:t>
        </w:r>
        <w:r w:rsidR="00326508">
          <w:rPr>
            <w:noProof/>
            <w:webHidden/>
          </w:rPr>
          <w:tab/>
        </w:r>
        <w:r w:rsidR="00326508">
          <w:rPr>
            <w:noProof/>
            <w:webHidden/>
          </w:rPr>
          <w:fldChar w:fldCharType="begin"/>
        </w:r>
        <w:r w:rsidR="00326508">
          <w:rPr>
            <w:noProof/>
            <w:webHidden/>
          </w:rPr>
          <w:instrText xml:space="preserve"> PAGEREF _Toc529174838 \h </w:instrText>
        </w:r>
        <w:r w:rsidR="00326508">
          <w:rPr>
            <w:noProof/>
            <w:webHidden/>
          </w:rPr>
        </w:r>
        <w:r w:rsidR="00326508">
          <w:rPr>
            <w:noProof/>
            <w:webHidden/>
          </w:rPr>
          <w:fldChar w:fldCharType="separate"/>
        </w:r>
        <w:r w:rsidR="00C61D7E">
          <w:rPr>
            <w:noProof/>
            <w:webHidden/>
          </w:rPr>
          <w:t>8</w:t>
        </w:r>
        <w:r w:rsidR="00326508">
          <w:rPr>
            <w:noProof/>
            <w:webHidden/>
          </w:rPr>
          <w:fldChar w:fldCharType="end"/>
        </w:r>
      </w:hyperlink>
    </w:p>
    <w:p w14:paraId="7AA0A3A9" w14:textId="77777777" w:rsidR="00326508" w:rsidRDefault="00EB0641">
      <w:pPr>
        <w:pStyle w:val="TableofFigures"/>
        <w:tabs>
          <w:tab w:val="right" w:leader="dot" w:pos="9350"/>
        </w:tabs>
        <w:rPr>
          <w:noProof/>
          <w:sz w:val="22"/>
          <w:szCs w:val="22"/>
        </w:rPr>
      </w:pPr>
      <w:hyperlink w:anchor="_Toc529174839" w:history="1">
        <w:r w:rsidR="00326508" w:rsidRPr="0095330A">
          <w:rPr>
            <w:rStyle w:val="Hyperlink"/>
            <w:noProof/>
          </w:rPr>
          <w:t>Figure 3 Anatomy of a Sensor App</w:t>
        </w:r>
        <w:r w:rsidR="00326508">
          <w:rPr>
            <w:noProof/>
            <w:webHidden/>
          </w:rPr>
          <w:tab/>
        </w:r>
        <w:r w:rsidR="00326508">
          <w:rPr>
            <w:noProof/>
            <w:webHidden/>
          </w:rPr>
          <w:fldChar w:fldCharType="begin"/>
        </w:r>
        <w:r w:rsidR="00326508">
          <w:rPr>
            <w:noProof/>
            <w:webHidden/>
          </w:rPr>
          <w:instrText xml:space="preserve"> PAGEREF _Toc529174839 \h </w:instrText>
        </w:r>
        <w:r w:rsidR="00326508">
          <w:rPr>
            <w:noProof/>
            <w:webHidden/>
          </w:rPr>
        </w:r>
        <w:r w:rsidR="00326508">
          <w:rPr>
            <w:noProof/>
            <w:webHidden/>
          </w:rPr>
          <w:fldChar w:fldCharType="separate"/>
        </w:r>
        <w:r w:rsidR="00C61D7E">
          <w:rPr>
            <w:noProof/>
            <w:webHidden/>
          </w:rPr>
          <w:t>8</w:t>
        </w:r>
        <w:r w:rsidR="00326508">
          <w:rPr>
            <w:noProof/>
            <w:webHidden/>
          </w:rPr>
          <w:fldChar w:fldCharType="end"/>
        </w:r>
      </w:hyperlink>
    </w:p>
    <w:p w14:paraId="7FB392E9" w14:textId="77777777" w:rsidR="00326508" w:rsidRDefault="00EB0641">
      <w:pPr>
        <w:pStyle w:val="TableofFigures"/>
        <w:tabs>
          <w:tab w:val="right" w:leader="dot" w:pos="9350"/>
        </w:tabs>
        <w:rPr>
          <w:noProof/>
          <w:sz w:val="22"/>
          <w:szCs w:val="22"/>
        </w:rPr>
      </w:pPr>
      <w:hyperlink w:anchor="_Toc529174840" w:history="1">
        <w:r w:rsidR="00326508" w:rsidRPr="0095330A">
          <w:rPr>
            <w:rStyle w:val="Hyperlink"/>
            <w:noProof/>
          </w:rPr>
          <w:t>Figure 4 Example of a Default Sensor Configuration</w:t>
        </w:r>
        <w:r w:rsidR="00326508">
          <w:rPr>
            <w:noProof/>
            <w:webHidden/>
          </w:rPr>
          <w:tab/>
        </w:r>
        <w:r w:rsidR="00326508">
          <w:rPr>
            <w:noProof/>
            <w:webHidden/>
          </w:rPr>
          <w:fldChar w:fldCharType="begin"/>
        </w:r>
        <w:r w:rsidR="00326508">
          <w:rPr>
            <w:noProof/>
            <w:webHidden/>
          </w:rPr>
          <w:instrText xml:space="preserve"> PAGEREF _Toc529174840 \h </w:instrText>
        </w:r>
        <w:r w:rsidR="00326508">
          <w:rPr>
            <w:noProof/>
            <w:webHidden/>
          </w:rPr>
        </w:r>
        <w:r w:rsidR="00326508">
          <w:rPr>
            <w:noProof/>
            <w:webHidden/>
          </w:rPr>
          <w:fldChar w:fldCharType="separate"/>
        </w:r>
        <w:r w:rsidR="00C61D7E">
          <w:rPr>
            <w:noProof/>
            <w:webHidden/>
          </w:rPr>
          <w:t>9</w:t>
        </w:r>
        <w:r w:rsidR="00326508">
          <w:rPr>
            <w:noProof/>
            <w:webHidden/>
          </w:rPr>
          <w:fldChar w:fldCharType="end"/>
        </w:r>
      </w:hyperlink>
    </w:p>
    <w:p w14:paraId="2717F30D" w14:textId="77777777" w:rsidR="00326508" w:rsidRDefault="00EB0641">
      <w:pPr>
        <w:pStyle w:val="TableofFigures"/>
        <w:tabs>
          <w:tab w:val="right" w:leader="dot" w:pos="9350"/>
        </w:tabs>
        <w:rPr>
          <w:noProof/>
          <w:sz w:val="22"/>
          <w:szCs w:val="22"/>
        </w:rPr>
      </w:pPr>
      <w:hyperlink w:anchor="_Toc529174841" w:history="1">
        <w:r w:rsidR="00326508" w:rsidRPr="0095330A">
          <w:rPr>
            <w:rStyle w:val="Hyperlink"/>
            <w:noProof/>
          </w:rPr>
          <w:t>Figure 5 Example of a Customer Sensor Configuration</w:t>
        </w:r>
        <w:r w:rsidR="00326508">
          <w:rPr>
            <w:noProof/>
            <w:webHidden/>
          </w:rPr>
          <w:tab/>
        </w:r>
        <w:r w:rsidR="00326508">
          <w:rPr>
            <w:noProof/>
            <w:webHidden/>
          </w:rPr>
          <w:fldChar w:fldCharType="begin"/>
        </w:r>
        <w:r w:rsidR="00326508">
          <w:rPr>
            <w:noProof/>
            <w:webHidden/>
          </w:rPr>
          <w:instrText xml:space="preserve"> PAGEREF _Toc529174841 \h </w:instrText>
        </w:r>
        <w:r w:rsidR="00326508">
          <w:rPr>
            <w:noProof/>
            <w:webHidden/>
          </w:rPr>
        </w:r>
        <w:r w:rsidR="00326508">
          <w:rPr>
            <w:noProof/>
            <w:webHidden/>
          </w:rPr>
          <w:fldChar w:fldCharType="separate"/>
        </w:r>
        <w:r w:rsidR="00C61D7E">
          <w:rPr>
            <w:noProof/>
            <w:webHidden/>
          </w:rPr>
          <w:t>9</w:t>
        </w:r>
        <w:r w:rsidR="00326508">
          <w:rPr>
            <w:noProof/>
            <w:webHidden/>
          </w:rPr>
          <w:fldChar w:fldCharType="end"/>
        </w:r>
      </w:hyperlink>
    </w:p>
    <w:p w14:paraId="5CD3FDAE" w14:textId="77777777" w:rsidR="00326508" w:rsidRDefault="00EB0641">
      <w:pPr>
        <w:pStyle w:val="TableofFigures"/>
        <w:tabs>
          <w:tab w:val="right" w:leader="dot" w:pos="9350"/>
        </w:tabs>
        <w:rPr>
          <w:noProof/>
          <w:sz w:val="22"/>
          <w:szCs w:val="22"/>
        </w:rPr>
      </w:pPr>
      <w:hyperlink w:anchor="_Toc529174842" w:history="1">
        <w:r w:rsidR="00326508" w:rsidRPr="0095330A">
          <w:rPr>
            <w:rStyle w:val="Hyperlink"/>
            <w:noProof/>
          </w:rPr>
          <w:t>Figure 6 Algorithm App Data Flow</w:t>
        </w:r>
        <w:r w:rsidR="00326508">
          <w:rPr>
            <w:noProof/>
            <w:webHidden/>
          </w:rPr>
          <w:tab/>
        </w:r>
        <w:r w:rsidR="00326508">
          <w:rPr>
            <w:noProof/>
            <w:webHidden/>
          </w:rPr>
          <w:fldChar w:fldCharType="begin"/>
        </w:r>
        <w:r w:rsidR="00326508">
          <w:rPr>
            <w:noProof/>
            <w:webHidden/>
          </w:rPr>
          <w:instrText xml:space="preserve"> PAGEREF _Toc529174842 \h </w:instrText>
        </w:r>
        <w:r w:rsidR="00326508">
          <w:rPr>
            <w:noProof/>
            <w:webHidden/>
          </w:rPr>
        </w:r>
        <w:r w:rsidR="00326508">
          <w:rPr>
            <w:noProof/>
            <w:webHidden/>
          </w:rPr>
          <w:fldChar w:fldCharType="separate"/>
        </w:r>
        <w:r w:rsidR="00C61D7E">
          <w:rPr>
            <w:noProof/>
            <w:webHidden/>
          </w:rPr>
          <w:t>10</w:t>
        </w:r>
        <w:r w:rsidR="00326508">
          <w:rPr>
            <w:noProof/>
            <w:webHidden/>
          </w:rPr>
          <w:fldChar w:fldCharType="end"/>
        </w:r>
      </w:hyperlink>
    </w:p>
    <w:p w14:paraId="4BB7F2BF" w14:textId="77777777" w:rsidR="00326508" w:rsidRDefault="00EB0641">
      <w:pPr>
        <w:pStyle w:val="TableofFigures"/>
        <w:tabs>
          <w:tab w:val="right" w:leader="dot" w:pos="9350"/>
        </w:tabs>
        <w:rPr>
          <w:noProof/>
          <w:sz w:val="22"/>
          <w:szCs w:val="22"/>
        </w:rPr>
      </w:pPr>
      <w:hyperlink w:anchor="_Toc529174843" w:history="1">
        <w:r w:rsidR="00326508" w:rsidRPr="0095330A">
          <w:rPr>
            <w:rStyle w:val="Hyperlink"/>
            <w:noProof/>
          </w:rPr>
          <w:t>Figure 7 Example of a Default Bio-medical Configuration</w:t>
        </w:r>
        <w:r w:rsidR="00326508">
          <w:rPr>
            <w:noProof/>
            <w:webHidden/>
          </w:rPr>
          <w:tab/>
        </w:r>
        <w:r w:rsidR="00326508">
          <w:rPr>
            <w:noProof/>
            <w:webHidden/>
          </w:rPr>
          <w:fldChar w:fldCharType="begin"/>
        </w:r>
        <w:r w:rsidR="00326508">
          <w:rPr>
            <w:noProof/>
            <w:webHidden/>
          </w:rPr>
          <w:instrText xml:space="preserve"> PAGEREF _Toc529174843 \h </w:instrText>
        </w:r>
        <w:r w:rsidR="00326508">
          <w:rPr>
            <w:noProof/>
            <w:webHidden/>
          </w:rPr>
        </w:r>
        <w:r w:rsidR="00326508">
          <w:rPr>
            <w:noProof/>
            <w:webHidden/>
          </w:rPr>
          <w:fldChar w:fldCharType="separate"/>
        </w:r>
        <w:r w:rsidR="00C61D7E">
          <w:rPr>
            <w:noProof/>
            <w:webHidden/>
          </w:rPr>
          <w:t>11</w:t>
        </w:r>
        <w:r w:rsidR="00326508">
          <w:rPr>
            <w:noProof/>
            <w:webHidden/>
          </w:rPr>
          <w:fldChar w:fldCharType="end"/>
        </w:r>
      </w:hyperlink>
    </w:p>
    <w:p w14:paraId="6AE870DC" w14:textId="77777777" w:rsidR="00326508" w:rsidRDefault="00EB0641">
      <w:pPr>
        <w:pStyle w:val="TableofFigures"/>
        <w:tabs>
          <w:tab w:val="right" w:leader="dot" w:pos="9350"/>
        </w:tabs>
        <w:rPr>
          <w:noProof/>
          <w:sz w:val="22"/>
          <w:szCs w:val="22"/>
        </w:rPr>
      </w:pPr>
      <w:hyperlink w:anchor="_Toc529174844" w:history="1">
        <w:r w:rsidR="00326508" w:rsidRPr="0095330A">
          <w:rPr>
            <w:rStyle w:val="Hyperlink"/>
            <w:noProof/>
          </w:rPr>
          <w:t>Figure 8 Example of a Customer Bio-medical Configuration</w:t>
        </w:r>
        <w:r w:rsidR="00326508">
          <w:rPr>
            <w:noProof/>
            <w:webHidden/>
          </w:rPr>
          <w:tab/>
        </w:r>
        <w:r w:rsidR="00326508">
          <w:rPr>
            <w:noProof/>
            <w:webHidden/>
          </w:rPr>
          <w:fldChar w:fldCharType="begin"/>
        </w:r>
        <w:r w:rsidR="00326508">
          <w:rPr>
            <w:noProof/>
            <w:webHidden/>
          </w:rPr>
          <w:instrText xml:space="preserve"> PAGEREF _Toc529174844 \h </w:instrText>
        </w:r>
        <w:r w:rsidR="00326508">
          <w:rPr>
            <w:noProof/>
            <w:webHidden/>
          </w:rPr>
        </w:r>
        <w:r w:rsidR="00326508">
          <w:rPr>
            <w:noProof/>
            <w:webHidden/>
          </w:rPr>
          <w:fldChar w:fldCharType="separate"/>
        </w:r>
        <w:r w:rsidR="00C61D7E">
          <w:rPr>
            <w:noProof/>
            <w:webHidden/>
          </w:rPr>
          <w:t>11</w:t>
        </w:r>
        <w:r w:rsidR="00326508">
          <w:rPr>
            <w:noProof/>
            <w:webHidden/>
          </w:rPr>
          <w:fldChar w:fldCharType="end"/>
        </w:r>
      </w:hyperlink>
    </w:p>
    <w:p w14:paraId="723EA234" w14:textId="77777777" w:rsidR="00326508" w:rsidRDefault="00EB0641">
      <w:pPr>
        <w:pStyle w:val="TableofFigures"/>
        <w:tabs>
          <w:tab w:val="right" w:leader="dot" w:pos="9350"/>
        </w:tabs>
        <w:rPr>
          <w:noProof/>
          <w:sz w:val="22"/>
          <w:szCs w:val="22"/>
        </w:rPr>
      </w:pPr>
      <w:hyperlink w:anchor="_Toc529174845" w:history="1">
        <w:r w:rsidR="00326508" w:rsidRPr="0095330A">
          <w:rPr>
            <w:rStyle w:val="Hyperlink"/>
            <w:noProof/>
          </w:rPr>
          <w:t>Figure 9 M2M2 Packet Format</w:t>
        </w:r>
        <w:r w:rsidR="00326508">
          <w:rPr>
            <w:noProof/>
            <w:webHidden/>
          </w:rPr>
          <w:tab/>
        </w:r>
        <w:r w:rsidR="00326508">
          <w:rPr>
            <w:noProof/>
            <w:webHidden/>
          </w:rPr>
          <w:fldChar w:fldCharType="begin"/>
        </w:r>
        <w:r w:rsidR="00326508">
          <w:rPr>
            <w:noProof/>
            <w:webHidden/>
          </w:rPr>
          <w:instrText xml:space="preserve"> PAGEREF _Toc529174845 \h </w:instrText>
        </w:r>
        <w:r w:rsidR="00326508">
          <w:rPr>
            <w:noProof/>
            <w:webHidden/>
          </w:rPr>
        </w:r>
        <w:r w:rsidR="00326508">
          <w:rPr>
            <w:noProof/>
            <w:webHidden/>
          </w:rPr>
          <w:fldChar w:fldCharType="separate"/>
        </w:r>
        <w:r w:rsidR="00C61D7E">
          <w:rPr>
            <w:noProof/>
            <w:webHidden/>
          </w:rPr>
          <w:t>12</w:t>
        </w:r>
        <w:r w:rsidR="00326508">
          <w:rPr>
            <w:noProof/>
            <w:webHidden/>
          </w:rPr>
          <w:fldChar w:fldCharType="end"/>
        </w:r>
      </w:hyperlink>
    </w:p>
    <w:p w14:paraId="67E18F83" w14:textId="77777777" w:rsidR="00326508" w:rsidRDefault="00EB0641">
      <w:pPr>
        <w:pStyle w:val="TableofFigures"/>
        <w:tabs>
          <w:tab w:val="right" w:leader="dot" w:pos="9350"/>
        </w:tabs>
        <w:rPr>
          <w:noProof/>
          <w:sz w:val="22"/>
          <w:szCs w:val="22"/>
        </w:rPr>
      </w:pPr>
      <w:hyperlink w:anchor="_Toc529174846" w:history="1">
        <w:r w:rsidR="00326508" w:rsidRPr="0095330A">
          <w:rPr>
            <w:rStyle w:val="Hyperlink"/>
            <w:noProof/>
          </w:rPr>
          <w:t>Figure 10 Routing Data between Apps</w:t>
        </w:r>
        <w:r w:rsidR="00326508">
          <w:rPr>
            <w:noProof/>
            <w:webHidden/>
          </w:rPr>
          <w:tab/>
        </w:r>
        <w:r w:rsidR="00326508">
          <w:rPr>
            <w:noProof/>
            <w:webHidden/>
          </w:rPr>
          <w:fldChar w:fldCharType="begin"/>
        </w:r>
        <w:r w:rsidR="00326508">
          <w:rPr>
            <w:noProof/>
            <w:webHidden/>
          </w:rPr>
          <w:instrText xml:space="preserve"> PAGEREF _Toc529174846 \h </w:instrText>
        </w:r>
        <w:r w:rsidR="00326508">
          <w:rPr>
            <w:noProof/>
            <w:webHidden/>
          </w:rPr>
        </w:r>
        <w:r w:rsidR="00326508">
          <w:rPr>
            <w:noProof/>
            <w:webHidden/>
          </w:rPr>
          <w:fldChar w:fldCharType="separate"/>
        </w:r>
        <w:r w:rsidR="00C61D7E">
          <w:rPr>
            <w:noProof/>
            <w:webHidden/>
          </w:rPr>
          <w:t>12</w:t>
        </w:r>
        <w:r w:rsidR="00326508">
          <w:rPr>
            <w:noProof/>
            <w:webHidden/>
          </w:rPr>
          <w:fldChar w:fldCharType="end"/>
        </w:r>
      </w:hyperlink>
    </w:p>
    <w:p w14:paraId="534B80B6" w14:textId="77777777" w:rsidR="00326508" w:rsidRDefault="00EB0641">
      <w:pPr>
        <w:pStyle w:val="TableofFigures"/>
        <w:tabs>
          <w:tab w:val="right" w:leader="dot" w:pos="9350"/>
        </w:tabs>
        <w:rPr>
          <w:noProof/>
          <w:sz w:val="22"/>
          <w:szCs w:val="22"/>
        </w:rPr>
      </w:pPr>
      <w:hyperlink w:anchor="_Toc529174847" w:history="1">
        <w:r w:rsidR="00326508" w:rsidRPr="0095330A">
          <w:rPr>
            <w:rStyle w:val="Hyperlink"/>
            <w:noProof/>
          </w:rPr>
          <w:t>Figure 11 System Bio-medical and Sensor Software Stack</w:t>
        </w:r>
        <w:r w:rsidR="00326508">
          <w:rPr>
            <w:noProof/>
            <w:webHidden/>
          </w:rPr>
          <w:tab/>
        </w:r>
        <w:r w:rsidR="00326508">
          <w:rPr>
            <w:noProof/>
            <w:webHidden/>
          </w:rPr>
          <w:fldChar w:fldCharType="begin"/>
        </w:r>
        <w:r w:rsidR="00326508">
          <w:rPr>
            <w:noProof/>
            <w:webHidden/>
          </w:rPr>
          <w:instrText xml:space="preserve"> PAGEREF _Toc529174847 \h </w:instrText>
        </w:r>
        <w:r w:rsidR="00326508">
          <w:rPr>
            <w:noProof/>
            <w:webHidden/>
          </w:rPr>
        </w:r>
        <w:r w:rsidR="00326508">
          <w:rPr>
            <w:noProof/>
            <w:webHidden/>
          </w:rPr>
          <w:fldChar w:fldCharType="separate"/>
        </w:r>
        <w:r w:rsidR="00C61D7E">
          <w:rPr>
            <w:noProof/>
            <w:webHidden/>
          </w:rPr>
          <w:t>15</w:t>
        </w:r>
        <w:r w:rsidR="00326508">
          <w:rPr>
            <w:noProof/>
            <w:webHidden/>
          </w:rPr>
          <w:fldChar w:fldCharType="end"/>
        </w:r>
      </w:hyperlink>
    </w:p>
    <w:p w14:paraId="1295A415" w14:textId="77777777" w:rsidR="00326508" w:rsidRDefault="00EB0641">
      <w:pPr>
        <w:pStyle w:val="TableofFigures"/>
        <w:tabs>
          <w:tab w:val="right" w:leader="dot" w:pos="9350"/>
        </w:tabs>
        <w:rPr>
          <w:noProof/>
          <w:sz w:val="22"/>
          <w:szCs w:val="22"/>
        </w:rPr>
      </w:pPr>
      <w:hyperlink w:anchor="_Toc529174848" w:history="1">
        <w:r w:rsidR="00326508" w:rsidRPr="0095330A">
          <w:rPr>
            <w:rStyle w:val="Hyperlink"/>
            <w:noProof/>
          </w:rPr>
          <w:t>Figure 12 ADXL Sensor App</w:t>
        </w:r>
        <w:r w:rsidR="00326508">
          <w:rPr>
            <w:noProof/>
            <w:webHidden/>
          </w:rPr>
          <w:tab/>
        </w:r>
        <w:r w:rsidR="00326508">
          <w:rPr>
            <w:noProof/>
            <w:webHidden/>
          </w:rPr>
          <w:fldChar w:fldCharType="begin"/>
        </w:r>
        <w:r w:rsidR="00326508">
          <w:rPr>
            <w:noProof/>
            <w:webHidden/>
          </w:rPr>
          <w:instrText xml:space="preserve"> PAGEREF _Toc529174848 \h </w:instrText>
        </w:r>
        <w:r w:rsidR="00326508">
          <w:rPr>
            <w:noProof/>
            <w:webHidden/>
          </w:rPr>
        </w:r>
        <w:r w:rsidR="00326508">
          <w:rPr>
            <w:noProof/>
            <w:webHidden/>
          </w:rPr>
          <w:fldChar w:fldCharType="separate"/>
        </w:r>
        <w:r w:rsidR="00C61D7E">
          <w:rPr>
            <w:noProof/>
            <w:webHidden/>
          </w:rPr>
          <w:t>16</w:t>
        </w:r>
        <w:r w:rsidR="00326508">
          <w:rPr>
            <w:noProof/>
            <w:webHidden/>
          </w:rPr>
          <w:fldChar w:fldCharType="end"/>
        </w:r>
      </w:hyperlink>
    </w:p>
    <w:p w14:paraId="11C46491" w14:textId="77777777" w:rsidR="00326508" w:rsidRDefault="00EB0641">
      <w:pPr>
        <w:pStyle w:val="TableofFigures"/>
        <w:tabs>
          <w:tab w:val="right" w:leader="dot" w:pos="9350"/>
        </w:tabs>
        <w:rPr>
          <w:noProof/>
          <w:sz w:val="22"/>
          <w:szCs w:val="22"/>
        </w:rPr>
      </w:pPr>
      <w:hyperlink w:anchor="_Toc529174849" w:history="1">
        <w:r w:rsidR="00326508" w:rsidRPr="0095330A">
          <w:rPr>
            <w:rStyle w:val="Hyperlink"/>
            <w:noProof/>
          </w:rPr>
          <w:t>Figure 13 PPG Bio-Medical App</w:t>
        </w:r>
        <w:r w:rsidR="00326508">
          <w:rPr>
            <w:noProof/>
            <w:webHidden/>
          </w:rPr>
          <w:tab/>
        </w:r>
        <w:r w:rsidR="00326508">
          <w:rPr>
            <w:noProof/>
            <w:webHidden/>
          </w:rPr>
          <w:fldChar w:fldCharType="begin"/>
        </w:r>
        <w:r w:rsidR="00326508">
          <w:rPr>
            <w:noProof/>
            <w:webHidden/>
          </w:rPr>
          <w:instrText xml:space="preserve"> PAGEREF _Toc529174849 \h </w:instrText>
        </w:r>
        <w:r w:rsidR="00326508">
          <w:rPr>
            <w:noProof/>
            <w:webHidden/>
          </w:rPr>
        </w:r>
        <w:r w:rsidR="00326508">
          <w:rPr>
            <w:noProof/>
            <w:webHidden/>
          </w:rPr>
          <w:fldChar w:fldCharType="separate"/>
        </w:r>
        <w:r w:rsidR="00C61D7E">
          <w:rPr>
            <w:noProof/>
            <w:webHidden/>
          </w:rPr>
          <w:t>16</w:t>
        </w:r>
        <w:r w:rsidR="00326508">
          <w:rPr>
            <w:noProof/>
            <w:webHidden/>
          </w:rPr>
          <w:fldChar w:fldCharType="end"/>
        </w:r>
      </w:hyperlink>
    </w:p>
    <w:p w14:paraId="3652C539" w14:textId="77777777" w:rsidR="00326508" w:rsidRDefault="00EB0641">
      <w:pPr>
        <w:pStyle w:val="TableofFigures"/>
        <w:tabs>
          <w:tab w:val="right" w:leader="dot" w:pos="9350"/>
        </w:tabs>
        <w:rPr>
          <w:noProof/>
          <w:sz w:val="22"/>
          <w:szCs w:val="22"/>
        </w:rPr>
      </w:pPr>
      <w:hyperlink w:anchor="_Toc529174850" w:history="1">
        <w:r w:rsidR="00326508" w:rsidRPr="0095330A">
          <w:rPr>
            <w:rStyle w:val="Hyperlink"/>
            <w:noProof/>
          </w:rPr>
          <w:t>Figure 14 ECG Bio-Medical App</w:t>
        </w:r>
        <w:r w:rsidR="00326508">
          <w:rPr>
            <w:noProof/>
            <w:webHidden/>
          </w:rPr>
          <w:tab/>
        </w:r>
        <w:r w:rsidR="00326508">
          <w:rPr>
            <w:noProof/>
            <w:webHidden/>
          </w:rPr>
          <w:fldChar w:fldCharType="begin"/>
        </w:r>
        <w:r w:rsidR="00326508">
          <w:rPr>
            <w:noProof/>
            <w:webHidden/>
          </w:rPr>
          <w:instrText xml:space="preserve"> PAGEREF _Toc529174850 \h </w:instrText>
        </w:r>
        <w:r w:rsidR="00326508">
          <w:rPr>
            <w:noProof/>
            <w:webHidden/>
          </w:rPr>
        </w:r>
        <w:r w:rsidR="00326508">
          <w:rPr>
            <w:noProof/>
            <w:webHidden/>
          </w:rPr>
          <w:fldChar w:fldCharType="separate"/>
        </w:r>
        <w:r w:rsidR="00C61D7E">
          <w:rPr>
            <w:noProof/>
            <w:webHidden/>
          </w:rPr>
          <w:t>17</w:t>
        </w:r>
        <w:r w:rsidR="00326508">
          <w:rPr>
            <w:noProof/>
            <w:webHidden/>
          </w:rPr>
          <w:fldChar w:fldCharType="end"/>
        </w:r>
      </w:hyperlink>
    </w:p>
    <w:p w14:paraId="2064FE8A" w14:textId="77777777" w:rsidR="00326508" w:rsidRDefault="00EB0641">
      <w:pPr>
        <w:pStyle w:val="TableofFigures"/>
        <w:tabs>
          <w:tab w:val="right" w:leader="dot" w:pos="9350"/>
        </w:tabs>
        <w:rPr>
          <w:noProof/>
          <w:sz w:val="22"/>
          <w:szCs w:val="22"/>
        </w:rPr>
      </w:pPr>
      <w:hyperlink w:anchor="_Toc529174851" w:history="1">
        <w:r w:rsidR="00326508" w:rsidRPr="0095330A">
          <w:rPr>
            <w:rStyle w:val="Hyperlink"/>
            <w:noProof/>
          </w:rPr>
          <w:t>Figure 15 Pedometer App</w:t>
        </w:r>
        <w:r w:rsidR="00326508">
          <w:rPr>
            <w:noProof/>
            <w:webHidden/>
          </w:rPr>
          <w:tab/>
        </w:r>
        <w:r w:rsidR="00326508">
          <w:rPr>
            <w:noProof/>
            <w:webHidden/>
          </w:rPr>
          <w:fldChar w:fldCharType="begin"/>
        </w:r>
        <w:r w:rsidR="00326508">
          <w:rPr>
            <w:noProof/>
            <w:webHidden/>
          </w:rPr>
          <w:instrText xml:space="preserve"> PAGEREF _Toc529174851 \h </w:instrText>
        </w:r>
        <w:r w:rsidR="00326508">
          <w:rPr>
            <w:noProof/>
            <w:webHidden/>
          </w:rPr>
        </w:r>
        <w:r w:rsidR="00326508">
          <w:rPr>
            <w:noProof/>
            <w:webHidden/>
          </w:rPr>
          <w:fldChar w:fldCharType="separate"/>
        </w:r>
        <w:r w:rsidR="00C61D7E">
          <w:rPr>
            <w:noProof/>
            <w:webHidden/>
          </w:rPr>
          <w:t>17</w:t>
        </w:r>
        <w:r w:rsidR="00326508">
          <w:rPr>
            <w:noProof/>
            <w:webHidden/>
          </w:rPr>
          <w:fldChar w:fldCharType="end"/>
        </w:r>
      </w:hyperlink>
    </w:p>
    <w:p w14:paraId="5D85BE03" w14:textId="77777777" w:rsidR="00326508" w:rsidRDefault="00EB0641">
      <w:pPr>
        <w:pStyle w:val="TableofFigures"/>
        <w:tabs>
          <w:tab w:val="right" w:leader="dot" w:pos="9350"/>
        </w:tabs>
        <w:rPr>
          <w:noProof/>
          <w:sz w:val="22"/>
          <w:szCs w:val="22"/>
        </w:rPr>
      </w:pPr>
      <w:hyperlink w:anchor="_Toc529174852" w:history="1">
        <w:r w:rsidR="00326508" w:rsidRPr="0095330A">
          <w:rPr>
            <w:rStyle w:val="Hyperlink"/>
            <w:noProof/>
          </w:rPr>
          <w:t>Figure 16 PPG Stack</w:t>
        </w:r>
        <w:r w:rsidR="00326508">
          <w:rPr>
            <w:noProof/>
            <w:webHidden/>
          </w:rPr>
          <w:tab/>
        </w:r>
        <w:r w:rsidR="00326508">
          <w:rPr>
            <w:noProof/>
            <w:webHidden/>
          </w:rPr>
          <w:fldChar w:fldCharType="begin"/>
        </w:r>
        <w:r w:rsidR="00326508">
          <w:rPr>
            <w:noProof/>
            <w:webHidden/>
          </w:rPr>
          <w:instrText xml:space="preserve"> PAGEREF _Toc529174852 \h </w:instrText>
        </w:r>
        <w:r w:rsidR="00326508">
          <w:rPr>
            <w:noProof/>
            <w:webHidden/>
          </w:rPr>
        </w:r>
        <w:r w:rsidR="00326508">
          <w:rPr>
            <w:noProof/>
            <w:webHidden/>
          </w:rPr>
          <w:fldChar w:fldCharType="separate"/>
        </w:r>
        <w:r w:rsidR="00C61D7E">
          <w:rPr>
            <w:noProof/>
            <w:webHidden/>
          </w:rPr>
          <w:t>18</w:t>
        </w:r>
        <w:r w:rsidR="00326508">
          <w:rPr>
            <w:noProof/>
            <w:webHidden/>
          </w:rPr>
          <w:fldChar w:fldCharType="end"/>
        </w:r>
      </w:hyperlink>
    </w:p>
    <w:p w14:paraId="6ED756AC" w14:textId="77777777" w:rsidR="00326508" w:rsidRDefault="00EB0641">
      <w:pPr>
        <w:pStyle w:val="TableofFigures"/>
        <w:tabs>
          <w:tab w:val="right" w:leader="dot" w:pos="9350"/>
        </w:tabs>
        <w:rPr>
          <w:noProof/>
          <w:sz w:val="22"/>
          <w:szCs w:val="22"/>
        </w:rPr>
      </w:pPr>
      <w:hyperlink w:anchor="_Toc529174853" w:history="1">
        <w:r w:rsidR="00326508" w:rsidRPr="0095330A">
          <w:rPr>
            <w:rStyle w:val="Hyperlink"/>
            <w:noProof/>
          </w:rPr>
          <w:t>Figure 17 ECG and EDA Stack</w:t>
        </w:r>
        <w:r w:rsidR="00326508">
          <w:rPr>
            <w:noProof/>
            <w:webHidden/>
          </w:rPr>
          <w:tab/>
        </w:r>
        <w:r w:rsidR="00326508">
          <w:rPr>
            <w:noProof/>
            <w:webHidden/>
          </w:rPr>
          <w:fldChar w:fldCharType="begin"/>
        </w:r>
        <w:r w:rsidR="00326508">
          <w:rPr>
            <w:noProof/>
            <w:webHidden/>
          </w:rPr>
          <w:instrText xml:space="preserve"> PAGEREF _Toc529174853 \h </w:instrText>
        </w:r>
        <w:r w:rsidR="00326508">
          <w:rPr>
            <w:noProof/>
            <w:webHidden/>
          </w:rPr>
        </w:r>
        <w:r w:rsidR="00326508">
          <w:rPr>
            <w:noProof/>
            <w:webHidden/>
          </w:rPr>
          <w:fldChar w:fldCharType="separate"/>
        </w:r>
        <w:r w:rsidR="00C61D7E">
          <w:rPr>
            <w:noProof/>
            <w:webHidden/>
          </w:rPr>
          <w:t>20</w:t>
        </w:r>
        <w:r w:rsidR="00326508">
          <w:rPr>
            <w:noProof/>
            <w:webHidden/>
          </w:rPr>
          <w:fldChar w:fldCharType="end"/>
        </w:r>
      </w:hyperlink>
    </w:p>
    <w:p w14:paraId="5624FFAA" w14:textId="77777777" w:rsidR="00326508" w:rsidRDefault="00EB0641">
      <w:pPr>
        <w:pStyle w:val="TableofFigures"/>
        <w:tabs>
          <w:tab w:val="right" w:leader="dot" w:pos="9350"/>
        </w:tabs>
        <w:rPr>
          <w:noProof/>
          <w:sz w:val="22"/>
          <w:szCs w:val="22"/>
        </w:rPr>
      </w:pPr>
      <w:hyperlink w:anchor="_Toc529174854" w:history="1">
        <w:r w:rsidR="00326508" w:rsidRPr="0095330A">
          <w:rPr>
            <w:rStyle w:val="Hyperlink"/>
            <w:noProof/>
          </w:rPr>
          <w:t>Figure 18 Pedometer Stack</w:t>
        </w:r>
        <w:r w:rsidR="00326508">
          <w:rPr>
            <w:noProof/>
            <w:webHidden/>
          </w:rPr>
          <w:tab/>
        </w:r>
        <w:r w:rsidR="00326508">
          <w:rPr>
            <w:noProof/>
            <w:webHidden/>
          </w:rPr>
          <w:fldChar w:fldCharType="begin"/>
        </w:r>
        <w:r w:rsidR="00326508">
          <w:rPr>
            <w:noProof/>
            <w:webHidden/>
          </w:rPr>
          <w:instrText xml:space="preserve"> PAGEREF _Toc529174854 \h </w:instrText>
        </w:r>
        <w:r w:rsidR="00326508">
          <w:rPr>
            <w:noProof/>
            <w:webHidden/>
          </w:rPr>
        </w:r>
        <w:r w:rsidR="00326508">
          <w:rPr>
            <w:noProof/>
            <w:webHidden/>
          </w:rPr>
          <w:fldChar w:fldCharType="separate"/>
        </w:r>
        <w:r w:rsidR="00C61D7E">
          <w:rPr>
            <w:noProof/>
            <w:webHidden/>
          </w:rPr>
          <w:t>21</w:t>
        </w:r>
        <w:r w:rsidR="00326508">
          <w:rPr>
            <w:noProof/>
            <w:webHidden/>
          </w:rPr>
          <w:fldChar w:fldCharType="end"/>
        </w:r>
      </w:hyperlink>
    </w:p>
    <w:p w14:paraId="64710E46" w14:textId="77777777" w:rsidR="00326508" w:rsidRDefault="00EB0641">
      <w:pPr>
        <w:pStyle w:val="TableofFigures"/>
        <w:tabs>
          <w:tab w:val="right" w:leader="dot" w:pos="9350"/>
        </w:tabs>
        <w:rPr>
          <w:noProof/>
          <w:sz w:val="22"/>
          <w:szCs w:val="22"/>
        </w:rPr>
      </w:pPr>
      <w:hyperlink w:anchor="_Toc529174855" w:history="1">
        <w:r w:rsidR="00326508" w:rsidRPr="0095330A">
          <w:rPr>
            <w:rStyle w:val="Hyperlink"/>
            <w:noProof/>
          </w:rPr>
          <w:t>Figure 19 Person Detection App Processing the Generic Config Block</w:t>
        </w:r>
        <w:r w:rsidR="00326508">
          <w:rPr>
            <w:noProof/>
            <w:webHidden/>
          </w:rPr>
          <w:tab/>
        </w:r>
        <w:r w:rsidR="00326508">
          <w:rPr>
            <w:noProof/>
            <w:webHidden/>
          </w:rPr>
          <w:fldChar w:fldCharType="begin"/>
        </w:r>
        <w:r w:rsidR="00326508">
          <w:rPr>
            <w:noProof/>
            <w:webHidden/>
          </w:rPr>
          <w:instrText xml:space="preserve"> PAGEREF _Toc529174855 \h </w:instrText>
        </w:r>
        <w:r w:rsidR="00326508">
          <w:rPr>
            <w:noProof/>
            <w:webHidden/>
          </w:rPr>
        </w:r>
        <w:r w:rsidR="00326508">
          <w:rPr>
            <w:noProof/>
            <w:webHidden/>
          </w:rPr>
          <w:fldChar w:fldCharType="separate"/>
        </w:r>
        <w:r w:rsidR="00C61D7E">
          <w:rPr>
            <w:noProof/>
            <w:webHidden/>
          </w:rPr>
          <w:t>23</w:t>
        </w:r>
        <w:r w:rsidR="00326508">
          <w:rPr>
            <w:noProof/>
            <w:webHidden/>
          </w:rPr>
          <w:fldChar w:fldCharType="end"/>
        </w:r>
      </w:hyperlink>
    </w:p>
    <w:p w14:paraId="603D7463" w14:textId="77777777" w:rsidR="00326508" w:rsidRDefault="00EB0641">
      <w:pPr>
        <w:pStyle w:val="TableofFigures"/>
        <w:tabs>
          <w:tab w:val="right" w:leader="dot" w:pos="9350"/>
        </w:tabs>
        <w:rPr>
          <w:noProof/>
          <w:sz w:val="22"/>
          <w:szCs w:val="22"/>
        </w:rPr>
      </w:pPr>
      <w:hyperlink w:anchor="_Toc529174856" w:history="1">
        <w:r w:rsidR="00326508" w:rsidRPr="0095330A">
          <w:rPr>
            <w:rStyle w:val="Hyperlink"/>
            <w:noProof/>
          </w:rPr>
          <w:t>Figure 19 User Interface</w:t>
        </w:r>
        <w:r w:rsidR="00326508">
          <w:rPr>
            <w:noProof/>
            <w:webHidden/>
          </w:rPr>
          <w:tab/>
        </w:r>
        <w:r w:rsidR="00326508">
          <w:rPr>
            <w:noProof/>
            <w:webHidden/>
          </w:rPr>
          <w:fldChar w:fldCharType="begin"/>
        </w:r>
        <w:r w:rsidR="00326508">
          <w:rPr>
            <w:noProof/>
            <w:webHidden/>
          </w:rPr>
          <w:instrText xml:space="preserve"> PAGEREF _Toc529174856 \h </w:instrText>
        </w:r>
        <w:r w:rsidR="00326508">
          <w:rPr>
            <w:noProof/>
            <w:webHidden/>
          </w:rPr>
        </w:r>
        <w:r w:rsidR="00326508">
          <w:rPr>
            <w:noProof/>
            <w:webHidden/>
          </w:rPr>
          <w:fldChar w:fldCharType="separate"/>
        </w:r>
        <w:r w:rsidR="00C61D7E">
          <w:rPr>
            <w:noProof/>
            <w:webHidden/>
          </w:rPr>
          <w:t>29</w:t>
        </w:r>
        <w:r w:rsidR="00326508">
          <w:rPr>
            <w:noProof/>
            <w:webHidden/>
          </w:rPr>
          <w:fldChar w:fldCharType="end"/>
        </w:r>
      </w:hyperlink>
    </w:p>
    <w:p w14:paraId="30A6D574" w14:textId="77777777" w:rsidR="00326508" w:rsidRDefault="00EB0641">
      <w:pPr>
        <w:pStyle w:val="TableofFigures"/>
        <w:tabs>
          <w:tab w:val="right" w:leader="dot" w:pos="9350"/>
        </w:tabs>
        <w:rPr>
          <w:noProof/>
          <w:sz w:val="22"/>
          <w:szCs w:val="22"/>
        </w:rPr>
      </w:pPr>
      <w:hyperlink w:anchor="_Toc529174857" w:history="1">
        <w:r w:rsidR="00326508" w:rsidRPr="0095330A">
          <w:rPr>
            <w:rStyle w:val="Hyperlink"/>
            <w:noProof/>
          </w:rPr>
          <w:t>Figure 20 BLE Central and Peripheral Use Cases</w:t>
        </w:r>
        <w:r w:rsidR="00326508">
          <w:rPr>
            <w:noProof/>
            <w:webHidden/>
          </w:rPr>
          <w:tab/>
        </w:r>
        <w:r w:rsidR="00326508">
          <w:rPr>
            <w:noProof/>
            <w:webHidden/>
          </w:rPr>
          <w:fldChar w:fldCharType="begin"/>
        </w:r>
        <w:r w:rsidR="00326508">
          <w:rPr>
            <w:noProof/>
            <w:webHidden/>
          </w:rPr>
          <w:instrText xml:space="preserve"> PAGEREF _Toc529174857 \h </w:instrText>
        </w:r>
        <w:r w:rsidR="00326508">
          <w:rPr>
            <w:noProof/>
            <w:webHidden/>
          </w:rPr>
        </w:r>
        <w:r w:rsidR="00326508">
          <w:rPr>
            <w:noProof/>
            <w:webHidden/>
          </w:rPr>
          <w:fldChar w:fldCharType="separate"/>
        </w:r>
        <w:r w:rsidR="00C61D7E">
          <w:rPr>
            <w:noProof/>
            <w:webHidden/>
          </w:rPr>
          <w:t>34</w:t>
        </w:r>
        <w:r w:rsidR="00326508">
          <w:rPr>
            <w:noProof/>
            <w:webHidden/>
          </w:rPr>
          <w:fldChar w:fldCharType="end"/>
        </w:r>
      </w:hyperlink>
    </w:p>
    <w:p w14:paraId="0B5794AB" w14:textId="77777777" w:rsidR="00326508" w:rsidRDefault="00EB0641">
      <w:pPr>
        <w:pStyle w:val="TableofFigures"/>
        <w:tabs>
          <w:tab w:val="right" w:leader="dot" w:pos="9350"/>
        </w:tabs>
        <w:rPr>
          <w:noProof/>
          <w:sz w:val="22"/>
          <w:szCs w:val="22"/>
        </w:rPr>
      </w:pPr>
      <w:hyperlink w:anchor="_Toc529174858" w:history="1">
        <w:r w:rsidR="00326508" w:rsidRPr="0095330A">
          <w:rPr>
            <w:rStyle w:val="Hyperlink"/>
            <w:noProof/>
          </w:rPr>
          <w:t>Figure 21 Device Configuration Block</w:t>
        </w:r>
        <w:r w:rsidR="00326508">
          <w:rPr>
            <w:noProof/>
            <w:webHidden/>
          </w:rPr>
          <w:tab/>
        </w:r>
        <w:r w:rsidR="00326508">
          <w:rPr>
            <w:noProof/>
            <w:webHidden/>
          </w:rPr>
          <w:fldChar w:fldCharType="begin"/>
        </w:r>
        <w:r w:rsidR="00326508">
          <w:rPr>
            <w:noProof/>
            <w:webHidden/>
          </w:rPr>
          <w:instrText xml:space="preserve"> PAGEREF _Toc529174858 \h </w:instrText>
        </w:r>
        <w:r w:rsidR="00326508">
          <w:rPr>
            <w:noProof/>
            <w:webHidden/>
          </w:rPr>
        </w:r>
        <w:r w:rsidR="00326508">
          <w:rPr>
            <w:noProof/>
            <w:webHidden/>
          </w:rPr>
          <w:fldChar w:fldCharType="separate"/>
        </w:r>
        <w:r w:rsidR="00C61D7E">
          <w:rPr>
            <w:noProof/>
            <w:webHidden/>
          </w:rPr>
          <w:t>36</w:t>
        </w:r>
        <w:r w:rsidR="00326508">
          <w:rPr>
            <w:noProof/>
            <w:webHidden/>
          </w:rPr>
          <w:fldChar w:fldCharType="end"/>
        </w:r>
      </w:hyperlink>
    </w:p>
    <w:p w14:paraId="39EF0936" w14:textId="77777777" w:rsidR="00EC3AA1" w:rsidRDefault="005C6F10">
      <w:pPr>
        <w:rPr>
          <w:rFonts w:asciiTheme="majorHAnsi" w:eastAsia="Times New Roman" w:hAnsiTheme="majorHAnsi" w:cstheme="majorBidi"/>
          <w:color w:val="404040" w:themeColor="text1" w:themeTint="BF"/>
          <w:sz w:val="28"/>
          <w:szCs w:val="28"/>
        </w:rPr>
      </w:pPr>
      <w:r>
        <w:rPr>
          <w:rFonts w:eastAsia="Times New Roman"/>
        </w:rPr>
        <w:fldChar w:fldCharType="end"/>
      </w:r>
      <w:r w:rsidR="00EC3AA1">
        <w:rPr>
          <w:rFonts w:eastAsia="Times New Roman"/>
        </w:rPr>
        <w:br w:type="page"/>
      </w:r>
    </w:p>
    <w:p w14:paraId="22413316" w14:textId="77777777" w:rsidR="001E3A1E" w:rsidRDefault="001E3A1E" w:rsidP="001E3A1E">
      <w:pPr>
        <w:pStyle w:val="Heading1"/>
        <w:rPr>
          <w:rFonts w:eastAsia="Times New Roman"/>
        </w:rPr>
      </w:pPr>
      <w:bookmarkStart w:id="0" w:name="_Toc419179"/>
      <w:r>
        <w:rPr>
          <w:rFonts w:eastAsia="Times New Roman"/>
        </w:rPr>
        <w:lastRenderedPageBreak/>
        <w:t>Version</w:t>
      </w:r>
      <w:bookmarkEnd w:id="0"/>
    </w:p>
    <w:p w14:paraId="3A519DFF" w14:textId="77777777" w:rsidR="001E3A1E" w:rsidRDefault="001E3A1E">
      <w:pPr>
        <w:rPr>
          <w:rFonts w:eastAsia="Times New Roman"/>
        </w:rPr>
      </w:pPr>
    </w:p>
    <w:tbl>
      <w:tblPr>
        <w:tblStyle w:val="ListTable3"/>
        <w:tblW w:w="9715" w:type="dxa"/>
        <w:tblLook w:val="04A0" w:firstRow="1" w:lastRow="0" w:firstColumn="1" w:lastColumn="0" w:noHBand="0" w:noVBand="1"/>
      </w:tblPr>
      <w:tblGrid>
        <w:gridCol w:w="1247"/>
        <w:gridCol w:w="1182"/>
        <w:gridCol w:w="2696"/>
        <w:gridCol w:w="4590"/>
      </w:tblGrid>
      <w:tr w:rsidR="001E3A1E" w14:paraId="6493A2B8" w14:textId="77777777" w:rsidTr="00B5520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47" w:type="dxa"/>
          </w:tcPr>
          <w:p w14:paraId="682712A8" w14:textId="77777777" w:rsidR="001E3A1E" w:rsidRDefault="001E3A1E">
            <w:pPr>
              <w:rPr>
                <w:rFonts w:eastAsia="Times New Roman"/>
              </w:rPr>
            </w:pPr>
            <w:r>
              <w:rPr>
                <w:rFonts w:eastAsia="Times New Roman"/>
              </w:rPr>
              <w:t>Version</w:t>
            </w:r>
          </w:p>
        </w:tc>
        <w:tc>
          <w:tcPr>
            <w:tcW w:w="0" w:type="dxa"/>
          </w:tcPr>
          <w:p w14:paraId="3E039AC3" w14:textId="77777777" w:rsidR="001E3A1E" w:rsidRDefault="001E3A1E">
            <w:pPr>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Date</w:t>
            </w:r>
          </w:p>
        </w:tc>
        <w:tc>
          <w:tcPr>
            <w:tcW w:w="2696" w:type="dxa"/>
          </w:tcPr>
          <w:p w14:paraId="2B54FB9D" w14:textId="77777777" w:rsidR="001E3A1E" w:rsidRDefault="001E3A1E">
            <w:pPr>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Name(s)</w:t>
            </w:r>
          </w:p>
        </w:tc>
        <w:tc>
          <w:tcPr>
            <w:tcW w:w="4590" w:type="dxa"/>
          </w:tcPr>
          <w:p w14:paraId="76458887" w14:textId="77777777" w:rsidR="001E3A1E" w:rsidRDefault="001E3A1E">
            <w:pPr>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Notes</w:t>
            </w:r>
          </w:p>
        </w:tc>
      </w:tr>
      <w:tr w:rsidR="001E3A1E" w14:paraId="77FE4E75" w14:textId="77777777" w:rsidTr="00B552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Pr>
          <w:p w14:paraId="0ED65A78" w14:textId="77777777" w:rsidR="001E3A1E" w:rsidRDefault="001E3A1E">
            <w:pPr>
              <w:rPr>
                <w:rFonts w:eastAsia="Times New Roman"/>
              </w:rPr>
            </w:pPr>
            <w:r>
              <w:rPr>
                <w:rFonts w:eastAsia="Times New Roman"/>
              </w:rPr>
              <w:t>0.3</w:t>
            </w:r>
          </w:p>
        </w:tc>
        <w:tc>
          <w:tcPr>
            <w:tcW w:w="0" w:type="dxa"/>
          </w:tcPr>
          <w:p w14:paraId="5059571A" w14:textId="77777777" w:rsidR="001E3A1E" w:rsidRDefault="001E3A1E">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2018/09/19</w:t>
            </w:r>
          </w:p>
        </w:tc>
        <w:tc>
          <w:tcPr>
            <w:tcW w:w="2696" w:type="dxa"/>
          </w:tcPr>
          <w:p w14:paraId="0E6F726A" w14:textId="77777777" w:rsidR="00EB687A" w:rsidRDefault="00EB687A">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Ajeet Mall</w:t>
            </w:r>
          </w:p>
          <w:p w14:paraId="64850A8C" w14:textId="77777777" w:rsidR="00EB687A" w:rsidRDefault="001E3A1E">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Andre Straker</w:t>
            </w:r>
          </w:p>
          <w:p w14:paraId="5EF285FB" w14:textId="77777777" w:rsidR="00EB687A" w:rsidRDefault="00EB687A">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Punith Kumar</w:t>
            </w:r>
          </w:p>
          <w:p w14:paraId="190AE852" w14:textId="77777777" w:rsidR="00EB687A" w:rsidRDefault="00EB687A">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Rajesh V</w:t>
            </w:r>
          </w:p>
        </w:tc>
        <w:tc>
          <w:tcPr>
            <w:tcW w:w="4590" w:type="dxa"/>
          </w:tcPr>
          <w:p w14:paraId="527F481C" w14:textId="77777777" w:rsidR="001E3A1E" w:rsidRDefault="001E3A1E">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Major overhaul to cover the Analog Wearable Framework</w:t>
            </w:r>
          </w:p>
        </w:tc>
      </w:tr>
    </w:tbl>
    <w:p w14:paraId="7214DB1B" w14:textId="77777777" w:rsidR="001E3A1E" w:rsidRDefault="001E3A1E">
      <w:pPr>
        <w:rPr>
          <w:rFonts w:eastAsia="Times New Roman"/>
        </w:rPr>
      </w:pPr>
    </w:p>
    <w:p w14:paraId="25269DB6" w14:textId="77777777" w:rsidR="001E3A1E" w:rsidRDefault="001E3A1E">
      <w:pPr>
        <w:rPr>
          <w:rFonts w:asciiTheme="majorHAnsi" w:eastAsia="Times New Roman" w:hAnsiTheme="majorHAnsi" w:cstheme="majorBidi"/>
          <w:color w:val="2F5496" w:themeColor="accent1" w:themeShade="BF"/>
          <w:sz w:val="32"/>
          <w:szCs w:val="32"/>
        </w:rPr>
      </w:pPr>
      <w:r>
        <w:rPr>
          <w:rFonts w:eastAsia="Times New Roman"/>
        </w:rPr>
        <w:br w:type="page"/>
      </w:r>
    </w:p>
    <w:p w14:paraId="557D0F2E" w14:textId="77777777" w:rsidR="0082516E" w:rsidRDefault="0082516E" w:rsidP="000611FC">
      <w:pPr>
        <w:pStyle w:val="Heading1"/>
        <w:rPr>
          <w:rFonts w:eastAsia="Times New Roman"/>
        </w:rPr>
      </w:pPr>
      <w:bookmarkStart w:id="1" w:name="_Toc419180"/>
      <w:r>
        <w:rPr>
          <w:rFonts w:eastAsia="Times New Roman"/>
        </w:rPr>
        <w:lastRenderedPageBreak/>
        <w:t>Definitions</w:t>
      </w:r>
      <w:bookmarkEnd w:id="1"/>
    </w:p>
    <w:p w14:paraId="39BC3D2A" w14:textId="77777777" w:rsidR="0082516E" w:rsidRDefault="0082516E" w:rsidP="0082516E"/>
    <w:p w14:paraId="05834BDA" w14:textId="77777777" w:rsidR="0082516E" w:rsidRDefault="0082516E" w:rsidP="0082516E">
      <w:r>
        <w:t>Customer – A customer of Analog Devices. The customer will deploy the watch to its end users.</w:t>
      </w:r>
    </w:p>
    <w:p w14:paraId="1901AAA3" w14:textId="77777777" w:rsidR="0082516E" w:rsidRDefault="00FA6EBE" w:rsidP="0082516E">
      <w:r>
        <w:t>End user – The final user of the watch. These are customers of Analog Devices’ customers.</w:t>
      </w:r>
    </w:p>
    <w:p w14:paraId="6FFBEAC8" w14:textId="77777777" w:rsidR="009C5B6B" w:rsidRDefault="009C5B6B" w:rsidP="0178A974">
      <w:r>
        <w:t>DCFG – Device Configuration File (DCFG)</w:t>
      </w:r>
    </w:p>
    <w:p w14:paraId="2E6AE402" w14:textId="77777777" w:rsidR="009C5B6B" w:rsidRDefault="00C040A9" w:rsidP="0082516E">
      <w:r>
        <w:t>L</w:t>
      </w:r>
      <w:r w:rsidR="009C5B6B">
        <w:t xml:space="preserve">CFG – </w:t>
      </w:r>
      <w:r>
        <w:t>Library</w:t>
      </w:r>
      <w:r w:rsidR="009C5B6B">
        <w:t xml:space="preserve"> Configuration File (</w:t>
      </w:r>
      <w:r>
        <w:t>L</w:t>
      </w:r>
      <w:r w:rsidR="009C5B6B">
        <w:t>CFG)</w:t>
      </w:r>
    </w:p>
    <w:p w14:paraId="55B9E330" w14:textId="77777777" w:rsidR="00FA6EBE" w:rsidRDefault="00FA6EBE" w:rsidP="0082516E"/>
    <w:p w14:paraId="574D86B2" w14:textId="77777777" w:rsidR="001E3A1E" w:rsidRDefault="001E3A1E">
      <w:pPr>
        <w:rPr>
          <w:rFonts w:asciiTheme="majorHAnsi" w:eastAsiaTheme="majorEastAsia" w:hAnsiTheme="majorHAnsi" w:cstheme="majorBidi"/>
          <w:color w:val="2F5496" w:themeColor="accent1" w:themeShade="BF"/>
          <w:sz w:val="32"/>
          <w:szCs w:val="32"/>
        </w:rPr>
      </w:pPr>
      <w:r>
        <w:br w:type="page"/>
      </w:r>
    </w:p>
    <w:p w14:paraId="543547D5" w14:textId="77777777" w:rsidR="004654B9" w:rsidRDefault="006550FA" w:rsidP="0178A974">
      <w:pPr>
        <w:pStyle w:val="Title"/>
      </w:pPr>
      <w:bookmarkStart w:id="2" w:name="_Toc419181"/>
      <w:r>
        <w:lastRenderedPageBreak/>
        <w:t xml:space="preserve">Part I: </w:t>
      </w:r>
      <w:r w:rsidR="004654B9">
        <w:t>Framework</w:t>
      </w:r>
      <w:bookmarkEnd w:id="2"/>
    </w:p>
    <w:p w14:paraId="1B11A92C" w14:textId="77777777" w:rsidR="004654B9" w:rsidRDefault="004654B9">
      <w:pPr>
        <w:rPr>
          <w:rFonts w:asciiTheme="majorHAnsi" w:eastAsiaTheme="majorEastAsia" w:hAnsiTheme="majorHAnsi" w:cstheme="majorBidi"/>
          <w:color w:val="4472C4" w:themeColor="accent1"/>
          <w:spacing w:val="-10"/>
          <w:sz w:val="56"/>
          <w:szCs w:val="56"/>
        </w:rPr>
      </w:pPr>
      <w:r>
        <w:br w:type="page"/>
      </w:r>
    </w:p>
    <w:p w14:paraId="0F93BAF4" w14:textId="77777777" w:rsidR="004654B9" w:rsidRDefault="004654B9" w:rsidP="004654B9"/>
    <w:p w14:paraId="3177DE6F" w14:textId="77777777" w:rsidR="007416EE" w:rsidRDefault="007416EE" w:rsidP="004654B9"/>
    <w:p w14:paraId="5E9D2037" w14:textId="77777777" w:rsidR="00FE412C" w:rsidRDefault="00FD4553">
      <w:r>
        <w:rPr>
          <w:noProof/>
        </w:rPr>
        <w:drawing>
          <wp:inline distT="0" distB="0" distL="0" distR="0" wp14:anchorId="08E040D7" wp14:editId="1E242630">
            <wp:extent cx="6327648" cy="2651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27648" cy="2651760"/>
                    </a:xfrm>
                    <a:prstGeom prst="rect">
                      <a:avLst/>
                    </a:prstGeom>
                    <a:noFill/>
                  </pic:spPr>
                </pic:pic>
              </a:graphicData>
            </a:graphic>
          </wp:inline>
        </w:drawing>
      </w:r>
    </w:p>
    <w:p w14:paraId="4CE9BA4B" w14:textId="77777777" w:rsidR="00FE412C" w:rsidRDefault="00FE412C"/>
    <w:p w14:paraId="3D9CA0B2" w14:textId="77777777" w:rsidR="00C70E30" w:rsidRDefault="00C70E30" w:rsidP="00B55200">
      <w:pPr>
        <w:pStyle w:val="Heading2"/>
      </w:pPr>
      <w:bookmarkStart w:id="3" w:name="_Toc419182"/>
      <w:r>
        <w:t>What is a</w:t>
      </w:r>
      <w:r w:rsidR="00C040A9">
        <w:t xml:space="preserve"> Sensor Module</w:t>
      </w:r>
      <w:r>
        <w:t>?</w:t>
      </w:r>
      <w:bookmarkEnd w:id="3"/>
    </w:p>
    <w:p w14:paraId="3CCD9126" w14:textId="77777777" w:rsidR="00C70E30" w:rsidRDefault="00C70E30" w:rsidP="00130648">
      <w:pPr>
        <w:pStyle w:val="Heading2"/>
      </w:pPr>
    </w:p>
    <w:p w14:paraId="35463965" w14:textId="77777777" w:rsidR="00055AA9" w:rsidRPr="005344F7" w:rsidRDefault="00055AA9" w:rsidP="00B55200">
      <w:r>
        <w:t>In the context of the framework a</w:t>
      </w:r>
      <w:r w:rsidR="00C040A9">
        <w:t xml:space="preserve"> sensor module</w:t>
      </w:r>
      <w:r w:rsidR="006634FB">
        <w:t xml:space="preserve"> is a self-contained </w:t>
      </w:r>
      <w:r w:rsidR="00F5054A">
        <w:t>RTOS</w:t>
      </w:r>
      <w:r w:rsidR="006634FB">
        <w:t xml:space="preserve"> </w:t>
      </w:r>
      <w:r w:rsidR="00C86134">
        <w:t xml:space="preserve">task </w:t>
      </w:r>
      <w:r w:rsidR="006634FB">
        <w:t>that exposes an M2M2 API.</w:t>
      </w:r>
      <w:r w:rsidR="00210DDF">
        <w:t xml:space="preserve"> </w:t>
      </w:r>
      <w:r w:rsidR="00FA051A">
        <w:t>A</w:t>
      </w:r>
      <w:r w:rsidR="00C040A9">
        <w:t xml:space="preserve"> sensor module</w:t>
      </w:r>
      <w:r w:rsidR="00FA051A">
        <w:t xml:space="preserve"> </w:t>
      </w:r>
      <w:r w:rsidR="00DE45E1">
        <w:t>can process commands and return a mandatory response – this is referred to a synchronous command-response pai</w:t>
      </w:r>
      <w:r w:rsidR="007C5C40">
        <w:t>r</w:t>
      </w:r>
      <w:r w:rsidR="00DE45E1">
        <w:t>.</w:t>
      </w:r>
      <w:r w:rsidR="007C5C40">
        <w:t xml:space="preserve"> </w:t>
      </w:r>
      <w:r w:rsidR="00C040A9">
        <w:t>The sensor module</w:t>
      </w:r>
      <w:r w:rsidR="007C5C40">
        <w:t xml:space="preserve"> can generate asynchronous data event</w:t>
      </w:r>
      <w:r w:rsidR="00917D77">
        <w:t>s</w:t>
      </w:r>
      <w:r w:rsidR="007C5C40">
        <w:t xml:space="preserve"> and </w:t>
      </w:r>
      <w:r w:rsidR="00917D77">
        <w:t>notification events.</w:t>
      </w:r>
      <w:r w:rsidR="00DE45E1">
        <w:t xml:space="preserve"> </w:t>
      </w:r>
    </w:p>
    <w:p w14:paraId="6214A251" w14:textId="77777777" w:rsidR="00C70E30" w:rsidRPr="00CA5D59" w:rsidRDefault="00C70E30" w:rsidP="00B55200"/>
    <w:p w14:paraId="4CA3FA55" w14:textId="77777777" w:rsidR="00130648" w:rsidRDefault="00130648" w:rsidP="00B55200">
      <w:pPr>
        <w:pStyle w:val="Heading3"/>
      </w:pPr>
      <w:bookmarkStart w:id="4" w:name="_Toc419183"/>
      <w:r>
        <w:t>Messaging: Internal and External</w:t>
      </w:r>
      <w:bookmarkEnd w:id="4"/>
    </w:p>
    <w:p w14:paraId="49C760DA" w14:textId="77777777" w:rsidR="007416EE" w:rsidRDefault="007416EE"/>
    <w:p w14:paraId="00DB5A19" w14:textId="77777777" w:rsidR="00130648" w:rsidRDefault="00B42448" w:rsidP="0178A974">
      <w:r>
        <w:t>The firmware uses a messaging protocol dubbed M2M2 (Machine to Machine v2</w:t>
      </w:r>
      <w:r w:rsidR="00DC30BA">
        <w:t>). The M2M2 packet format is based on the UDP protocol packet.</w:t>
      </w:r>
    </w:p>
    <w:p w14:paraId="7A1C2ED2" w14:textId="77777777" w:rsidR="00DC30BA" w:rsidRPr="00B55200" w:rsidRDefault="00092FD8">
      <w:pPr>
        <w:rPr>
          <w:b/>
          <w:bCs/>
          <w:sz w:val="18"/>
          <w:szCs w:val="18"/>
        </w:rPr>
      </w:pPr>
      <w:r w:rsidRPr="00B55200">
        <w:rPr>
          <w:b/>
          <w:bCs/>
          <w:sz w:val="18"/>
          <w:szCs w:val="18"/>
        </w:rPr>
        <w:t>[Source Address, 16</w:t>
      </w:r>
      <w:r w:rsidR="004272F7" w:rsidRPr="00B55200">
        <w:rPr>
          <w:b/>
          <w:bCs/>
          <w:sz w:val="18"/>
          <w:szCs w:val="18"/>
        </w:rPr>
        <w:t xml:space="preserve"> </w:t>
      </w:r>
      <w:proofErr w:type="gramStart"/>
      <w:r w:rsidRPr="00B55200">
        <w:rPr>
          <w:b/>
          <w:bCs/>
          <w:sz w:val="18"/>
          <w:szCs w:val="18"/>
        </w:rPr>
        <w:t>bits][</w:t>
      </w:r>
      <w:proofErr w:type="gramEnd"/>
      <w:r w:rsidRPr="00B55200">
        <w:rPr>
          <w:b/>
          <w:bCs/>
          <w:sz w:val="18"/>
          <w:szCs w:val="18"/>
        </w:rPr>
        <w:t>Destination Address, 16</w:t>
      </w:r>
      <w:r w:rsidR="004272F7" w:rsidRPr="00B55200">
        <w:rPr>
          <w:b/>
          <w:bCs/>
          <w:sz w:val="18"/>
          <w:szCs w:val="18"/>
        </w:rPr>
        <w:t xml:space="preserve"> </w:t>
      </w:r>
      <w:r w:rsidRPr="00B55200">
        <w:rPr>
          <w:b/>
          <w:bCs/>
          <w:sz w:val="18"/>
          <w:szCs w:val="18"/>
        </w:rPr>
        <w:t>bits][Packet Length, 16</w:t>
      </w:r>
      <w:r w:rsidR="004272F7" w:rsidRPr="00B55200">
        <w:rPr>
          <w:b/>
          <w:bCs/>
          <w:sz w:val="18"/>
          <w:szCs w:val="18"/>
        </w:rPr>
        <w:t xml:space="preserve"> </w:t>
      </w:r>
      <w:r w:rsidRPr="00B55200">
        <w:rPr>
          <w:b/>
          <w:bCs/>
          <w:sz w:val="18"/>
          <w:szCs w:val="18"/>
        </w:rPr>
        <w:t>bits][Checksum, 16</w:t>
      </w:r>
      <w:r w:rsidR="004272F7" w:rsidRPr="00B55200">
        <w:rPr>
          <w:b/>
          <w:bCs/>
          <w:sz w:val="18"/>
          <w:szCs w:val="18"/>
        </w:rPr>
        <w:t xml:space="preserve"> </w:t>
      </w:r>
      <w:r w:rsidRPr="00B55200">
        <w:rPr>
          <w:b/>
          <w:bCs/>
          <w:sz w:val="18"/>
          <w:szCs w:val="18"/>
        </w:rPr>
        <w:t>bits][Payload</w:t>
      </w:r>
      <w:r w:rsidR="00B42DFC" w:rsidRPr="00B55200">
        <w:rPr>
          <w:b/>
          <w:bCs/>
          <w:sz w:val="18"/>
          <w:szCs w:val="18"/>
        </w:rPr>
        <w:t xml:space="preserve">, n </w:t>
      </w:r>
      <w:r w:rsidRPr="00B55200">
        <w:rPr>
          <w:b/>
          <w:bCs/>
          <w:sz w:val="18"/>
          <w:szCs w:val="18"/>
        </w:rPr>
        <w:t>bytes]</w:t>
      </w:r>
    </w:p>
    <w:p w14:paraId="263D21E8" w14:textId="77777777" w:rsidR="002F39C8" w:rsidRDefault="002F39C8" w:rsidP="0178A974">
      <w:r>
        <w:t xml:space="preserve">Source Address: the address of the </w:t>
      </w:r>
      <w:r w:rsidR="00023146">
        <w:t>sensor module</w:t>
      </w:r>
      <w:r>
        <w:t xml:space="preserve"> that is sending the packet.</w:t>
      </w:r>
      <w:r w:rsidR="002B3CBE">
        <w:t xml:space="preserve"> </w:t>
      </w:r>
    </w:p>
    <w:p w14:paraId="124A8ACA" w14:textId="77777777" w:rsidR="008466BA" w:rsidRDefault="002F39C8" w:rsidP="0178A974">
      <w:r>
        <w:t xml:space="preserve">Destination Address: the address of the </w:t>
      </w:r>
      <w:r w:rsidR="00023146">
        <w:t>sensor module</w:t>
      </w:r>
      <w:r>
        <w:t xml:space="preserve"> th</w:t>
      </w:r>
      <w:r w:rsidR="008466BA">
        <w:t>at will receive the packet.</w:t>
      </w:r>
    </w:p>
    <w:p w14:paraId="50BB2220" w14:textId="77777777" w:rsidR="00C42955" w:rsidRDefault="008466BA" w:rsidP="0178A974">
      <w:r>
        <w:t>Length: Size of message package</w:t>
      </w:r>
      <w:r w:rsidR="00C42955">
        <w:t xml:space="preserve"> in bytes = number of bytes for header (8) + number of bytes of payload</w:t>
      </w:r>
    </w:p>
    <w:p w14:paraId="36190F0D" w14:textId="77777777" w:rsidR="00095380" w:rsidRDefault="00C42955" w:rsidP="0178A974">
      <w:r>
        <w:t xml:space="preserve">Checksum: </w:t>
      </w:r>
      <w:r w:rsidR="00095380">
        <w:t>check sum of entire packet with checksum set to 0. If the checksum is not used</w:t>
      </w:r>
      <w:r w:rsidR="00023146">
        <w:t>, then</w:t>
      </w:r>
      <w:r w:rsidR="00095380">
        <w:t xml:space="preserve"> the value will be 0.</w:t>
      </w:r>
    </w:p>
    <w:p w14:paraId="7A632F00" w14:textId="77777777" w:rsidR="002F39C8" w:rsidRDefault="00095380" w:rsidP="0178A974">
      <w:r>
        <w:t xml:space="preserve">The address values are fixed at compile time. Where each </w:t>
      </w:r>
      <w:r w:rsidR="00023146">
        <w:t>sensor module</w:t>
      </w:r>
      <w:r>
        <w:t xml:space="preserve"> has a unique address</w:t>
      </w:r>
      <w:r w:rsidR="00A10C40">
        <w:t xml:space="preserve"> assigned by developers. </w:t>
      </w:r>
      <w:r w:rsidR="00FB4A6D">
        <w:t xml:space="preserve">Where the command-response pairs for a specific app will be assigned an address. Notification and data events have their own address. </w:t>
      </w:r>
      <w:r w:rsidR="00460F4F">
        <w:t>Therefore,</w:t>
      </w:r>
      <w:r w:rsidR="00FB4A6D">
        <w:t xml:space="preserve"> a single </w:t>
      </w:r>
      <w:r w:rsidR="00023146">
        <w:t>sensor module</w:t>
      </w:r>
      <w:r w:rsidR="00783A34">
        <w:t xml:space="preserve"> will have one address</w:t>
      </w:r>
      <w:r w:rsidR="004E0EC7">
        <w:t xml:space="preserve"> for command-response pairs. And</w:t>
      </w:r>
      <w:r w:rsidR="00460F4F">
        <w:t xml:space="preserve"> 0+ data event addresses. And 0+ notification addresses. </w:t>
      </w:r>
      <w:r w:rsidR="0017454D">
        <w:t>To receive notification</w:t>
      </w:r>
      <w:r w:rsidR="00976FFF">
        <w:t xml:space="preserve"> events or data events a sink </w:t>
      </w:r>
      <w:r w:rsidR="009A79CA">
        <w:t>sensor module</w:t>
      </w:r>
      <w:r w:rsidR="00976FFF">
        <w:t xml:space="preserve"> must subscribe </w:t>
      </w:r>
      <w:r w:rsidR="0015726E">
        <w:t xml:space="preserve">to the applicable event in the source </w:t>
      </w:r>
      <w:r w:rsidR="009A79CA">
        <w:t>senor module</w:t>
      </w:r>
      <w:r w:rsidR="0015726E">
        <w:t>.</w:t>
      </w:r>
    </w:p>
    <w:p w14:paraId="4A0F0591" w14:textId="77777777" w:rsidR="00210DDF" w:rsidRDefault="00210DDF" w:rsidP="0178A974">
      <w:r>
        <w:lastRenderedPageBreak/>
        <w:t>M2M2 allows for synchronous command-response</w:t>
      </w:r>
      <w:r w:rsidR="00BC20CE">
        <w:t xml:space="preserve"> pairs</w:t>
      </w:r>
      <w:r>
        <w:t>, asynchronous notification events and asynchronous data events.</w:t>
      </w:r>
    </w:p>
    <w:p w14:paraId="3D555B2D" w14:textId="77777777" w:rsidR="00F66B6B" w:rsidRDefault="005440CD" w:rsidP="0178A974">
      <w:r>
        <w:t>Sensor modules</w:t>
      </w:r>
      <w:r w:rsidR="00F66B6B">
        <w:t xml:space="preserve"> expose </w:t>
      </w:r>
      <w:r w:rsidR="00BC20CE">
        <w:t>an API that processes M2M2 command-response pairs, gener</w:t>
      </w:r>
      <w:r w:rsidR="005654C3">
        <w:t>ates notification events and data events</w:t>
      </w:r>
      <w:r w:rsidR="00C724E8">
        <w:t>.</w:t>
      </w:r>
    </w:p>
    <w:p w14:paraId="0E979C7A" w14:textId="77777777" w:rsidR="0071473D" w:rsidRDefault="00F46E06" w:rsidP="0178A974">
      <w:r>
        <w:t>M2M2 relies</w:t>
      </w:r>
      <w:r w:rsidR="00B54446">
        <w:t xml:space="preserve"> on the </w:t>
      </w:r>
      <w:r w:rsidR="00B54446" w:rsidRPr="00B55200">
        <w:rPr>
          <w:i/>
          <w:iCs/>
        </w:rPr>
        <w:t>Post Office</w:t>
      </w:r>
      <w:r w:rsidR="00B54446">
        <w:t xml:space="preserve"> to route messages internally and to external ports</w:t>
      </w:r>
      <w:r w:rsidR="00FF243F">
        <w:t xml:space="preserve"> for sending to external </w:t>
      </w:r>
      <w:r w:rsidR="005440CD">
        <w:t>sensor modules</w:t>
      </w:r>
      <w:r w:rsidR="00FF243F">
        <w:t>.</w:t>
      </w:r>
    </w:p>
    <w:p w14:paraId="695AA09A" w14:textId="77777777" w:rsidR="00FE412C" w:rsidRDefault="00FE412C" w:rsidP="00FF66B7">
      <w:pPr>
        <w:pStyle w:val="Heading2"/>
      </w:pPr>
    </w:p>
    <w:p w14:paraId="54D01B32" w14:textId="77777777" w:rsidR="00D724C2" w:rsidRDefault="00FF66B7" w:rsidP="00B55200">
      <w:pPr>
        <w:pStyle w:val="Heading2"/>
      </w:pPr>
      <w:bookmarkStart w:id="5" w:name="_Toc419184"/>
      <w:r>
        <w:t>Configuring the Watch</w:t>
      </w:r>
      <w:r w:rsidR="00FE412C">
        <w:t xml:space="preserve"> at Run-Time</w:t>
      </w:r>
      <w:bookmarkEnd w:id="5"/>
      <w:r w:rsidR="00FE412C">
        <w:t xml:space="preserve"> </w:t>
      </w:r>
    </w:p>
    <w:p w14:paraId="4EB0328B" w14:textId="77777777" w:rsidR="00FF66B7" w:rsidRDefault="00FF66B7"/>
    <w:p w14:paraId="588FCF1E" w14:textId="77777777" w:rsidR="00FF66B7" w:rsidRDefault="00FF66B7" w:rsidP="0178A974">
      <w:r>
        <w:t xml:space="preserve">The use case of the watch will vary from customer to customer. While one customer may want to have PPG and ECG for 5000 end-users, another may want </w:t>
      </w:r>
      <w:r w:rsidR="00455C9D">
        <w:t>to collect accelerometer data and EDA only.</w:t>
      </w:r>
    </w:p>
    <w:p w14:paraId="20099CD3" w14:textId="77777777" w:rsidR="00B4474A" w:rsidRDefault="00B4474A" w:rsidP="0178A974">
      <w:r>
        <w:t>Therefore,</w:t>
      </w:r>
      <w:r w:rsidR="00455C9D" w:rsidRPr="6AF2CDDD">
        <w:t xml:space="preserve"> </w:t>
      </w:r>
      <w:r>
        <w:t>customers</w:t>
      </w:r>
      <w:r w:rsidR="00455C9D">
        <w:t xml:space="preserve"> must be able to set </w:t>
      </w:r>
      <w:hyperlink w:anchor="_Device_Configuration_Block" w:history="1">
        <w:r w:rsidR="00455C9D" w:rsidRPr="00B96D4D">
          <w:rPr>
            <w:rStyle w:val="Hyperlink"/>
          </w:rPr>
          <w:t>configurations for the device</w:t>
        </w:r>
      </w:hyperlink>
      <w:r>
        <w:t xml:space="preserve"> before distribution to users. In addition, once distributed</w:t>
      </w:r>
      <w:r w:rsidR="00B96D4D">
        <w:t>,</w:t>
      </w:r>
      <w:r>
        <w:t xml:space="preserve"> customers ma</w:t>
      </w:r>
      <w:r w:rsidR="5973A3D6">
        <w:t>y</w:t>
      </w:r>
      <w:r>
        <w:t xml:space="preserve"> want to push a field update to end-users.</w:t>
      </w:r>
    </w:p>
    <w:p w14:paraId="2BD205D9" w14:textId="77777777" w:rsidR="00B4474A" w:rsidRDefault="00AA5A69" w:rsidP="0178A974">
      <w:r>
        <w:t xml:space="preserve">To enable this </w:t>
      </w:r>
      <w:r w:rsidR="00E53B1E">
        <w:t>feature,</w:t>
      </w:r>
      <w:r>
        <w:t xml:space="preserve"> we must have:</w:t>
      </w:r>
    </w:p>
    <w:p w14:paraId="33371C57" w14:textId="77777777" w:rsidR="00AA5A69" w:rsidRDefault="00AA5A69" w:rsidP="0178A974">
      <w:pPr>
        <w:pStyle w:val="ListParagraph"/>
        <w:numPr>
          <w:ilvl w:val="0"/>
          <w:numId w:val="40"/>
        </w:numPr>
      </w:pPr>
      <w:r>
        <w:t>A configuration block</w:t>
      </w:r>
      <w:r w:rsidR="00445A2E">
        <w:t xml:space="preserve"> that is readable by the firmware at start-up </w:t>
      </w:r>
      <w:r w:rsidR="00E17D51">
        <w:t>for</w:t>
      </w:r>
      <w:r w:rsidR="00445A2E">
        <w:t xml:space="preserve"> configuring the </w:t>
      </w:r>
      <w:r w:rsidR="00E17D51">
        <w:t>system to place it into a known state.</w:t>
      </w:r>
    </w:p>
    <w:p w14:paraId="64470C85" w14:textId="77777777" w:rsidR="00E17D51" w:rsidRDefault="00E53B1E" w:rsidP="0178A974">
      <w:pPr>
        <w:pStyle w:val="ListParagraph"/>
        <w:numPr>
          <w:ilvl w:val="0"/>
          <w:numId w:val="40"/>
        </w:numPr>
      </w:pPr>
      <w:r>
        <w:t xml:space="preserve">A </w:t>
      </w:r>
      <w:r w:rsidR="004F17F8">
        <w:t>way to generate the configuration block.</w:t>
      </w:r>
    </w:p>
    <w:p w14:paraId="14B83F22" w14:textId="77777777" w:rsidR="004F17F8" w:rsidRDefault="004F17F8" w:rsidP="00B55200">
      <w:pPr>
        <w:pStyle w:val="ListParagraph"/>
        <w:numPr>
          <w:ilvl w:val="0"/>
          <w:numId w:val="40"/>
        </w:numPr>
      </w:pPr>
      <w:r>
        <w:t>A way to push the configuration block from the PC (via USB) and from the mobile device via BLE.</w:t>
      </w:r>
    </w:p>
    <w:p w14:paraId="7B5AB5A4" w14:textId="77777777" w:rsidR="00455C9D" w:rsidRDefault="00455C9D"/>
    <w:p w14:paraId="61F760EB" w14:textId="77777777" w:rsidR="00D724C2" w:rsidRDefault="000C7BED" w:rsidP="0178A974">
      <w:r>
        <w:t xml:space="preserve">On 1) A </w:t>
      </w:r>
      <w:hyperlink w:anchor="_Device_Configuration_Block" w:history="1">
        <w:r w:rsidRPr="000F5228">
          <w:rPr>
            <w:rStyle w:val="Hyperlink"/>
          </w:rPr>
          <w:t>Device Configuration Block (DCB)</w:t>
        </w:r>
      </w:hyperlink>
      <w:r>
        <w:t xml:space="preserve"> will be adde</w:t>
      </w:r>
      <w:r w:rsidR="00CE119D">
        <w:t xml:space="preserve">d. This block should contain the necessary start up commands, </w:t>
      </w:r>
      <w:r w:rsidR="003E6C2D">
        <w:t xml:space="preserve">device configuration and </w:t>
      </w:r>
      <w:r w:rsidR="00FC1E79">
        <w:t xml:space="preserve">sensor </w:t>
      </w:r>
      <w:r w:rsidR="000F5228">
        <w:t>module</w:t>
      </w:r>
      <w:r w:rsidR="003E6C2D">
        <w:t xml:space="preserve"> configurations.</w:t>
      </w:r>
    </w:p>
    <w:p w14:paraId="6A4DF973" w14:textId="77777777" w:rsidR="003E6C2D" w:rsidRDefault="00A2377B" w:rsidP="0178A974">
      <w:r>
        <w:t xml:space="preserve">On 2) A host/PC side tool is needed for this. It should be easy to use. As well </w:t>
      </w:r>
      <w:r w:rsidR="00E50283">
        <w:t>save the configuration for future editing and sav</w:t>
      </w:r>
      <w:r w:rsidR="002009B6">
        <w:t>ed</w:t>
      </w:r>
      <w:r w:rsidR="00E50283">
        <w:t xml:space="preserve"> for use by 3.</w:t>
      </w:r>
    </w:p>
    <w:p w14:paraId="4C67A810" w14:textId="77777777" w:rsidR="00E50283" w:rsidRDefault="00E50283" w:rsidP="0178A974">
      <w:r>
        <w:t>On 3) This can be same host/PC tool operating in headless mode.</w:t>
      </w:r>
    </w:p>
    <w:p w14:paraId="3FA74E3F" w14:textId="77777777" w:rsidR="00DC2FC0" w:rsidRDefault="00DC2FC0" w:rsidP="0178A974"/>
    <w:p w14:paraId="107197F6" w14:textId="77777777" w:rsidR="002009B6" w:rsidRDefault="002009B6" w:rsidP="00B55200"/>
    <w:p w14:paraId="70DF805F" w14:textId="77777777" w:rsidR="006550FA" w:rsidRDefault="006550FA" w:rsidP="0062779E">
      <w:pPr>
        <w:pStyle w:val="Title"/>
        <w:rPr>
          <w:color w:val="2F5496" w:themeColor="accent1" w:themeShade="BF"/>
          <w:sz w:val="32"/>
          <w:szCs w:val="32"/>
        </w:rPr>
      </w:pPr>
      <w:r>
        <w:br w:type="page"/>
      </w:r>
    </w:p>
    <w:p w14:paraId="494CABB4" w14:textId="77777777" w:rsidR="000E6598" w:rsidRDefault="000E6598" w:rsidP="00B55200">
      <w:pPr>
        <w:pStyle w:val="Title"/>
      </w:pPr>
      <w:bookmarkStart w:id="6" w:name="_Toc419185"/>
      <w:r>
        <w:lastRenderedPageBreak/>
        <w:t xml:space="preserve">Part II: </w:t>
      </w:r>
      <w:r w:rsidR="006A4C6B">
        <w:t xml:space="preserve">Sensor </w:t>
      </w:r>
      <w:r w:rsidR="0015485B">
        <w:t>Modules</w:t>
      </w:r>
      <w:bookmarkEnd w:id="6"/>
    </w:p>
    <w:p w14:paraId="1D640783" w14:textId="77777777" w:rsidR="006550FA" w:rsidRPr="00FB350F" w:rsidRDefault="006550FA" w:rsidP="00B55200">
      <w:pPr>
        <w:rPr>
          <w:color w:val="2F5496" w:themeColor="accent1" w:themeShade="BF"/>
          <w:sz w:val="32"/>
          <w:szCs w:val="32"/>
        </w:rPr>
      </w:pPr>
      <w:r>
        <w:br w:type="page"/>
      </w:r>
    </w:p>
    <w:p w14:paraId="2180EE61" w14:textId="77777777" w:rsidR="00176934" w:rsidRDefault="00176934" w:rsidP="00FB183A">
      <w:pPr>
        <w:pStyle w:val="Heading1"/>
        <w:rPr>
          <w:rFonts w:eastAsia="Times New Roman"/>
        </w:rPr>
      </w:pPr>
      <w:bookmarkStart w:id="7" w:name="_Toc419186"/>
      <w:r>
        <w:rPr>
          <w:rFonts w:eastAsia="Times New Roman"/>
        </w:rPr>
        <w:lastRenderedPageBreak/>
        <w:t xml:space="preserve">ADPD </w:t>
      </w:r>
      <w:r w:rsidR="000833FD">
        <w:rPr>
          <w:rFonts w:eastAsia="Times New Roman"/>
        </w:rPr>
        <w:t xml:space="preserve">Sensor </w:t>
      </w:r>
      <w:r>
        <w:rPr>
          <w:rFonts w:eastAsia="Times New Roman"/>
        </w:rPr>
        <w:t>Module</w:t>
      </w:r>
    </w:p>
    <w:p w14:paraId="6A45C525" w14:textId="77777777" w:rsidR="00016334" w:rsidRDefault="00016334" w:rsidP="00016334"/>
    <w:p w14:paraId="11A90857" w14:textId="77777777" w:rsidR="00EE7B5F" w:rsidRDefault="00EE7B5F" w:rsidP="00016334">
      <w:r>
        <w:t xml:space="preserve"> This module will provide optical sensor </w:t>
      </w:r>
      <w:r w:rsidR="00547F42">
        <w:t xml:space="preserve">data </w:t>
      </w:r>
      <w:r>
        <w:t>from ADPD4002 optical device. The module configure</w:t>
      </w:r>
      <w:r w:rsidR="002725A9">
        <w:t>s</w:t>
      </w:r>
      <w:r>
        <w:t xml:space="preserve"> the watch with preference given to the user-defined configuration available in NOR Flash of the watch over the configuration within the firmware. </w:t>
      </w:r>
    </w:p>
    <w:p w14:paraId="1CB1BAAA" w14:textId="77777777" w:rsidR="007B4F27" w:rsidRDefault="007B4F27" w:rsidP="007B4F27">
      <w:pPr>
        <w:pStyle w:val="Heading2"/>
        <w:rPr>
          <w:rFonts w:eastAsia="Times New Roman"/>
        </w:rPr>
      </w:pPr>
      <w:r>
        <w:rPr>
          <w:rFonts w:eastAsia="Times New Roman"/>
        </w:rPr>
        <w:t>Config: ADPD DCFG</w:t>
      </w:r>
    </w:p>
    <w:p w14:paraId="6952C30D" w14:textId="77777777" w:rsidR="007B4F27" w:rsidRDefault="007B4F27" w:rsidP="007B4F27">
      <w:pPr>
        <w:rPr>
          <w:rFonts w:eastAsia="Times New Roman"/>
        </w:rPr>
      </w:pPr>
    </w:p>
    <w:p w14:paraId="2711CBE0" w14:textId="77777777" w:rsidR="007B4F27" w:rsidRDefault="007B4F27" w:rsidP="007B4F27">
      <w:pPr>
        <w:spacing w:after="160" w:line="256" w:lineRule="auto"/>
      </w:pPr>
      <w:r>
        <w:t xml:space="preserve">As is the case for the gen3 software the ADPD will have the DCFG in the same format. </w:t>
      </w:r>
    </w:p>
    <w:p w14:paraId="70C71768" w14:textId="77777777" w:rsidR="007B4F27" w:rsidRDefault="007B4F27" w:rsidP="007B4F27">
      <w:pPr>
        <w:spacing w:after="160" w:line="256" w:lineRule="auto"/>
      </w:pPr>
      <w:r>
        <w:t xml:space="preserve">User specified CFGs will be stored in the Device Configuration Block area of the flash. </w:t>
      </w:r>
    </w:p>
    <w:p w14:paraId="20D9D21E" w14:textId="77777777" w:rsidR="007B4F27" w:rsidRDefault="007B4F27" w:rsidP="007B4F27">
      <w:pPr>
        <w:spacing w:after="160" w:line="256" w:lineRule="auto"/>
      </w:pPr>
      <w:r>
        <w:t>Loading a DCFG must happen in the following order:</w:t>
      </w:r>
    </w:p>
    <w:p w14:paraId="5F5E7A93" w14:textId="1DE6F6D9" w:rsidR="007B4F27" w:rsidRDefault="007B4F27" w:rsidP="007B4F27">
      <w:pPr>
        <w:pStyle w:val="ListParagraph"/>
        <w:numPr>
          <w:ilvl w:val="0"/>
          <w:numId w:val="37"/>
        </w:numPr>
        <w:spacing w:after="160" w:line="256" w:lineRule="auto"/>
      </w:pPr>
      <w:r>
        <w:t xml:space="preserve">Use the global </w:t>
      </w:r>
      <w:proofErr w:type="spellStart"/>
      <w:proofErr w:type="gramStart"/>
      <w:r>
        <w:t>LoadCFG</w:t>
      </w:r>
      <w:proofErr w:type="spellEnd"/>
      <w:r>
        <w:t>(</w:t>
      </w:r>
      <w:proofErr w:type="spellStart"/>
      <w:proofErr w:type="gramEnd"/>
      <w:r>
        <w:t>CFG_index</w:t>
      </w:r>
      <w:proofErr w:type="spellEnd"/>
      <w:r>
        <w:t xml:space="preserve">) – </w:t>
      </w:r>
    </w:p>
    <w:p w14:paraId="469143A7" w14:textId="77777777" w:rsidR="007B4F27" w:rsidRDefault="007B4F27" w:rsidP="007B4F27">
      <w:pPr>
        <w:pStyle w:val="ListParagraph"/>
        <w:numPr>
          <w:ilvl w:val="1"/>
          <w:numId w:val="37"/>
        </w:numPr>
        <w:spacing w:after="160" w:line="256" w:lineRule="auto"/>
      </w:pPr>
      <w:r>
        <w:t>if a CFG is returned, then this CFG is used. Skip to step 3</w:t>
      </w:r>
    </w:p>
    <w:p w14:paraId="4DDD26DF" w14:textId="77777777" w:rsidR="007B4F27" w:rsidRDefault="007B4F27" w:rsidP="007B4F27">
      <w:pPr>
        <w:pStyle w:val="ListParagraph"/>
        <w:numPr>
          <w:ilvl w:val="1"/>
          <w:numId w:val="37"/>
        </w:numPr>
        <w:spacing w:after="160" w:line="256" w:lineRule="auto"/>
      </w:pPr>
      <w:r>
        <w:t>If a CFG is not found, then skip to step 2.</w:t>
      </w:r>
    </w:p>
    <w:p w14:paraId="3829249C" w14:textId="77777777" w:rsidR="007B4F27" w:rsidRDefault="007B4F27" w:rsidP="007B4F27">
      <w:pPr>
        <w:pStyle w:val="ListParagraph"/>
        <w:numPr>
          <w:ilvl w:val="0"/>
          <w:numId w:val="37"/>
        </w:numPr>
        <w:spacing w:after="160" w:line="256" w:lineRule="auto"/>
      </w:pPr>
      <w:r>
        <w:t>Load the CFG applicable in local memory</w:t>
      </w:r>
    </w:p>
    <w:p w14:paraId="1D6E4838" w14:textId="77777777" w:rsidR="00474E59" w:rsidRDefault="00474E59" w:rsidP="007B4F27">
      <w:pPr>
        <w:pStyle w:val="ListParagraph"/>
        <w:numPr>
          <w:ilvl w:val="0"/>
          <w:numId w:val="37"/>
        </w:numPr>
        <w:spacing w:after="160" w:line="256" w:lineRule="auto"/>
      </w:pPr>
      <w:r>
        <w:t>Configuration load end</w:t>
      </w:r>
    </w:p>
    <w:p w14:paraId="4BBC572D" w14:textId="008A2D0C" w:rsidR="006B5B73" w:rsidRDefault="006B5B73" w:rsidP="006E40D1">
      <w:pPr>
        <w:pStyle w:val="Heading2"/>
        <w:rPr>
          <w:rFonts w:eastAsia="Times New Roman"/>
        </w:rPr>
      </w:pPr>
      <w:r>
        <w:rPr>
          <w:rFonts w:eastAsia="Times New Roman"/>
        </w:rPr>
        <w:t>Configs:  ADPD LCFG</w:t>
      </w:r>
    </w:p>
    <w:p w14:paraId="6E786525" w14:textId="0A9A6FB8" w:rsidR="006B5B73" w:rsidRDefault="006B5B73" w:rsidP="006B5B73">
      <w:pPr>
        <w:spacing w:after="160" w:line="256" w:lineRule="auto"/>
      </w:pPr>
      <w:r>
        <w:t>The ADPD will have an LCFG as parameter values.</w:t>
      </w:r>
    </w:p>
    <w:p w14:paraId="1BCD2C29" w14:textId="22246713" w:rsidR="006B5B73" w:rsidRDefault="006B5B73" w:rsidP="006B5B73">
      <w:pPr>
        <w:spacing w:after="160" w:line="256" w:lineRule="auto"/>
      </w:pPr>
      <w:r>
        <w:t xml:space="preserve">ADPD will have default LCFG. This default LCFG will be hardcoded in the source code – but must be easy to update – in other words, store them in appropriate include files. </w:t>
      </w:r>
    </w:p>
    <w:p w14:paraId="2923F424" w14:textId="77777777" w:rsidR="006B5B73" w:rsidRDefault="006B5B73" w:rsidP="006B5B73">
      <w:pPr>
        <w:spacing w:after="160" w:line="256" w:lineRule="auto"/>
      </w:pPr>
      <w:r>
        <w:t xml:space="preserve">User specified CFGs will be stored in the Device Config Block area of the flash. </w:t>
      </w:r>
    </w:p>
    <w:p w14:paraId="6359DB59" w14:textId="77777777" w:rsidR="006B5B73" w:rsidRDefault="006B5B73" w:rsidP="006B5B73">
      <w:pPr>
        <w:spacing w:after="160" w:line="256" w:lineRule="auto"/>
      </w:pPr>
      <w:r>
        <w:t>LCFG should have an additional volatile storage in memory.</w:t>
      </w:r>
    </w:p>
    <w:p w14:paraId="0940D01C" w14:textId="46629353" w:rsidR="006B5B73" w:rsidRDefault="006B5B73" w:rsidP="006B5B73">
      <w:pPr>
        <w:spacing w:after="160" w:line="256" w:lineRule="auto"/>
      </w:pPr>
      <w:r>
        <w:t>Loading a LCFG must happen in the following order:</w:t>
      </w:r>
    </w:p>
    <w:p w14:paraId="167C6F6E" w14:textId="77777777" w:rsidR="006B5B73" w:rsidRDefault="006B5B73" w:rsidP="006B5B73">
      <w:pPr>
        <w:pStyle w:val="ListParagraph"/>
        <w:numPr>
          <w:ilvl w:val="0"/>
          <w:numId w:val="47"/>
        </w:numPr>
        <w:spacing w:after="160" w:line="256" w:lineRule="auto"/>
      </w:pPr>
      <w:r>
        <w:t xml:space="preserve">Use the global </w:t>
      </w:r>
      <w:proofErr w:type="spellStart"/>
      <w:proofErr w:type="gramStart"/>
      <w:r>
        <w:t>LoadCFG</w:t>
      </w:r>
      <w:proofErr w:type="spellEnd"/>
      <w:r>
        <w:t>(</w:t>
      </w:r>
      <w:proofErr w:type="spellStart"/>
      <w:proofErr w:type="gramEnd"/>
      <w:r>
        <w:t>CFG_index</w:t>
      </w:r>
      <w:proofErr w:type="spellEnd"/>
      <w:r>
        <w:t xml:space="preserve">) – </w:t>
      </w:r>
    </w:p>
    <w:p w14:paraId="3ECB9DB6" w14:textId="77777777" w:rsidR="006B5B73" w:rsidRDefault="006B5B73" w:rsidP="006B5B73">
      <w:pPr>
        <w:pStyle w:val="ListParagraph"/>
        <w:numPr>
          <w:ilvl w:val="1"/>
          <w:numId w:val="45"/>
        </w:numPr>
        <w:spacing w:after="160" w:line="256" w:lineRule="auto"/>
      </w:pPr>
      <w:r>
        <w:t>if an LCFG is returned then this CFG is used. Skip to step 3.</w:t>
      </w:r>
    </w:p>
    <w:p w14:paraId="246E2549" w14:textId="77777777" w:rsidR="006B5B73" w:rsidRDefault="006B5B73" w:rsidP="006B5B73">
      <w:pPr>
        <w:pStyle w:val="ListParagraph"/>
        <w:numPr>
          <w:ilvl w:val="1"/>
          <w:numId w:val="45"/>
        </w:numPr>
        <w:spacing w:after="160" w:line="256" w:lineRule="auto"/>
      </w:pPr>
      <w:r>
        <w:t>If an LCFG is not found, then skip to step 2.</w:t>
      </w:r>
    </w:p>
    <w:p w14:paraId="6A03C907" w14:textId="77777777" w:rsidR="006B5B73" w:rsidRPr="003C74D5" w:rsidRDefault="006B5B73" w:rsidP="00FC1019">
      <w:pPr>
        <w:pStyle w:val="ListParagraph"/>
        <w:numPr>
          <w:ilvl w:val="0"/>
          <w:numId w:val="47"/>
        </w:numPr>
        <w:spacing w:after="160" w:line="256" w:lineRule="auto"/>
        <w:rPr>
          <w:rFonts w:eastAsia="Times New Roman"/>
        </w:rPr>
      </w:pPr>
      <w:r>
        <w:t>Load the CFG applicable in local memory</w:t>
      </w:r>
    </w:p>
    <w:p w14:paraId="458D0DBB" w14:textId="50482D45" w:rsidR="006B5B73" w:rsidRPr="003C74D5" w:rsidRDefault="006B5B73" w:rsidP="00FC1019">
      <w:pPr>
        <w:pStyle w:val="ListParagraph"/>
        <w:numPr>
          <w:ilvl w:val="0"/>
          <w:numId w:val="47"/>
        </w:numPr>
        <w:spacing w:after="160" w:line="256" w:lineRule="auto"/>
        <w:rPr>
          <w:rFonts w:eastAsia="Times New Roman"/>
        </w:rPr>
      </w:pPr>
      <w:r>
        <w:t>Apply the LCFG in volatile memory</w:t>
      </w:r>
    </w:p>
    <w:p w14:paraId="01BF64B6" w14:textId="1B61D228" w:rsidR="003D03C8" w:rsidRDefault="003D03C8" w:rsidP="003D03C8">
      <w:pPr>
        <w:pStyle w:val="ListParagraph"/>
        <w:spacing w:after="160" w:line="256" w:lineRule="auto"/>
        <w:rPr>
          <w:rFonts w:eastAsia="Times New Roman"/>
        </w:rPr>
      </w:pPr>
    </w:p>
    <w:tbl>
      <w:tblPr>
        <w:tblStyle w:val="TableGrid"/>
        <w:tblW w:w="9327" w:type="dxa"/>
        <w:tblInd w:w="720" w:type="dxa"/>
        <w:tblLook w:val="04A0" w:firstRow="1" w:lastRow="0" w:firstColumn="1" w:lastColumn="0" w:noHBand="0" w:noVBand="1"/>
      </w:tblPr>
      <w:tblGrid>
        <w:gridCol w:w="2155"/>
        <w:gridCol w:w="3600"/>
        <w:gridCol w:w="3572"/>
      </w:tblGrid>
      <w:tr w:rsidR="003D03C8" w14:paraId="7AAF82F4" w14:textId="77777777" w:rsidTr="00DA321D">
        <w:trPr>
          <w:trHeight w:val="416"/>
        </w:trPr>
        <w:tc>
          <w:tcPr>
            <w:tcW w:w="2155" w:type="dxa"/>
          </w:tcPr>
          <w:p w14:paraId="0257B400" w14:textId="04680EDF" w:rsidR="003D03C8" w:rsidRPr="003C74D5" w:rsidRDefault="003D03C8" w:rsidP="003D03C8">
            <w:pPr>
              <w:pStyle w:val="ListParagraph"/>
              <w:spacing w:after="160" w:line="256" w:lineRule="auto"/>
              <w:ind w:left="0"/>
              <w:rPr>
                <w:rFonts w:eastAsia="Times New Roman"/>
                <w:b/>
              </w:rPr>
            </w:pPr>
            <w:bookmarkStart w:id="8" w:name="_GoBack" w:colFirst="0" w:colLast="3"/>
            <w:r w:rsidRPr="003C74D5">
              <w:rPr>
                <w:rFonts w:eastAsia="Times New Roman"/>
                <w:b/>
              </w:rPr>
              <w:t>LCFG parameter</w:t>
            </w:r>
          </w:p>
        </w:tc>
        <w:tc>
          <w:tcPr>
            <w:tcW w:w="3600" w:type="dxa"/>
          </w:tcPr>
          <w:p w14:paraId="79A10C4F" w14:textId="7734DEAF" w:rsidR="003D03C8" w:rsidRPr="003C74D5" w:rsidRDefault="003D03C8" w:rsidP="003D03C8">
            <w:pPr>
              <w:pStyle w:val="ListParagraph"/>
              <w:spacing w:after="160" w:line="256" w:lineRule="auto"/>
              <w:ind w:left="0"/>
              <w:rPr>
                <w:rFonts w:eastAsia="Times New Roman"/>
                <w:b/>
              </w:rPr>
            </w:pPr>
            <w:r w:rsidRPr="003C74D5">
              <w:rPr>
                <w:rFonts w:eastAsia="Times New Roman"/>
                <w:b/>
              </w:rPr>
              <w:t>Description</w:t>
            </w:r>
          </w:p>
        </w:tc>
        <w:tc>
          <w:tcPr>
            <w:tcW w:w="3572" w:type="dxa"/>
          </w:tcPr>
          <w:p w14:paraId="32622844" w14:textId="160375D3" w:rsidR="003D03C8" w:rsidRPr="003C74D5" w:rsidRDefault="003D03C8" w:rsidP="003D03C8">
            <w:pPr>
              <w:pStyle w:val="ListParagraph"/>
              <w:spacing w:after="160" w:line="256" w:lineRule="auto"/>
              <w:ind w:left="0"/>
              <w:rPr>
                <w:rFonts w:eastAsia="Times New Roman"/>
                <w:b/>
              </w:rPr>
            </w:pPr>
            <w:r w:rsidRPr="003C74D5">
              <w:rPr>
                <w:rFonts w:eastAsia="Times New Roman"/>
                <w:b/>
              </w:rPr>
              <w:t>Value</w:t>
            </w:r>
          </w:p>
        </w:tc>
      </w:tr>
      <w:bookmarkEnd w:id="8"/>
      <w:tr w:rsidR="003D03C8" w14:paraId="065EB636" w14:textId="77777777" w:rsidTr="00DA321D">
        <w:trPr>
          <w:trHeight w:val="665"/>
        </w:trPr>
        <w:tc>
          <w:tcPr>
            <w:tcW w:w="2155" w:type="dxa"/>
          </w:tcPr>
          <w:p w14:paraId="3A3FCB12" w14:textId="32C8569E" w:rsidR="003D03C8" w:rsidRDefault="003D03C8" w:rsidP="003D03C8">
            <w:pPr>
              <w:pStyle w:val="ListParagraph"/>
              <w:spacing w:after="160" w:line="256" w:lineRule="auto"/>
              <w:ind w:left="0"/>
              <w:rPr>
                <w:rFonts w:eastAsia="Times New Roman"/>
              </w:rPr>
            </w:pPr>
            <w:proofErr w:type="spellStart"/>
            <w:r>
              <w:rPr>
                <w:rFonts w:eastAsia="Times New Roman"/>
              </w:rPr>
              <w:t>C</w:t>
            </w:r>
            <w:r w:rsidR="00C87B26">
              <w:rPr>
                <w:rFonts w:eastAsia="Times New Roman"/>
              </w:rPr>
              <w:t>lockCal</w:t>
            </w:r>
            <w:proofErr w:type="spellEnd"/>
          </w:p>
        </w:tc>
        <w:tc>
          <w:tcPr>
            <w:tcW w:w="3600" w:type="dxa"/>
          </w:tcPr>
          <w:p w14:paraId="3C5E31E7" w14:textId="3B1A663A" w:rsidR="003D03C8" w:rsidRDefault="003D03C8" w:rsidP="003D03C8">
            <w:pPr>
              <w:pStyle w:val="ListParagraph"/>
              <w:spacing w:after="160" w:line="256" w:lineRule="auto"/>
              <w:ind w:left="0"/>
              <w:rPr>
                <w:rFonts w:eastAsia="Times New Roman"/>
              </w:rPr>
            </w:pPr>
            <w:r>
              <w:rPr>
                <w:rFonts w:eastAsia="Times New Roman"/>
              </w:rPr>
              <w:t xml:space="preserve">Calibrate the clock for better accuracy </w:t>
            </w:r>
          </w:p>
        </w:tc>
        <w:tc>
          <w:tcPr>
            <w:tcW w:w="3572" w:type="dxa"/>
          </w:tcPr>
          <w:p w14:paraId="5F84B76A" w14:textId="04637EC6" w:rsidR="003D03C8" w:rsidRDefault="003D03C8" w:rsidP="003D03C8">
            <w:pPr>
              <w:pStyle w:val="ListParagraph"/>
              <w:spacing w:after="160" w:line="256" w:lineRule="auto"/>
              <w:ind w:left="0"/>
              <w:rPr>
                <w:rFonts w:eastAsia="Times New Roman"/>
              </w:rPr>
            </w:pPr>
            <w:proofErr w:type="gramStart"/>
            <w:r>
              <w:rPr>
                <w:rFonts w:eastAsia="Times New Roman"/>
              </w:rPr>
              <w:t>0 :</w:t>
            </w:r>
            <w:proofErr w:type="gramEnd"/>
            <w:r>
              <w:rPr>
                <w:rFonts w:eastAsia="Times New Roman"/>
              </w:rPr>
              <w:t xml:space="preserve"> Clock calibration to be skipped</w:t>
            </w:r>
          </w:p>
          <w:p w14:paraId="04AD45E3" w14:textId="03F4E762" w:rsidR="003D03C8" w:rsidRDefault="003D03C8" w:rsidP="003D03C8">
            <w:pPr>
              <w:pStyle w:val="ListParagraph"/>
              <w:spacing w:after="160" w:line="256" w:lineRule="auto"/>
              <w:ind w:left="0"/>
              <w:rPr>
                <w:rFonts w:eastAsia="Times New Roman"/>
              </w:rPr>
            </w:pPr>
            <w:proofErr w:type="gramStart"/>
            <w:r>
              <w:rPr>
                <w:rFonts w:eastAsia="Times New Roman"/>
              </w:rPr>
              <w:t>1 :</w:t>
            </w:r>
            <w:proofErr w:type="gramEnd"/>
            <w:r>
              <w:rPr>
                <w:rFonts w:eastAsia="Times New Roman"/>
              </w:rPr>
              <w:t xml:space="preserve"> Clock calibration to be performed </w:t>
            </w:r>
          </w:p>
        </w:tc>
      </w:tr>
      <w:tr w:rsidR="003D03C8" w14:paraId="2C1FE013" w14:textId="77777777" w:rsidTr="00DA321D">
        <w:trPr>
          <w:trHeight w:val="424"/>
        </w:trPr>
        <w:tc>
          <w:tcPr>
            <w:tcW w:w="2155" w:type="dxa"/>
          </w:tcPr>
          <w:p w14:paraId="7A80F78D" w14:textId="5C50C271" w:rsidR="003D03C8" w:rsidRDefault="003D03C8" w:rsidP="003D03C8">
            <w:pPr>
              <w:pStyle w:val="ListParagraph"/>
              <w:spacing w:after="160" w:line="256" w:lineRule="auto"/>
              <w:ind w:left="0"/>
              <w:rPr>
                <w:rFonts w:eastAsia="Times New Roman"/>
              </w:rPr>
            </w:pPr>
            <w:proofErr w:type="spellStart"/>
            <w:r>
              <w:rPr>
                <w:rFonts w:eastAsia="Times New Roman"/>
              </w:rPr>
              <w:t>Slot</w:t>
            </w:r>
            <w:r w:rsidR="00C87B26">
              <w:rPr>
                <w:rFonts w:eastAsia="Times New Roman"/>
              </w:rPr>
              <w:t>Config</w:t>
            </w:r>
            <w:proofErr w:type="spellEnd"/>
          </w:p>
        </w:tc>
        <w:tc>
          <w:tcPr>
            <w:tcW w:w="3600" w:type="dxa"/>
          </w:tcPr>
          <w:p w14:paraId="40A5D66E" w14:textId="44E4982E" w:rsidR="003D03C8" w:rsidRDefault="00C87B26" w:rsidP="003D03C8">
            <w:pPr>
              <w:pStyle w:val="ListParagraph"/>
              <w:spacing w:after="160" w:line="256" w:lineRule="auto"/>
              <w:ind w:left="0"/>
              <w:rPr>
                <w:rFonts w:eastAsia="Times New Roman"/>
              </w:rPr>
            </w:pPr>
            <w:r>
              <w:rPr>
                <w:rFonts w:eastAsia="Times New Roman"/>
              </w:rPr>
              <w:t xml:space="preserve">Select slot, channel and dark/signal </w:t>
            </w:r>
            <w:r w:rsidR="003D03C8">
              <w:rPr>
                <w:rFonts w:eastAsia="Times New Roman"/>
              </w:rPr>
              <w:t>for the ADPD device</w:t>
            </w:r>
          </w:p>
        </w:tc>
        <w:tc>
          <w:tcPr>
            <w:tcW w:w="3572" w:type="dxa"/>
          </w:tcPr>
          <w:p w14:paraId="6B50489A" w14:textId="77777777" w:rsidR="003D03C8" w:rsidRDefault="000B3CAB" w:rsidP="003D03C8">
            <w:pPr>
              <w:pStyle w:val="ListParagraph"/>
              <w:spacing w:after="160" w:line="256" w:lineRule="auto"/>
              <w:ind w:left="0"/>
              <w:rPr>
                <w:rFonts w:eastAsia="Times New Roman"/>
              </w:rPr>
            </w:pPr>
            <w:r>
              <w:rPr>
                <w:rFonts w:eastAsia="Times New Roman"/>
              </w:rPr>
              <w:t>4:0</w:t>
            </w:r>
            <w:r w:rsidR="003C09CC">
              <w:rPr>
                <w:rFonts w:eastAsia="Times New Roman"/>
              </w:rPr>
              <w:t xml:space="preserve"> – Slot selection</w:t>
            </w:r>
          </w:p>
          <w:p w14:paraId="2AE73C9B" w14:textId="77777777" w:rsidR="003C09CC" w:rsidRDefault="003C09CC" w:rsidP="003D03C8">
            <w:pPr>
              <w:pStyle w:val="ListParagraph"/>
              <w:spacing w:after="160" w:line="256" w:lineRule="auto"/>
              <w:ind w:left="0"/>
              <w:rPr>
                <w:rFonts w:eastAsia="Times New Roman"/>
              </w:rPr>
            </w:pPr>
            <w:r>
              <w:rPr>
                <w:rFonts w:eastAsia="Times New Roman"/>
              </w:rPr>
              <w:t>5:  0 – Channel 1, 1 – Channel 2</w:t>
            </w:r>
          </w:p>
          <w:p w14:paraId="27496E18" w14:textId="77777777" w:rsidR="008E3A52" w:rsidRDefault="008E3A52" w:rsidP="003D03C8">
            <w:pPr>
              <w:pStyle w:val="ListParagraph"/>
              <w:spacing w:after="160" w:line="256" w:lineRule="auto"/>
              <w:ind w:left="0"/>
              <w:rPr>
                <w:rFonts w:eastAsia="Times New Roman"/>
              </w:rPr>
            </w:pPr>
            <w:r>
              <w:rPr>
                <w:rFonts w:eastAsia="Times New Roman"/>
              </w:rPr>
              <w:t>8:6 – Signal Data size</w:t>
            </w:r>
          </w:p>
          <w:p w14:paraId="35201DB1" w14:textId="175F0615" w:rsidR="008E3A52" w:rsidRDefault="008E3A52" w:rsidP="003D03C8">
            <w:pPr>
              <w:pStyle w:val="ListParagraph"/>
              <w:spacing w:after="160" w:line="256" w:lineRule="auto"/>
              <w:ind w:left="0"/>
              <w:rPr>
                <w:rFonts w:eastAsia="Times New Roman"/>
              </w:rPr>
            </w:pPr>
            <w:r>
              <w:rPr>
                <w:rFonts w:eastAsia="Times New Roman"/>
              </w:rPr>
              <w:t>11:9 – Dark Data Size</w:t>
            </w:r>
          </w:p>
        </w:tc>
      </w:tr>
    </w:tbl>
    <w:p w14:paraId="12C80BE5" w14:textId="4EF0F36A" w:rsidR="003D03C8" w:rsidRPr="006B5B73" w:rsidRDefault="003D03C8" w:rsidP="00DA321D">
      <w:pPr>
        <w:pStyle w:val="ListParagraph"/>
        <w:spacing w:after="160" w:line="256" w:lineRule="auto"/>
        <w:rPr>
          <w:rFonts w:eastAsia="Times New Roman"/>
        </w:rPr>
      </w:pPr>
    </w:p>
    <w:p w14:paraId="2AD55420" w14:textId="13693117" w:rsidR="00CD5FD2" w:rsidRDefault="00CD5FD2" w:rsidP="006E40D1">
      <w:pPr>
        <w:pStyle w:val="Heading2"/>
        <w:rPr>
          <w:rFonts w:eastAsia="Times New Roman"/>
        </w:rPr>
      </w:pPr>
      <w:r>
        <w:rPr>
          <w:rFonts w:eastAsia="Times New Roman"/>
        </w:rPr>
        <w:lastRenderedPageBreak/>
        <w:t>ADPD M2M2 API</w:t>
      </w:r>
    </w:p>
    <w:p w14:paraId="550929EA" w14:textId="77777777" w:rsidR="00CD5FD2" w:rsidRDefault="00CD5FD2" w:rsidP="00CD5FD2">
      <w:pPr>
        <w:pStyle w:val="Heading3"/>
        <w:rPr>
          <w:rFonts w:eastAsia="Times New Roman"/>
        </w:rPr>
      </w:pPr>
      <w:r>
        <w:rPr>
          <w:rFonts w:eastAsia="Times New Roman"/>
        </w:rPr>
        <w:br/>
        <w:t>M2M2 Commands</w:t>
      </w:r>
    </w:p>
    <w:p w14:paraId="5B99CB20" w14:textId="77777777" w:rsidR="00CD5FD2" w:rsidRDefault="00CD5FD2" w:rsidP="00CD5FD2"/>
    <w:p w14:paraId="361271A7" w14:textId="77777777" w:rsidR="00CD5FD2" w:rsidRDefault="00CD5FD2" w:rsidP="00CD5FD2">
      <w:pPr>
        <w:pStyle w:val="ListParagraph"/>
        <w:numPr>
          <w:ilvl w:val="0"/>
          <w:numId w:val="34"/>
        </w:numPr>
        <w:spacing w:after="160" w:line="256" w:lineRule="auto"/>
      </w:pPr>
      <w:r>
        <w:t>Like all M2M2 commands these commands are synchronous with a command and response phase</w:t>
      </w:r>
    </w:p>
    <w:p w14:paraId="7C9EE423" w14:textId="77777777" w:rsidR="00CD5FD2" w:rsidRDefault="00CD5FD2" w:rsidP="00CD5FD2">
      <w:pPr>
        <w:pStyle w:val="ListParagraph"/>
        <w:numPr>
          <w:ilvl w:val="0"/>
          <w:numId w:val="34"/>
        </w:numPr>
        <w:spacing w:after="160" w:line="256" w:lineRule="auto"/>
      </w:pPr>
      <w:r>
        <w:t>Each response should indicate the result of the command if successful, else an error if unsuccessful</w:t>
      </w:r>
    </w:p>
    <w:p w14:paraId="76A31610" w14:textId="77777777" w:rsidR="00CD5FD2" w:rsidRDefault="00CD5FD2" w:rsidP="00CD5FD2">
      <w:pPr>
        <w:pStyle w:val="ListParagraph"/>
        <w:spacing w:after="160" w:line="256" w:lineRule="auto"/>
        <w:ind w:left="1440"/>
      </w:pPr>
    </w:p>
    <w:p w14:paraId="69924DAF" w14:textId="77777777" w:rsidR="00CD5FD2" w:rsidRDefault="00CD5FD2" w:rsidP="00CD5FD2">
      <w:pPr>
        <w:spacing w:after="160" w:line="256" w:lineRule="auto"/>
      </w:pPr>
      <w:proofErr w:type="spellStart"/>
      <w:r>
        <w:t>LoadCFG</w:t>
      </w:r>
      <w:proofErr w:type="spellEnd"/>
    </w:p>
    <w:p w14:paraId="2CBB25BE" w14:textId="77777777" w:rsidR="00CD5FD2" w:rsidRDefault="00CD5FD2" w:rsidP="00CD5FD2">
      <w:pPr>
        <w:pStyle w:val="ListParagraph"/>
        <w:numPr>
          <w:ilvl w:val="0"/>
          <w:numId w:val="34"/>
        </w:numPr>
        <w:spacing w:after="160" w:line="256" w:lineRule="auto"/>
      </w:pPr>
      <w:r>
        <w:t>Load ADPD DCFG.</w:t>
      </w:r>
    </w:p>
    <w:p w14:paraId="22A3A478" w14:textId="77777777" w:rsidR="00CD5FD2" w:rsidRDefault="00CD5FD2" w:rsidP="00CD5FD2">
      <w:pPr>
        <w:pStyle w:val="ListParagraph"/>
        <w:numPr>
          <w:ilvl w:val="0"/>
          <w:numId w:val="34"/>
        </w:numPr>
        <w:spacing w:after="160" w:line="256" w:lineRule="auto"/>
      </w:pPr>
      <w:r>
        <w:t>The device should have an ADPD DCFG hard coded in source.</w:t>
      </w:r>
    </w:p>
    <w:p w14:paraId="7AE95D24" w14:textId="77777777" w:rsidR="00CD5FD2" w:rsidRDefault="00CD5FD2" w:rsidP="00CD5FD2">
      <w:pPr>
        <w:pStyle w:val="ListParagraph"/>
        <w:numPr>
          <w:ilvl w:val="0"/>
          <w:numId w:val="34"/>
        </w:numPr>
        <w:spacing w:after="160" w:line="256" w:lineRule="auto"/>
      </w:pPr>
      <w:proofErr w:type="spellStart"/>
      <w:proofErr w:type="gramStart"/>
      <w:r>
        <w:t>LoadCFG</w:t>
      </w:r>
      <w:proofErr w:type="spellEnd"/>
      <w:r>
        <w:t>(</w:t>
      </w:r>
      <w:proofErr w:type="gramEnd"/>
      <w:r>
        <w:t xml:space="preserve">) </w:t>
      </w:r>
    </w:p>
    <w:p w14:paraId="65A72E34" w14:textId="77777777" w:rsidR="00CD5FD2" w:rsidRDefault="00CD5FD2" w:rsidP="00CD5FD2">
      <w:pPr>
        <w:pStyle w:val="ListParagraph"/>
        <w:numPr>
          <w:ilvl w:val="1"/>
          <w:numId w:val="34"/>
        </w:numPr>
        <w:spacing w:after="160" w:line="256" w:lineRule="auto"/>
      </w:pPr>
      <w:r>
        <w:t xml:space="preserve">Try to load the CFG from NOR Flash using the </w:t>
      </w:r>
      <w:r w:rsidRPr="00C44303">
        <w:rPr>
          <w:b/>
        </w:rPr>
        <w:t>global</w:t>
      </w:r>
      <w:r>
        <w:t xml:space="preserve"> </w:t>
      </w:r>
      <w:proofErr w:type="spellStart"/>
      <w:proofErr w:type="gramStart"/>
      <w:r>
        <w:t>LoadCFG</w:t>
      </w:r>
      <w:proofErr w:type="spellEnd"/>
      <w:r>
        <w:t>(</w:t>
      </w:r>
      <w:proofErr w:type="gramEnd"/>
      <w:r>
        <w:t xml:space="preserve">) call. </w:t>
      </w:r>
      <w:r>
        <w:br/>
        <w:t xml:space="preserve">If it’s unsuccessful, then the hard coded CFG in firmware is used. </w:t>
      </w:r>
    </w:p>
    <w:p w14:paraId="59A4721B" w14:textId="77777777" w:rsidR="00CD5FD2" w:rsidRDefault="00CD5FD2" w:rsidP="00D12473">
      <w:pPr>
        <w:spacing w:after="160" w:line="256" w:lineRule="auto"/>
      </w:pPr>
      <w:proofErr w:type="spellStart"/>
      <w:r>
        <w:t>ClockCal</w:t>
      </w:r>
      <w:proofErr w:type="spellEnd"/>
    </w:p>
    <w:p w14:paraId="14BA6142" w14:textId="77777777" w:rsidR="00CD5FD2" w:rsidRDefault="00CD5FD2" w:rsidP="00D12473">
      <w:pPr>
        <w:pStyle w:val="ListParagraph"/>
        <w:numPr>
          <w:ilvl w:val="0"/>
          <w:numId w:val="34"/>
        </w:numPr>
        <w:spacing w:after="160" w:line="256" w:lineRule="auto"/>
      </w:pPr>
      <w:r>
        <w:t>Perform calibration of the ADPD device</w:t>
      </w:r>
    </w:p>
    <w:p w14:paraId="4D31E696" w14:textId="77777777" w:rsidR="00CD5FD2" w:rsidRDefault="00CD5FD2" w:rsidP="00CD5FD2">
      <w:pPr>
        <w:spacing w:after="160" w:line="256" w:lineRule="auto"/>
      </w:pPr>
      <w:r>
        <w:t>Start</w:t>
      </w:r>
    </w:p>
    <w:p w14:paraId="0E67D885" w14:textId="77777777" w:rsidR="00CD5FD2" w:rsidRDefault="00CD5FD2" w:rsidP="00CD5FD2">
      <w:pPr>
        <w:pStyle w:val="ListParagraph"/>
        <w:numPr>
          <w:ilvl w:val="0"/>
          <w:numId w:val="34"/>
        </w:numPr>
        <w:spacing w:after="160" w:line="256" w:lineRule="auto"/>
      </w:pPr>
      <w:r>
        <w:t>Start the ADPD</w:t>
      </w:r>
      <w:r w:rsidR="00D91210">
        <w:t xml:space="preserve"> b</w:t>
      </w:r>
      <w:r>
        <w:t xml:space="preserve">ased on the </w:t>
      </w:r>
      <w:r w:rsidR="00580D2A">
        <w:t>D</w:t>
      </w:r>
      <w:r>
        <w:t>CFG selection</w:t>
      </w:r>
    </w:p>
    <w:p w14:paraId="40EA197E" w14:textId="1D236976" w:rsidR="00CD5FD2" w:rsidRDefault="00CD5FD2" w:rsidP="00CD5FD2">
      <w:pPr>
        <w:pStyle w:val="ListParagraph"/>
        <w:numPr>
          <w:ilvl w:val="0"/>
          <w:numId w:val="34"/>
        </w:numPr>
        <w:spacing w:after="160" w:line="256" w:lineRule="auto"/>
      </w:pPr>
      <w:r>
        <w:t>Start should take no parameters</w:t>
      </w:r>
    </w:p>
    <w:p w14:paraId="6FE0D2EF" w14:textId="77777777" w:rsidR="00CD5FD2" w:rsidRDefault="00CD5FD2" w:rsidP="00CD5FD2">
      <w:pPr>
        <w:spacing w:after="160" w:line="256" w:lineRule="auto"/>
      </w:pPr>
      <w:r>
        <w:t>Stop</w:t>
      </w:r>
    </w:p>
    <w:p w14:paraId="1F0904B3" w14:textId="77777777" w:rsidR="00CD5FD2" w:rsidRDefault="00CD5FD2" w:rsidP="00CD5FD2">
      <w:pPr>
        <w:pStyle w:val="ListParagraph"/>
        <w:numPr>
          <w:ilvl w:val="0"/>
          <w:numId w:val="34"/>
        </w:numPr>
        <w:spacing w:after="160" w:line="256" w:lineRule="auto"/>
      </w:pPr>
      <w:r>
        <w:t xml:space="preserve">Stops the ADPD </w:t>
      </w:r>
      <w:r w:rsidR="00A9583C">
        <w:t xml:space="preserve">sensor </w:t>
      </w:r>
      <w:r w:rsidR="00D91210">
        <w:t>module</w:t>
      </w:r>
    </w:p>
    <w:p w14:paraId="380613D4" w14:textId="77777777" w:rsidR="00CD5FD2" w:rsidRDefault="00CD5FD2" w:rsidP="00CD5FD2">
      <w:pPr>
        <w:spacing w:after="160" w:line="256" w:lineRule="auto"/>
      </w:pPr>
      <w:r>
        <w:t>Subscribe</w:t>
      </w:r>
    </w:p>
    <w:p w14:paraId="5C338CD2" w14:textId="77777777" w:rsidR="00CD5FD2" w:rsidRDefault="00CD5FD2" w:rsidP="00CD5FD2">
      <w:pPr>
        <w:pStyle w:val="ListParagraph"/>
        <w:numPr>
          <w:ilvl w:val="0"/>
          <w:numId w:val="34"/>
        </w:numPr>
        <w:spacing w:after="160" w:line="256" w:lineRule="auto"/>
      </w:pPr>
      <w:r>
        <w:t xml:space="preserve">Another app requests to start receiving data events from the </w:t>
      </w:r>
      <w:r w:rsidR="00D91210">
        <w:t>ADPD Module</w:t>
      </w:r>
      <w:r>
        <w:t>.</w:t>
      </w:r>
    </w:p>
    <w:p w14:paraId="40AE4834" w14:textId="77777777" w:rsidR="00CD5FD2" w:rsidRDefault="00CD5FD2" w:rsidP="00CD5FD2">
      <w:pPr>
        <w:pStyle w:val="ListParagraph"/>
        <w:numPr>
          <w:ilvl w:val="0"/>
          <w:numId w:val="34"/>
        </w:numPr>
        <w:spacing w:after="160" w:line="256" w:lineRule="auto"/>
      </w:pPr>
      <w:r>
        <w:t>The ID of the data event(s) must be specified.</w:t>
      </w:r>
    </w:p>
    <w:p w14:paraId="7914CCA7" w14:textId="77777777" w:rsidR="00CD5FD2" w:rsidRDefault="00CD5FD2" w:rsidP="00CD5FD2">
      <w:pPr>
        <w:spacing w:after="160" w:line="256" w:lineRule="auto"/>
      </w:pPr>
      <w:r>
        <w:t>Unsubscribe</w:t>
      </w:r>
    </w:p>
    <w:p w14:paraId="2DFC13BC" w14:textId="77777777" w:rsidR="00CD5FD2" w:rsidRDefault="00CD5FD2" w:rsidP="00CD5FD2">
      <w:pPr>
        <w:pStyle w:val="ListParagraph"/>
        <w:numPr>
          <w:ilvl w:val="0"/>
          <w:numId w:val="34"/>
        </w:numPr>
        <w:spacing w:after="160" w:line="256" w:lineRule="auto"/>
      </w:pPr>
      <w:r>
        <w:t>Another app requests to stop receiving data events from the</w:t>
      </w:r>
      <w:r w:rsidR="00D91210">
        <w:t xml:space="preserve"> ADPD Module</w:t>
      </w:r>
      <w:r>
        <w:t>.</w:t>
      </w:r>
    </w:p>
    <w:p w14:paraId="3A8DF0E2" w14:textId="77777777" w:rsidR="00CD5FD2" w:rsidRDefault="00CD5FD2" w:rsidP="00CD5FD2">
      <w:pPr>
        <w:pStyle w:val="ListParagraph"/>
        <w:numPr>
          <w:ilvl w:val="0"/>
          <w:numId w:val="34"/>
        </w:numPr>
        <w:spacing w:after="160" w:line="256" w:lineRule="auto"/>
      </w:pPr>
      <w:r>
        <w:t>The ID of the data event(s) must be specified.</w:t>
      </w:r>
    </w:p>
    <w:p w14:paraId="725EE2EB" w14:textId="0017936C" w:rsidR="00CD5FD2" w:rsidRDefault="00CD5FD2" w:rsidP="00CD5FD2">
      <w:pPr>
        <w:spacing w:after="160" w:line="256" w:lineRule="auto"/>
      </w:pPr>
      <w:proofErr w:type="spellStart"/>
      <w:r>
        <w:t>RegWrite</w:t>
      </w:r>
      <w:proofErr w:type="spellEnd"/>
    </w:p>
    <w:p w14:paraId="3D3442E3" w14:textId="77777777" w:rsidR="00CD5FD2" w:rsidRDefault="00CD5FD2" w:rsidP="00CD5FD2">
      <w:pPr>
        <w:pStyle w:val="ListParagraph"/>
        <w:numPr>
          <w:ilvl w:val="0"/>
          <w:numId w:val="34"/>
        </w:numPr>
        <w:spacing w:after="160" w:line="256" w:lineRule="auto"/>
      </w:pPr>
      <w:r>
        <w:t>Write a series of register address-data pairs contained in the payload to the ADPD device.</w:t>
      </w:r>
    </w:p>
    <w:p w14:paraId="18F6DF80" w14:textId="6BBD7859" w:rsidR="00CD5FD2" w:rsidRDefault="00CD5FD2" w:rsidP="00CD5FD2">
      <w:pPr>
        <w:spacing w:after="160" w:line="256" w:lineRule="auto"/>
      </w:pPr>
      <w:proofErr w:type="spellStart"/>
      <w:r>
        <w:t>RegRead</w:t>
      </w:r>
      <w:proofErr w:type="spellEnd"/>
    </w:p>
    <w:p w14:paraId="51E8ED97" w14:textId="77777777" w:rsidR="00CD5FD2" w:rsidRPr="00103222" w:rsidRDefault="00CD5FD2" w:rsidP="004239EC">
      <w:pPr>
        <w:pStyle w:val="ListParagraph"/>
        <w:numPr>
          <w:ilvl w:val="0"/>
          <w:numId w:val="34"/>
        </w:numPr>
      </w:pPr>
      <w:r>
        <w:t>Read a series of register address values contained in the payload from the ADPD device.</w:t>
      </w:r>
    </w:p>
    <w:p w14:paraId="6FEFAD9E" w14:textId="77777777" w:rsidR="000B4D56" w:rsidRDefault="000B4D56" w:rsidP="000B4D56">
      <w:pPr>
        <w:pStyle w:val="Heading4"/>
      </w:pPr>
      <w:r>
        <w:t>Usage</w:t>
      </w:r>
      <w:r>
        <w:br/>
      </w:r>
    </w:p>
    <w:p w14:paraId="58E47897" w14:textId="77777777" w:rsidR="000B4D56" w:rsidRDefault="000B4D56" w:rsidP="000B4D56">
      <w:pPr>
        <w:rPr>
          <w:rFonts w:eastAsia="Times New Roman"/>
        </w:rPr>
      </w:pPr>
      <w:r>
        <w:rPr>
          <w:rFonts w:eastAsia="Times New Roman"/>
        </w:rPr>
        <w:t>Example usage:</w:t>
      </w:r>
    </w:p>
    <w:p w14:paraId="4FF30BCD" w14:textId="77777777" w:rsidR="000B4D56" w:rsidRDefault="000B4D56" w:rsidP="000B4D56">
      <w:pPr>
        <w:pStyle w:val="ListParagraph"/>
        <w:numPr>
          <w:ilvl w:val="0"/>
          <w:numId w:val="39"/>
        </w:numPr>
        <w:rPr>
          <w:rFonts w:eastAsia="Times New Roman"/>
        </w:rPr>
      </w:pPr>
      <w:r>
        <w:rPr>
          <w:rFonts w:eastAsia="Times New Roman"/>
        </w:rPr>
        <w:lastRenderedPageBreak/>
        <w:t>Subscribe</w:t>
      </w:r>
    </w:p>
    <w:p w14:paraId="3A18943C" w14:textId="6B465465" w:rsidR="000B4D56" w:rsidRDefault="000B4D56" w:rsidP="000B4D56">
      <w:pPr>
        <w:pStyle w:val="ListParagraph"/>
        <w:numPr>
          <w:ilvl w:val="0"/>
          <w:numId w:val="39"/>
        </w:numPr>
        <w:rPr>
          <w:rFonts w:eastAsia="Times New Roman"/>
        </w:rPr>
      </w:pPr>
      <w:proofErr w:type="spellStart"/>
      <w:r w:rsidRPr="00FB350F">
        <w:rPr>
          <w:rFonts w:eastAsia="Times New Roman"/>
        </w:rPr>
        <w:t>LoadCFG</w:t>
      </w:r>
      <w:proofErr w:type="spellEnd"/>
      <w:r w:rsidRPr="00FB350F">
        <w:rPr>
          <w:rFonts w:eastAsia="Times New Roman"/>
        </w:rPr>
        <w:t xml:space="preserve"> </w:t>
      </w:r>
    </w:p>
    <w:p w14:paraId="5BFB96B0" w14:textId="77777777" w:rsidR="007013E0" w:rsidRDefault="007013E0" w:rsidP="000B4D56">
      <w:pPr>
        <w:pStyle w:val="ListParagraph"/>
        <w:numPr>
          <w:ilvl w:val="0"/>
          <w:numId w:val="39"/>
        </w:numPr>
        <w:rPr>
          <w:rFonts w:eastAsia="Times New Roman"/>
        </w:rPr>
      </w:pPr>
      <w:proofErr w:type="spellStart"/>
      <w:r>
        <w:rPr>
          <w:rFonts w:eastAsia="Times New Roman"/>
        </w:rPr>
        <w:t>ClockCalibration</w:t>
      </w:r>
      <w:proofErr w:type="spellEnd"/>
    </w:p>
    <w:p w14:paraId="5DD0D66C" w14:textId="6C62EE8C" w:rsidR="000B4D56" w:rsidRDefault="000B4D56" w:rsidP="000B4D56">
      <w:pPr>
        <w:pStyle w:val="ListParagraph"/>
        <w:numPr>
          <w:ilvl w:val="0"/>
          <w:numId w:val="39"/>
        </w:numPr>
        <w:rPr>
          <w:rFonts w:eastAsia="Times New Roman"/>
        </w:rPr>
      </w:pPr>
      <w:proofErr w:type="spellStart"/>
      <w:r>
        <w:rPr>
          <w:rFonts w:eastAsia="Times New Roman"/>
        </w:rPr>
        <w:t>RegWrite</w:t>
      </w:r>
      <w:proofErr w:type="spellEnd"/>
      <w:r>
        <w:rPr>
          <w:rFonts w:eastAsia="Times New Roman"/>
        </w:rPr>
        <w:t>/</w:t>
      </w:r>
      <w:proofErr w:type="spellStart"/>
      <w:r w:rsidR="00EF5737">
        <w:rPr>
          <w:rFonts w:eastAsia="Times New Roman"/>
        </w:rPr>
        <w:t>Reg</w:t>
      </w:r>
      <w:r>
        <w:rPr>
          <w:rFonts w:eastAsia="Times New Roman"/>
        </w:rPr>
        <w:t>Read</w:t>
      </w:r>
      <w:proofErr w:type="spellEnd"/>
    </w:p>
    <w:p w14:paraId="2FBECA12" w14:textId="77777777" w:rsidR="000B4D56" w:rsidRDefault="000B4D56" w:rsidP="000B4D56">
      <w:pPr>
        <w:pStyle w:val="ListParagraph"/>
        <w:numPr>
          <w:ilvl w:val="0"/>
          <w:numId w:val="39"/>
        </w:numPr>
        <w:rPr>
          <w:rFonts w:eastAsia="Times New Roman"/>
        </w:rPr>
      </w:pPr>
      <w:r>
        <w:rPr>
          <w:rFonts w:eastAsia="Times New Roman"/>
        </w:rPr>
        <w:t>Start</w:t>
      </w:r>
    </w:p>
    <w:p w14:paraId="455AF067" w14:textId="77777777" w:rsidR="000B4D56" w:rsidRDefault="000B4D56" w:rsidP="000B4D56">
      <w:pPr>
        <w:pStyle w:val="ListParagraph"/>
        <w:numPr>
          <w:ilvl w:val="0"/>
          <w:numId w:val="39"/>
        </w:numPr>
        <w:rPr>
          <w:rFonts w:eastAsia="Times New Roman"/>
        </w:rPr>
      </w:pPr>
      <w:r>
        <w:rPr>
          <w:rFonts w:eastAsia="Times New Roman"/>
        </w:rPr>
        <w:t>…</w:t>
      </w:r>
    </w:p>
    <w:p w14:paraId="4CC56D6B" w14:textId="77777777" w:rsidR="000B4D56" w:rsidRDefault="000B4D56" w:rsidP="000B4D56">
      <w:pPr>
        <w:pStyle w:val="ListParagraph"/>
        <w:numPr>
          <w:ilvl w:val="0"/>
          <w:numId w:val="39"/>
        </w:numPr>
        <w:rPr>
          <w:rFonts w:eastAsia="Times New Roman"/>
        </w:rPr>
      </w:pPr>
      <w:r>
        <w:rPr>
          <w:rFonts w:eastAsia="Times New Roman"/>
        </w:rPr>
        <w:t>Stop</w:t>
      </w:r>
    </w:p>
    <w:p w14:paraId="4D037F15" w14:textId="77777777" w:rsidR="000B4D56" w:rsidRPr="00B55200" w:rsidRDefault="000B4D56" w:rsidP="000B4D56">
      <w:pPr>
        <w:pStyle w:val="ListParagraph"/>
        <w:numPr>
          <w:ilvl w:val="0"/>
          <w:numId w:val="39"/>
        </w:numPr>
        <w:rPr>
          <w:rFonts w:eastAsia="Times New Roman"/>
        </w:rPr>
      </w:pPr>
      <w:r>
        <w:rPr>
          <w:rFonts w:eastAsia="Times New Roman"/>
        </w:rPr>
        <w:t>Unsubscribe</w:t>
      </w:r>
    </w:p>
    <w:p w14:paraId="1A2F20F9" w14:textId="77777777" w:rsidR="002725A9" w:rsidRDefault="002725A9" w:rsidP="00103222">
      <w:pPr>
        <w:rPr>
          <w:rFonts w:eastAsia="Times New Roman"/>
        </w:rPr>
      </w:pPr>
    </w:p>
    <w:p w14:paraId="1D10A9DB" w14:textId="77777777" w:rsidR="002725A9" w:rsidRDefault="002725A9" w:rsidP="002725A9">
      <w:pPr>
        <w:pStyle w:val="Heading1"/>
        <w:rPr>
          <w:rFonts w:eastAsia="Times New Roman"/>
        </w:rPr>
      </w:pPr>
      <w:r>
        <w:rPr>
          <w:rFonts w:eastAsia="Times New Roman"/>
        </w:rPr>
        <w:t xml:space="preserve">ADXL </w:t>
      </w:r>
      <w:r w:rsidR="00A833A8">
        <w:rPr>
          <w:rFonts w:eastAsia="Times New Roman"/>
        </w:rPr>
        <w:t xml:space="preserve">Sensor </w:t>
      </w:r>
      <w:r>
        <w:rPr>
          <w:rFonts w:eastAsia="Times New Roman"/>
        </w:rPr>
        <w:t>Module</w:t>
      </w:r>
    </w:p>
    <w:p w14:paraId="2350EF48" w14:textId="77777777" w:rsidR="002725A9" w:rsidRDefault="002725A9" w:rsidP="002725A9"/>
    <w:p w14:paraId="72F863E3" w14:textId="77777777" w:rsidR="002725A9" w:rsidRDefault="002725A9" w:rsidP="002725A9">
      <w:r>
        <w:t xml:space="preserve"> This module will provide optical sensor from ADXL362 accel</w:t>
      </w:r>
      <w:r w:rsidR="00402CD3">
        <w:t>e</w:t>
      </w:r>
      <w:r>
        <w:t xml:space="preserve">rometer device. The module configures the watch with preference given to the user-defined configuration available in NOR Flash of the watch over the configuration within the firmware. </w:t>
      </w:r>
    </w:p>
    <w:p w14:paraId="3E1CE749" w14:textId="77777777" w:rsidR="007B4F27" w:rsidRDefault="007B4F27" w:rsidP="007B4F27">
      <w:pPr>
        <w:pStyle w:val="Heading2"/>
        <w:rPr>
          <w:rFonts w:eastAsia="Times New Roman"/>
        </w:rPr>
      </w:pPr>
      <w:r>
        <w:rPr>
          <w:rFonts w:eastAsia="Times New Roman"/>
        </w:rPr>
        <w:t>Config: ADXL DCFG</w:t>
      </w:r>
    </w:p>
    <w:p w14:paraId="75E1C40B" w14:textId="77777777" w:rsidR="007B4F27" w:rsidRDefault="007B4F27" w:rsidP="007B4F27">
      <w:pPr>
        <w:rPr>
          <w:rFonts w:eastAsia="Times New Roman"/>
        </w:rPr>
      </w:pPr>
    </w:p>
    <w:p w14:paraId="712AC2BE" w14:textId="77777777" w:rsidR="007B4F27" w:rsidRDefault="007B4F27" w:rsidP="007B4F27">
      <w:pPr>
        <w:spacing w:after="160" w:line="256" w:lineRule="auto"/>
      </w:pPr>
      <w:r>
        <w:t xml:space="preserve">As is the case for the gen3 software the ADXL will have the DCFGs in the same format. </w:t>
      </w:r>
    </w:p>
    <w:p w14:paraId="107DF0D5" w14:textId="77777777" w:rsidR="007B4F27" w:rsidRDefault="007B4F27" w:rsidP="007B4F27">
      <w:pPr>
        <w:spacing w:after="160" w:line="256" w:lineRule="auto"/>
      </w:pPr>
      <w:r>
        <w:t xml:space="preserve">User specified CFGs will be stored in the Device Config Block area of the non-volatile memory. </w:t>
      </w:r>
    </w:p>
    <w:p w14:paraId="4A8CCDF5" w14:textId="77777777" w:rsidR="007B4F27" w:rsidRDefault="007B4F27" w:rsidP="007B4F27">
      <w:pPr>
        <w:spacing w:after="160" w:line="256" w:lineRule="auto"/>
      </w:pPr>
      <w:r>
        <w:t>Loading a DCFG must happen in the following order:</w:t>
      </w:r>
    </w:p>
    <w:p w14:paraId="16C5FAC9" w14:textId="4B468484" w:rsidR="007B4F27" w:rsidRDefault="007B4F27" w:rsidP="002063B2">
      <w:pPr>
        <w:pStyle w:val="ListParagraph"/>
        <w:numPr>
          <w:ilvl w:val="0"/>
          <w:numId w:val="44"/>
        </w:numPr>
        <w:spacing w:after="160" w:line="256" w:lineRule="auto"/>
      </w:pPr>
      <w:r>
        <w:t xml:space="preserve">Use the global </w:t>
      </w:r>
      <w:proofErr w:type="spellStart"/>
      <w:proofErr w:type="gramStart"/>
      <w:r>
        <w:t>LoadCFG</w:t>
      </w:r>
      <w:proofErr w:type="spellEnd"/>
      <w:r>
        <w:t>(</w:t>
      </w:r>
      <w:proofErr w:type="spellStart"/>
      <w:proofErr w:type="gramEnd"/>
      <w:r>
        <w:t>CFG_index</w:t>
      </w:r>
      <w:proofErr w:type="spellEnd"/>
      <w:r>
        <w:t xml:space="preserve">) – </w:t>
      </w:r>
    </w:p>
    <w:p w14:paraId="4432AF23" w14:textId="77777777" w:rsidR="007B4F27" w:rsidRDefault="007B4F27" w:rsidP="002063B2">
      <w:pPr>
        <w:pStyle w:val="ListParagraph"/>
        <w:numPr>
          <w:ilvl w:val="1"/>
          <w:numId w:val="44"/>
        </w:numPr>
        <w:spacing w:after="160" w:line="256" w:lineRule="auto"/>
      </w:pPr>
      <w:r>
        <w:t>if a CFG is returned then this CFG is used. Skip to step 3.</w:t>
      </w:r>
    </w:p>
    <w:p w14:paraId="67759B71" w14:textId="77777777" w:rsidR="007B4F27" w:rsidRDefault="007B4F27" w:rsidP="002063B2">
      <w:pPr>
        <w:pStyle w:val="ListParagraph"/>
        <w:numPr>
          <w:ilvl w:val="1"/>
          <w:numId w:val="44"/>
        </w:numPr>
        <w:spacing w:after="160" w:line="256" w:lineRule="auto"/>
      </w:pPr>
      <w:r>
        <w:t>If a CFG is not found</w:t>
      </w:r>
      <w:r w:rsidR="00402CD3">
        <w:t>,</w:t>
      </w:r>
      <w:r>
        <w:t xml:space="preserve"> then skip to step 2.</w:t>
      </w:r>
    </w:p>
    <w:p w14:paraId="25D93411" w14:textId="77777777" w:rsidR="007B4F27" w:rsidRDefault="007B4F27" w:rsidP="00474E59">
      <w:pPr>
        <w:pStyle w:val="ListParagraph"/>
        <w:numPr>
          <w:ilvl w:val="0"/>
          <w:numId w:val="44"/>
        </w:numPr>
        <w:spacing w:after="160" w:line="256" w:lineRule="auto"/>
      </w:pPr>
      <w:r>
        <w:t>Load the CFG applicable in local memory</w:t>
      </w:r>
    </w:p>
    <w:p w14:paraId="18AF26E0" w14:textId="77777777" w:rsidR="00474E59" w:rsidRDefault="00474E59" w:rsidP="00474E59">
      <w:pPr>
        <w:pStyle w:val="ListParagraph"/>
        <w:numPr>
          <w:ilvl w:val="0"/>
          <w:numId w:val="44"/>
        </w:numPr>
        <w:spacing w:after="160" w:line="256" w:lineRule="auto"/>
      </w:pPr>
      <w:r>
        <w:t>Configuration load end</w:t>
      </w:r>
    </w:p>
    <w:p w14:paraId="127329C8" w14:textId="77777777" w:rsidR="00474E59" w:rsidRDefault="00474E59" w:rsidP="00103222">
      <w:pPr>
        <w:pStyle w:val="ListParagraph"/>
        <w:spacing w:after="160" w:line="256" w:lineRule="auto"/>
      </w:pPr>
    </w:p>
    <w:p w14:paraId="67169F4B" w14:textId="77777777" w:rsidR="002725A9" w:rsidRDefault="002725A9" w:rsidP="002725A9">
      <w:pPr>
        <w:pStyle w:val="Heading2"/>
        <w:rPr>
          <w:rFonts w:eastAsia="Times New Roman"/>
        </w:rPr>
      </w:pPr>
      <w:r>
        <w:rPr>
          <w:rFonts w:eastAsia="Times New Roman"/>
        </w:rPr>
        <w:t>AD</w:t>
      </w:r>
      <w:r w:rsidR="00AD6B03">
        <w:rPr>
          <w:rFonts w:eastAsia="Times New Roman"/>
        </w:rPr>
        <w:t>XL</w:t>
      </w:r>
      <w:r>
        <w:rPr>
          <w:rFonts w:eastAsia="Times New Roman"/>
        </w:rPr>
        <w:t xml:space="preserve"> M2M2 API</w:t>
      </w:r>
    </w:p>
    <w:p w14:paraId="69E9DE94" w14:textId="77777777" w:rsidR="002725A9" w:rsidRDefault="002725A9" w:rsidP="002725A9">
      <w:pPr>
        <w:pStyle w:val="Heading3"/>
        <w:rPr>
          <w:rFonts w:eastAsia="Times New Roman"/>
        </w:rPr>
      </w:pPr>
      <w:r>
        <w:rPr>
          <w:rFonts w:eastAsia="Times New Roman"/>
        </w:rPr>
        <w:br/>
        <w:t>M2M2 Commands</w:t>
      </w:r>
    </w:p>
    <w:p w14:paraId="4C0CC7E7" w14:textId="77777777" w:rsidR="002725A9" w:rsidRDefault="002725A9" w:rsidP="002725A9"/>
    <w:p w14:paraId="215DD797" w14:textId="77777777" w:rsidR="002725A9" w:rsidRDefault="002725A9" w:rsidP="002725A9">
      <w:pPr>
        <w:pStyle w:val="ListParagraph"/>
        <w:numPr>
          <w:ilvl w:val="0"/>
          <w:numId w:val="34"/>
        </w:numPr>
        <w:spacing w:after="160" w:line="256" w:lineRule="auto"/>
      </w:pPr>
      <w:r>
        <w:t>Like all M2M2 commands these commands are synchronous with a command and response phase</w:t>
      </w:r>
    </w:p>
    <w:p w14:paraId="28247A33" w14:textId="77777777" w:rsidR="002725A9" w:rsidRDefault="002725A9" w:rsidP="002725A9">
      <w:pPr>
        <w:pStyle w:val="ListParagraph"/>
        <w:numPr>
          <w:ilvl w:val="0"/>
          <w:numId w:val="34"/>
        </w:numPr>
        <w:spacing w:after="160" w:line="256" w:lineRule="auto"/>
      </w:pPr>
      <w:r>
        <w:t>Each response should indicate the result of the command if successful, else an error</w:t>
      </w:r>
    </w:p>
    <w:p w14:paraId="1A70AECD" w14:textId="77777777" w:rsidR="002725A9" w:rsidRDefault="002725A9" w:rsidP="002725A9">
      <w:pPr>
        <w:pStyle w:val="ListParagraph"/>
        <w:spacing w:after="160" w:line="256" w:lineRule="auto"/>
        <w:ind w:left="1440"/>
      </w:pPr>
    </w:p>
    <w:p w14:paraId="6FEEB1C1" w14:textId="3A67688C" w:rsidR="002725A9" w:rsidRDefault="002725A9" w:rsidP="002725A9">
      <w:pPr>
        <w:spacing w:after="160" w:line="256" w:lineRule="auto"/>
      </w:pPr>
      <w:proofErr w:type="spellStart"/>
      <w:r>
        <w:t>LoadCFG</w:t>
      </w:r>
      <w:proofErr w:type="spellEnd"/>
    </w:p>
    <w:p w14:paraId="33263DAA" w14:textId="77777777" w:rsidR="002725A9" w:rsidRDefault="002725A9" w:rsidP="002725A9">
      <w:pPr>
        <w:pStyle w:val="ListParagraph"/>
        <w:numPr>
          <w:ilvl w:val="0"/>
          <w:numId w:val="34"/>
        </w:numPr>
        <w:spacing w:after="160" w:line="256" w:lineRule="auto"/>
      </w:pPr>
      <w:r>
        <w:t>Load AD</w:t>
      </w:r>
      <w:r w:rsidR="00AD6B03">
        <w:t>XL</w:t>
      </w:r>
      <w:r>
        <w:t xml:space="preserve"> DCFG.</w:t>
      </w:r>
    </w:p>
    <w:p w14:paraId="5D1862AC" w14:textId="2850F553" w:rsidR="002725A9" w:rsidRDefault="002725A9" w:rsidP="002725A9">
      <w:pPr>
        <w:pStyle w:val="ListParagraph"/>
        <w:numPr>
          <w:ilvl w:val="0"/>
          <w:numId w:val="34"/>
        </w:numPr>
        <w:spacing w:after="160" w:line="256" w:lineRule="auto"/>
      </w:pPr>
      <w:r>
        <w:t>The device should have a</w:t>
      </w:r>
      <w:r w:rsidR="00EF5737">
        <w:t xml:space="preserve"> default</w:t>
      </w:r>
      <w:r>
        <w:t xml:space="preserve"> AD</w:t>
      </w:r>
      <w:r w:rsidR="00AD6B03">
        <w:t>XL</w:t>
      </w:r>
      <w:r>
        <w:t xml:space="preserve"> DCFG hard coded in source.</w:t>
      </w:r>
    </w:p>
    <w:p w14:paraId="0B8E3801" w14:textId="41600880" w:rsidR="002725A9" w:rsidRDefault="002725A9" w:rsidP="002725A9">
      <w:pPr>
        <w:pStyle w:val="ListParagraph"/>
        <w:numPr>
          <w:ilvl w:val="0"/>
          <w:numId w:val="34"/>
        </w:numPr>
        <w:spacing w:after="160" w:line="256" w:lineRule="auto"/>
      </w:pPr>
      <w:proofErr w:type="spellStart"/>
      <w:proofErr w:type="gramStart"/>
      <w:r>
        <w:t>LoadCFG</w:t>
      </w:r>
      <w:proofErr w:type="spellEnd"/>
      <w:r>
        <w:t>(</w:t>
      </w:r>
      <w:proofErr w:type="gramEnd"/>
      <w:r>
        <w:t xml:space="preserve">) </w:t>
      </w:r>
    </w:p>
    <w:p w14:paraId="6A0737D5" w14:textId="09ACADF2" w:rsidR="002725A9" w:rsidRDefault="002725A9" w:rsidP="002725A9">
      <w:pPr>
        <w:pStyle w:val="ListParagraph"/>
        <w:numPr>
          <w:ilvl w:val="1"/>
          <w:numId w:val="34"/>
        </w:numPr>
        <w:spacing w:after="160" w:line="256" w:lineRule="auto"/>
      </w:pPr>
      <w:r>
        <w:t xml:space="preserve">Try to load the CFG from NOR Flash using the </w:t>
      </w:r>
      <w:r w:rsidRPr="00C44303">
        <w:rPr>
          <w:b/>
        </w:rPr>
        <w:t>global</w:t>
      </w:r>
      <w:r>
        <w:t xml:space="preserve"> </w:t>
      </w:r>
      <w:proofErr w:type="spellStart"/>
      <w:proofErr w:type="gramStart"/>
      <w:r>
        <w:t>LoadCFG</w:t>
      </w:r>
      <w:proofErr w:type="spellEnd"/>
      <w:r>
        <w:t>(</w:t>
      </w:r>
      <w:proofErr w:type="gramEnd"/>
      <w:r>
        <w:t xml:space="preserve">) call. </w:t>
      </w:r>
      <w:r>
        <w:br/>
        <w:t xml:space="preserve">If it’s unsuccessful, then the hard coded CFG in firmware is used. </w:t>
      </w:r>
    </w:p>
    <w:p w14:paraId="31F5CC6F" w14:textId="77777777" w:rsidR="002725A9" w:rsidRDefault="002725A9" w:rsidP="002725A9">
      <w:pPr>
        <w:spacing w:after="160" w:line="256" w:lineRule="auto"/>
      </w:pPr>
      <w:r>
        <w:lastRenderedPageBreak/>
        <w:t>Start</w:t>
      </w:r>
    </w:p>
    <w:p w14:paraId="3DB080F0" w14:textId="77777777" w:rsidR="002725A9" w:rsidRDefault="002725A9" w:rsidP="002725A9">
      <w:pPr>
        <w:pStyle w:val="ListParagraph"/>
        <w:numPr>
          <w:ilvl w:val="0"/>
          <w:numId w:val="34"/>
        </w:numPr>
        <w:spacing w:after="160" w:line="256" w:lineRule="auto"/>
      </w:pPr>
      <w:r>
        <w:t>Start the AD</w:t>
      </w:r>
      <w:r w:rsidR="00AD6B03">
        <w:t>XL</w:t>
      </w:r>
      <w:r>
        <w:t xml:space="preserve"> based on the </w:t>
      </w:r>
      <w:r w:rsidR="002C0E21">
        <w:t>D</w:t>
      </w:r>
      <w:r>
        <w:t>CFG selection</w:t>
      </w:r>
    </w:p>
    <w:p w14:paraId="374F3D06" w14:textId="6F479DFD" w:rsidR="002725A9" w:rsidRDefault="002725A9" w:rsidP="002725A9">
      <w:pPr>
        <w:pStyle w:val="ListParagraph"/>
        <w:numPr>
          <w:ilvl w:val="0"/>
          <w:numId w:val="34"/>
        </w:numPr>
        <w:spacing w:after="160" w:line="256" w:lineRule="auto"/>
      </w:pPr>
      <w:r>
        <w:t xml:space="preserve">Start should take no parameters </w:t>
      </w:r>
    </w:p>
    <w:p w14:paraId="75E4CDBE" w14:textId="77777777" w:rsidR="002725A9" w:rsidRDefault="002725A9" w:rsidP="002725A9">
      <w:pPr>
        <w:spacing w:after="160" w:line="256" w:lineRule="auto"/>
      </w:pPr>
      <w:r>
        <w:t>Stop</w:t>
      </w:r>
    </w:p>
    <w:p w14:paraId="65B5E590" w14:textId="77777777" w:rsidR="002725A9" w:rsidRDefault="002725A9" w:rsidP="002725A9">
      <w:pPr>
        <w:pStyle w:val="ListParagraph"/>
        <w:numPr>
          <w:ilvl w:val="0"/>
          <w:numId w:val="34"/>
        </w:numPr>
        <w:spacing w:after="160" w:line="256" w:lineRule="auto"/>
      </w:pPr>
      <w:r>
        <w:t>Stops the AD</w:t>
      </w:r>
      <w:r w:rsidR="00AD6B03">
        <w:t>XL</w:t>
      </w:r>
      <w:r>
        <w:t xml:space="preserve"> </w:t>
      </w:r>
      <w:r w:rsidR="00BD42B7">
        <w:t xml:space="preserve">sensor </w:t>
      </w:r>
      <w:r>
        <w:t>module</w:t>
      </w:r>
    </w:p>
    <w:p w14:paraId="0E34A2C0" w14:textId="77777777" w:rsidR="002725A9" w:rsidRDefault="002725A9" w:rsidP="002725A9">
      <w:pPr>
        <w:spacing w:after="160" w:line="256" w:lineRule="auto"/>
      </w:pPr>
      <w:r>
        <w:t>Subscribe</w:t>
      </w:r>
    </w:p>
    <w:p w14:paraId="145466A3" w14:textId="77777777" w:rsidR="002725A9" w:rsidRDefault="002725A9" w:rsidP="002725A9">
      <w:pPr>
        <w:pStyle w:val="ListParagraph"/>
        <w:numPr>
          <w:ilvl w:val="0"/>
          <w:numId w:val="34"/>
        </w:numPr>
        <w:spacing w:after="160" w:line="256" w:lineRule="auto"/>
      </w:pPr>
      <w:r>
        <w:t>Another app requests to start receiving data events from the AD</w:t>
      </w:r>
      <w:r w:rsidR="005122FC">
        <w:t>XL</w:t>
      </w:r>
      <w:r>
        <w:t xml:space="preserve"> Module.</w:t>
      </w:r>
    </w:p>
    <w:p w14:paraId="04F22840" w14:textId="77777777" w:rsidR="002725A9" w:rsidRDefault="002725A9" w:rsidP="002725A9">
      <w:pPr>
        <w:pStyle w:val="ListParagraph"/>
        <w:numPr>
          <w:ilvl w:val="0"/>
          <w:numId w:val="34"/>
        </w:numPr>
        <w:spacing w:after="160" w:line="256" w:lineRule="auto"/>
      </w:pPr>
      <w:r>
        <w:t>The ID of the data event(s) must be specified.</w:t>
      </w:r>
    </w:p>
    <w:p w14:paraId="58FED918" w14:textId="77777777" w:rsidR="002725A9" w:rsidRDefault="002725A9" w:rsidP="002725A9">
      <w:pPr>
        <w:spacing w:after="160" w:line="256" w:lineRule="auto"/>
      </w:pPr>
      <w:r>
        <w:t>Unsubscribe</w:t>
      </w:r>
    </w:p>
    <w:p w14:paraId="43DB5040" w14:textId="77777777" w:rsidR="002725A9" w:rsidRDefault="002725A9" w:rsidP="002725A9">
      <w:pPr>
        <w:pStyle w:val="ListParagraph"/>
        <w:numPr>
          <w:ilvl w:val="0"/>
          <w:numId w:val="34"/>
        </w:numPr>
        <w:spacing w:after="160" w:line="256" w:lineRule="auto"/>
      </w:pPr>
      <w:r>
        <w:t>Another app requests to stop receiving data events from the AD</w:t>
      </w:r>
      <w:r w:rsidR="005122FC">
        <w:t>XL</w:t>
      </w:r>
      <w:r>
        <w:t xml:space="preserve"> Module.</w:t>
      </w:r>
    </w:p>
    <w:p w14:paraId="4FA27B9E" w14:textId="77777777" w:rsidR="002725A9" w:rsidRDefault="002725A9" w:rsidP="002725A9">
      <w:pPr>
        <w:pStyle w:val="ListParagraph"/>
        <w:numPr>
          <w:ilvl w:val="0"/>
          <w:numId w:val="34"/>
        </w:numPr>
        <w:spacing w:after="160" w:line="256" w:lineRule="auto"/>
      </w:pPr>
      <w:r>
        <w:t>The ID of the data event(s) must be specified.</w:t>
      </w:r>
    </w:p>
    <w:p w14:paraId="276D4A78" w14:textId="39D799B8" w:rsidR="002725A9" w:rsidRDefault="002725A9" w:rsidP="002725A9">
      <w:pPr>
        <w:spacing w:after="160" w:line="256" w:lineRule="auto"/>
      </w:pPr>
      <w:proofErr w:type="spellStart"/>
      <w:r>
        <w:t>RegWrite</w:t>
      </w:r>
      <w:proofErr w:type="spellEnd"/>
    </w:p>
    <w:p w14:paraId="26CEB0EA" w14:textId="77777777" w:rsidR="002725A9" w:rsidRDefault="002725A9" w:rsidP="002725A9">
      <w:pPr>
        <w:pStyle w:val="ListParagraph"/>
        <w:numPr>
          <w:ilvl w:val="0"/>
          <w:numId w:val="34"/>
        </w:numPr>
        <w:spacing w:after="160" w:line="256" w:lineRule="auto"/>
      </w:pPr>
      <w:r>
        <w:t>Write a series of register address-data pairs contained in the payload to the AD</w:t>
      </w:r>
      <w:r w:rsidR="00880642">
        <w:t>XL</w:t>
      </w:r>
      <w:r>
        <w:t xml:space="preserve"> device.</w:t>
      </w:r>
    </w:p>
    <w:p w14:paraId="6265DA3F" w14:textId="45B0B38E" w:rsidR="002725A9" w:rsidRDefault="002725A9" w:rsidP="002725A9">
      <w:pPr>
        <w:spacing w:after="160" w:line="256" w:lineRule="auto"/>
      </w:pPr>
      <w:proofErr w:type="spellStart"/>
      <w:r>
        <w:t>RegRead</w:t>
      </w:r>
      <w:proofErr w:type="spellEnd"/>
    </w:p>
    <w:p w14:paraId="78728989" w14:textId="77777777" w:rsidR="002725A9" w:rsidRPr="002231F3" w:rsidRDefault="002725A9" w:rsidP="002231F3">
      <w:pPr>
        <w:pStyle w:val="ListParagraph"/>
        <w:numPr>
          <w:ilvl w:val="0"/>
          <w:numId w:val="34"/>
        </w:numPr>
      </w:pPr>
      <w:r w:rsidRPr="002725A9">
        <w:t>Read a series of register address values contained in the payload from the AD</w:t>
      </w:r>
      <w:r w:rsidR="00880642">
        <w:t>XL</w:t>
      </w:r>
      <w:r w:rsidRPr="002725A9">
        <w:t xml:space="preserve"> device.</w:t>
      </w:r>
    </w:p>
    <w:p w14:paraId="5D134720" w14:textId="77777777" w:rsidR="000B4D56" w:rsidRDefault="000B4D56" w:rsidP="000B4D56">
      <w:pPr>
        <w:pStyle w:val="Heading4"/>
      </w:pPr>
      <w:r>
        <w:t>Usage</w:t>
      </w:r>
      <w:r>
        <w:br/>
      </w:r>
    </w:p>
    <w:p w14:paraId="479C884B" w14:textId="77777777" w:rsidR="000B4D56" w:rsidRDefault="000B4D56" w:rsidP="000B4D56">
      <w:pPr>
        <w:rPr>
          <w:rFonts w:eastAsia="Times New Roman"/>
        </w:rPr>
      </w:pPr>
      <w:r>
        <w:rPr>
          <w:rFonts w:eastAsia="Times New Roman"/>
        </w:rPr>
        <w:t>Example usage:</w:t>
      </w:r>
    </w:p>
    <w:p w14:paraId="5B256DC6" w14:textId="77777777" w:rsidR="000B4D56" w:rsidRDefault="000B4D56" w:rsidP="000B4D56">
      <w:pPr>
        <w:pStyle w:val="ListParagraph"/>
        <w:numPr>
          <w:ilvl w:val="0"/>
          <w:numId w:val="43"/>
        </w:numPr>
        <w:rPr>
          <w:rFonts w:eastAsia="Times New Roman"/>
        </w:rPr>
      </w:pPr>
      <w:r>
        <w:rPr>
          <w:rFonts w:eastAsia="Times New Roman"/>
        </w:rPr>
        <w:t>Subscribe</w:t>
      </w:r>
    </w:p>
    <w:p w14:paraId="45F13E8A" w14:textId="6FA9F5D7" w:rsidR="000B4D56" w:rsidRDefault="000B4D56" w:rsidP="000B4D56">
      <w:pPr>
        <w:pStyle w:val="ListParagraph"/>
        <w:numPr>
          <w:ilvl w:val="0"/>
          <w:numId w:val="43"/>
        </w:numPr>
        <w:rPr>
          <w:rFonts w:eastAsia="Times New Roman"/>
        </w:rPr>
      </w:pPr>
      <w:proofErr w:type="spellStart"/>
      <w:r w:rsidRPr="00FB350F">
        <w:rPr>
          <w:rFonts w:eastAsia="Times New Roman"/>
        </w:rPr>
        <w:t>LoadCFG</w:t>
      </w:r>
      <w:proofErr w:type="spellEnd"/>
      <w:r w:rsidRPr="00FB350F">
        <w:rPr>
          <w:rFonts w:eastAsia="Times New Roman"/>
        </w:rPr>
        <w:t xml:space="preserve"> </w:t>
      </w:r>
    </w:p>
    <w:p w14:paraId="52F90667" w14:textId="046AC379" w:rsidR="000B4D56" w:rsidRDefault="000B4D56" w:rsidP="000B4D56">
      <w:pPr>
        <w:pStyle w:val="ListParagraph"/>
        <w:numPr>
          <w:ilvl w:val="0"/>
          <w:numId w:val="43"/>
        </w:numPr>
        <w:rPr>
          <w:rFonts w:eastAsia="Times New Roman"/>
        </w:rPr>
      </w:pPr>
      <w:proofErr w:type="spellStart"/>
      <w:r>
        <w:rPr>
          <w:rFonts w:eastAsia="Times New Roman"/>
        </w:rPr>
        <w:t>RegWrite</w:t>
      </w:r>
      <w:proofErr w:type="spellEnd"/>
      <w:r>
        <w:rPr>
          <w:rFonts w:eastAsia="Times New Roman"/>
        </w:rPr>
        <w:t>/</w:t>
      </w:r>
      <w:proofErr w:type="spellStart"/>
      <w:r w:rsidR="00EF5737">
        <w:rPr>
          <w:rFonts w:eastAsia="Times New Roman"/>
        </w:rPr>
        <w:t>Reg</w:t>
      </w:r>
      <w:r>
        <w:rPr>
          <w:rFonts w:eastAsia="Times New Roman"/>
        </w:rPr>
        <w:t>Read</w:t>
      </w:r>
      <w:proofErr w:type="spellEnd"/>
    </w:p>
    <w:p w14:paraId="36778831" w14:textId="77777777" w:rsidR="000B4D56" w:rsidRDefault="000B4D56" w:rsidP="000B4D56">
      <w:pPr>
        <w:pStyle w:val="ListParagraph"/>
        <w:numPr>
          <w:ilvl w:val="0"/>
          <w:numId w:val="43"/>
        </w:numPr>
        <w:rPr>
          <w:rFonts w:eastAsia="Times New Roman"/>
        </w:rPr>
      </w:pPr>
      <w:r>
        <w:rPr>
          <w:rFonts w:eastAsia="Times New Roman"/>
        </w:rPr>
        <w:t>Start</w:t>
      </w:r>
    </w:p>
    <w:p w14:paraId="22B0936C" w14:textId="77777777" w:rsidR="000B4D56" w:rsidRDefault="000B4D56" w:rsidP="000B4D56">
      <w:pPr>
        <w:pStyle w:val="ListParagraph"/>
        <w:numPr>
          <w:ilvl w:val="0"/>
          <w:numId w:val="43"/>
        </w:numPr>
        <w:rPr>
          <w:rFonts w:eastAsia="Times New Roman"/>
        </w:rPr>
      </w:pPr>
      <w:r>
        <w:rPr>
          <w:rFonts w:eastAsia="Times New Roman"/>
        </w:rPr>
        <w:t>…</w:t>
      </w:r>
    </w:p>
    <w:p w14:paraId="6B1464FB" w14:textId="77777777" w:rsidR="000B4D56" w:rsidRDefault="000B4D56" w:rsidP="00713A99">
      <w:pPr>
        <w:pStyle w:val="ListParagraph"/>
        <w:numPr>
          <w:ilvl w:val="0"/>
          <w:numId w:val="43"/>
        </w:numPr>
        <w:rPr>
          <w:rFonts w:eastAsia="Times New Roman"/>
        </w:rPr>
      </w:pPr>
      <w:r w:rsidRPr="000B4D56">
        <w:rPr>
          <w:rFonts w:eastAsia="Times New Roman"/>
        </w:rPr>
        <w:t>Stop</w:t>
      </w:r>
    </w:p>
    <w:p w14:paraId="0872EDB8" w14:textId="77777777" w:rsidR="000B4D56" w:rsidRPr="000B4D56" w:rsidRDefault="000B4D56" w:rsidP="002167CB">
      <w:pPr>
        <w:pStyle w:val="ListParagraph"/>
        <w:numPr>
          <w:ilvl w:val="0"/>
          <w:numId w:val="43"/>
        </w:numPr>
        <w:rPr>
          <w:rFonts w:eastAsia="Times New Roman"/>
        </w:rPr>
      </w:pPr>
      <w:r w:rsidRPr="000B4D56">
        <w:rPr>
          <w:rFonts w:eastAsia="Times New Roman"/>
        </w:rPr>
        <w:t>Unsubscribe</w:t>
      </w:r>
    </w:p>
    <w:p w14:paraId="3C165B20" w14:textId="77777777" w:rsidR="00E83B0C" w:rsidRDefault="00E83B0C" w:rsidP="00FB183A">
      <w:pPr>
        <w:pStyle w:val="Heading1"/>
        <w:rPr>
          <w:rFonts w:eastAsia="Times New Roman"/>
        </w:rPr>
      </w:pPr>
    </w:p>
    <w:p w14:paraId="40B2A5B4" w14:textId="77777777" w:rsidR="00325069" w:rsidRDefault="00D6393F" w:rsidP="006B647A">
      <w:pPr>
        <w:pStyle w:val="Heading1"/>
        <w:rPr>
          <w:rFonts w:eastAsia="Times New Roman"/>
        </w:rPr>
      </w:pPr>
      <w:proofErr w:type="gramStart"/>
      <w:r>
        <w:rPr>
          <w:rFonts w:eastAsia="Times New Roman"/>
        </w:rPr>
        <w:t>PPG</w:t>
      </w:r>
      <w:r w:rsidR="00B615D1">
        <w:rPr>
          <w:rFonts w:eastAsia="Times New Roman"/>
        </w:rPr>
        <w:t xml:space="preserve">  App</w:t>
      </w:r>
      <w:bookmarkEnd w:id="7"/>
      <w:proofErr w:type="gramEnd"/>
    </w:p>
    <w:p w14:paraId="208BC462" w14:textId="77777777" w:rsidR="002E6035" w:rsidRDefault="002E6035" w:rsidP="001075E5">
      <w:pPr>
        <w:rPr>
          <w:rFonts w:eastAsia="Times New Roman"/>
        </w:rPr>
      </w:pPr>
    </w:p>
    <w:p w14:paraId="2CF99CD9" w14:textId="77777777" w:rsidR="000265DD" w:rsidRDefault="000265DD" w:rsidP="001075E5">
      <w:pPr>
        <w:rPr>
          <w:rFonts w:eastAsia="Times New Roman"/>
        </w:rPr>
      </w:pPr>
    </w:p>
    <w:p w14:paraId="7F0301FA" w14:textId="77777777" w:rsidR="002E6035" w:rsidRDefault="002E6035" w:rsidP="002167CB">
      <w:pPr>
        <w:ind w:left="1440"/>
        <w:rPr>
          <w:rFonts w:eastAsia="Times New Roman"/>
        </w:rPr>
      </w:pPr>
    </w:p>
    <w:p w14:paraId="316FC929" w14:textId="77777777" w:rsidR="002123B5" w:rsidRDefault="006B3577" w:rsidP="00370A99">
      <w:pPr>
        <w:rPr>
          <w:rFonts w:eastAsiaTheme="minorHAnsi"/>
          <w:sz w:val="22"/>
          <w:szCs w:val="22"/>
        </w:rPr>
      </w:pPr>
      <w:r>
        <w:rPr>
          <w:rFonts w:eastAsiaTheme="minorHAnsi"/>
          <w:noProof/>
          <w:sz w:val="22"/>
          <w:szCs w:val="22"/>
        </w:rPr>
        <w:lastRenderedPageBreak/>
        <w:drawing>
          <wp:inline distT="0" distB="0" distL="0" distR="0" wp14:anchorId="6BD9CE1C" wp14:editId="1DC4FDBD">
            <wp:extent cx="4614896" cy="3052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png"/>
                    <pic:cNvPicPr/>
                  </pic:nvPicPr>
                  <pic:blipFill>
                    <a:blip r:embed="rId11">
                      <a:extLst>
                        <a:ext uri="{28A0092B-C50C-407E-A947-70E740481C1C}">
                          <a14:useLocalDpi xmlns:a14="http://schemas.microsoft.com/office/drawing/2010/main" val="0"/>
                        </a:ext>
                      </a:extLst>
                    </a:blip>
                    <a:stretch>
                      <a:fillRect/>
                    </a:stretch>
                  </pic:blipFill>
                  <pic:spPr>
                    <a:xfrm>
                      <a:off x="0" y="0"/>
                      <a:ext cx="4614896" cy="3052785"/>
                    </a:xfrm>
                    <a:prstGeom prst="rect">
                      <a:avLst/>
                    </a:prstGeom>
                  </pic:spPr>
                </pic:pic>
              </a:graphicData>
            </a:graphic>
          </wp:inline>
        </w:drawing>
      </w:r>
    </w:p>
    <w:p w14:paraId="2884EEC1" w14:textId="77777777" w:rsidR="004C4A75" w:rsidRDefault="004C4A75" w:rsidP="004C4A75">
      <w:pPr>
        <w:pStyle w:val="Heading2"/>
      </w:pPr>
      <w:bookmarkStart w:id="9" w:name="_Toc419187"/>
      <w:r>
        <w:t>Continuous vs non-continuous PPG</w:t>
      </w:r>
      <w:bookmarkEnd w:id="9"/>
    </w:p>
    <w:p w14:paraId="0EC8392F" w14:textId="77777777" w:rsidR="00325AAF" w:rsidRDefault="00325AAF" w:rsidP="00325AAF"/>
    <w:p w14:paraId="32467619" w14:textId="77777777" w:rsidR="00325AAF" w:rsidRPr="00325AAF" w:rsidRDefault="00564C7C" w:rsidP="00325AAF">
      <w:r>
        <w:t xml:space="preserve">In the gen3 firmware, once started PPG is always on. </w:t>
      </w:r>
      <w:r w:rsidR="0037124F">
        <w:t xml:space="preserve">The next generation firmware will support </w:t>
      </w:r>
      <w:r w:rsidR="00323D32">
        <w:t>duty cycle-based PPG. In this case PPG can be off for a specified number of seconds, then on for a specified number of seconds.</w:t>
      </w:r>
    </w:p>
    <w:p w14:paraId="542D757F" w14:textId="77777777" w:rsidR="00C00496" w:rsidRDefault="004C4A75" w:rsidP="00C00496">
      <w:pPr>
        <w:spacing w:after="160" w:line="256" w:lineRule="auto"/>
      </w:pPr>
      <w:r>
        <w:t>Definition</w:t>
      </w:r>
    </w:p>
    <w:p w14:paraId="6F016FDC" w14:textId="77777777" w:rsidR="004C4A75" w:rsidRDefault="004C4A75" w:rsidP="00C00496">
      <w:pPr>
        <w:pStyle w:val="ListParagraph"/>
        <w:numPr>
          <w:ilvl w:val="0"/>
          <w:numId w:val="35"/>
        </w:numPr>
        <w:spacing w:after="160" w:line="256" w:lineRule="auto"/>
      </w:pPr>
      <w:r>
        <w:t>Continuous PPG: PPG always on</w:t>
      </w:r>
    </w:p>
    <w:p w14:paraId="252D4C40" w14:textId="77777777" w:rsidR="004C4A75" w:rsidRDefault="004C4A75" w:rsidP="00C00496">
      <w:pPr>
        <w:pStyle w:val="ListParagraph"/>
        <w:numPr>
          <w:ilvl w:val="0"/>
          <w:numId w:val="35"/>
        </w:numPr>
        <w:spacing w:after="160" w:line="256" w:lineRule="auto"/>
      </w:pPr>
      <w:r>
        <w:t>Non-continuous PPG: PPG on for a specific period time, then off for a specific period;</w:t>
      </w:r>
    </w:p>
    <w:p w14:paraId="55D2FA81" w14:textId="77777777" w:rsidR="00AF612B" w:rsidRDefault="004C4A75" w:rsidP="00AF612B">
      <w:pPr>
        <w:spacing w:after="160" w:line="256" w:lineRule="auto"/>
      </w:pPr>
      <w:r>
        <w:t xml:space="preserve">An </w:t>
      </w:r>
      <w:r w:rsidR="003B7D6B">
        <w:t>L</w:t>
      </w:r>
      <w:r>
        <w:t>CFG entry will be used to control this feature</w:t>
      </w:r>
    </w:p>
    <w:p w14:paraId="19E11D1A" w14:textId="77777777" w:rsidR="004C4A75" w:rsidRDefault="004C4A75" w:rsidP="00AF612B">
      <w:pPr>
        <w:pStyle w:val="ListParagraph"/>
        <w:numPr>
          <w:ilvl w:val="0"/>
          <w:numId w:val="35"/>
        </w:numPr>
        <w:spacing w:after="160" w:line="256" w:lineRule="auto"/>
      </w:pPr>
      <w:r>
        <w:t>16-bit ON time in seconds</w:t>
      </w:r>
    </w:p>
    <w:p w14:paraId="6C263A0C" w14:textId="77777777" w:rsidR="004C4A75" w:rsidRDefault="004C4A75" w:rsidP="00AF612B">
      <w:pPr>
        <w:pStyle w:val="ListParagraph"/>
        <w:numPr>
          <w:ilvl w:val="0"/>
          <w:numId w:val="35"/>
        </w:numPr>
        <w:spacing w:after="160" w:line="256" w:lineRule="auto"/>
      </w:pPr>
      <w:r>
        <w:t>16-bit OFF time in seconds</w:t>
      </w:r>
    </w:p>
    <w:p w14:paraId="118DC2C4" w14:textId="77777777" w:rsidR="004C4A75" w:rsidRDefault="004C4A75" w:rsidP="00AF612B">
      <w:pPr>
        <w:pStyle w:val="ListParagraph"/>
        <w:numPr>
          <w:ilvl w:val="0"/>
          <w:numId w:val="35"/>
        </w:numPr>
        <w:spacing w:after="160" w:line="256" w:lineRule="auto"/>
      </w:pPr>
      <w:proofErr w:type="spellStart"/>
      <w:r>
        <w:t>tOFF</w:t>
      </w:r>
      <w:proofErr w:type="spellEnd"/>
      <w:r>
        <w:t xml:space="preserve"> time == 0x0000 and </w:t>
      </w:r>
      <w:proofErr w:type="spellStart"/>
      <w:r>
        <w:t>tON</w:t>
      </w:r>
      <w:proofErr w:type="spellEnd"/>
      <w:r>
        <w:t xml:space="preserve"> time &gt; 0x0000 =&gt; Continuous PPG</w:t>
      </w:r>
    </w:p>
    <w:p w14:paraId="06759BF8" w14:textId="77777777" w:rsidR="004C4A75" w:rsidRDefault="004C4A75" w:rsidP="00AF612B">
      <w:pPr>
        <w:pStyle w:val="ListParagraph"/>
        <w:numPr>
          <w:ilvl w:val="0"/>
          <w:numId w:val="35"/>
        </w:numPr>
        <w:spacing w:after="160" w:line="256" w:lineRule="auto"/>
      </w:pPr>
      <w:r>
        <w:t>Else =&gt; Non-continuous PPG</w:t>
      </w:r>
    </w:p>
    <w:p w14:paraId="68ED2680" w14:textId="77777777" w:rsidR="00AF612B" w:rsidRDefault="00AF612B" w:rsidP="00AF612B">
      <w:pPr>
        <w:spacing w:after="160" w:line="256" w:lineRule="auto"/>
      </w:pPr>
      <w:r>
        <w:t>This feature should be m</w:t>
      </w:r>
      <w:r w:rsidR="004C4A75">
        <w:t xml:space="preserve">anaged </w:t>
      </w:r>
      <w:r w:rsidR="6AF2CDDD">
        <w:t>o</w:t>
      </w:r>
      <w:r w:rsidR="004C4A75">
        <w:t>n RTOS time</w:t>
      </w:r>
      <w:r>
        <w:t>r.</w:t>
      </w:r>
    </w:p>
    <w:p w14:paraId="6CEAD92F" w14:textId="77777777" w:rsidR="009C7430" w:rsidRDefault="009C7430" w:rsidP="00AF612B">
      <w:pPr>
        <w:spacing w:after="160" w:line="256" w:lineRule="auto"/>
      </w:pPr>
      <w:r>
        <w:t>There are two cases:</w:t>
      </w:r>
    </w:p>
    <w:p w14:paraId="089AD45E" w14:textId="77777777" w:rsidR="009C7430" w:rsidRDefault="009C7430" w:rsidP="009C7430">
      <w:pPr>
        <w:pStyle w:val="ListParagraph"/>
        <w:numPr>
          <w:ilvl w:val="0"/>
          <w:numId w:val="49"/>
        </w:numPr>
        <w:spacing w:after="160" w:line="256" w:lineRule="auto"/>
      </w:pPr>
      <w:r>
        <w:t>The PPG app is used for loop 1 and loop 2 optimization.</w:t>
      </w:r>
    </w:p>
    <w:p w14:paraId="36D1CA07" w14:textId="77777777" w:rsidR="009C7430" w:rsidRDefault="009C7430" w:rsidP="005F261E">
      <w:pPr>
        <w:pStyle w:val="ListParagraph"/>
        <w:numPr>
          <w:ilvl w:val="0"/>
          <w:numId w:val="49"/>
        </w:numPr>
        <w:spacing w:after="160" w:line="256" w:lineRule="auto"/>
      </w:pPr>
      <w:r>
        <w:t xml:space="preserve">The PPG app is not used for any sort of optimization. </w:t>
      </w:r>
    </w:p>
    <w:p w14:paraId="29404B02" w14:textId="77777777" w:rsidR="009C7430" w:rsidRDefault="001F07A2" w:rsidP="00370A99">
      <w:pPr>
        <w:rPr>
          <w:rFonts w:eastAsia="Times New Roman"/>
        </w:rPr>
      </w:pPr>
      <w:r>
        <w:rPr>
          <w:rFonts w:eastAsia="Times New Roman"/>
        </w:rPr>
        <w:t>Case 1 is understood.</w:t>
      </w:r>
    </w:p>
    <w:p w14:paraId="228A44C0" w14:textId="77777777" w:rsidR="001F07A2" w:rsidRDefault="001F07A2" w:rsidP="00370A99">
      <w:pPr>
        <w:rPr>
          <w:rFonts w:eastAsia="Times New Roman"/>
        </w:rPr>
      </w:pPr>
      <w:r>
        <w:rPr>
          <w:rFonts w:eastAsia="Times New Roman"/>
        </w:rPr>
        <w:t>Case 2 is new. In this case the customer will perform their own optimizations but can still use the Analog method of PPG duty cycle. In which case, there is no need for the PPG task to receive ADPD and ADXL data – the PPG does not have to subscribe</w:t>
      </w:r>
    </w:p>
    <w:p w14:paraId="2D7C35FE" w14:textId="77777777" w:rsidR="001F07A2" w:rsidRDefault="001F07A2" w:rsidP="00370A99">
      <w:pPr>
        <w:rPr>
          <w:rFonts w:eastAsia="Times New Roman"/>
        </w:rPr>
      </w:pPr>
    </w:p>
    <w:p w14:paraId="11302C9D" w14:textId="77777777" w:rsidR="00E829AD" w:rsidRDefault="00E829AD" w:rsidP="00E829AD">
      <w:pPr>
        <w:pStyle w:val="Heading2"/>
        <w:rPr>
          <w:rFonts w:eastAsia="Times New Roman"/>
        </w:rPr>
      </w:pPr>
      <w:bookmarkStart w:id="10" w:name="_Toc419188"/>
      <w:r>
        <w:rPr>
          <w:rFonts w:eastAsia="Times New Roman"/>
        </w:rPr>
        <w:lastRenderedPageBreak/>
        <w:t xml:space="preserve">Configs:  PPG </w:t>
      </w:r>
      <w:r w:rsidR="003B7D6B">
        <w:rPr>
          <w:rFonts w:eastAsia="Times New Roman"/>
        </w:rPr>
        <w:t>L</w:t>
      </w:r>
      <w:r>
        <w:rPr>
          <w:rFonts w:eastAsia="Times New Roman"/>
        </w:rPr>
        <w:t>CFG</w:t>
      </w:r>
      <w:bookmarkEnd w:id="10"/>
    </w:p>
    <w:p w14:paraId="002C46A0" w14:textId="77777777" w:rsidR="00E829AD" w:rsidRDefault="00E829AD" w:rsidP="00370A99">
      <w:pPr>
        <w:rPr>
          <w:rFonts w:eastAsia="Times New Roman"/>
        </w:rPr>
      </w:pPr>
    </w:p>
    <w:p w14:paraId="3D9E1575" w14:textId="77777777" w:rsidR="00E829AD" w:rsidRDefault="00B801AF" w:rsidP="0029683E">
      <w:pPr>
        <w:spacing w:after="160" w:line="256" w:lineRule="auto"/>
      </w:pPr>
      <w:r>
        <w:t xml:space="preserve">The PPG will have an </w:t>
      </w:r>
      <w:r w:rsidR="007518AA">
        <w:t>L</w:t>
      </w:r>
      <w:r>
        <w:t>CFG in the same format</w:t>
      </w:r>
      <w:r w:rsidR="003D15EA">
        <w:t xml:space="preserve"> – however the </w:t>
      </w:r>
      <w:r w:rsidR="00C64468">
        <w:t>L</w:t>
      </w:r>
      <w:r w:rsidR="003D15EA">
        <w:t>CFG will have new entries due to new features and may require changes in entries due to the ADPD400</w:t>
      </w:r>
      <w:r w:rsidR="00080419">
        <w:t>x.</w:t>
      </w:r>
    </w:p>
    <w:p w14:paraId="74A9FF38" w14:textId="77777777" w:rsidR="00DE02B4" w:rsidRDefault="00F47A0C" w:rsidP="0029683E">
      <w:pPr>
        <w:spacing w:after="160" w:line="256" w:lineRule="auto"/>
      </w:pPr>
      <w:r>
        <w:t xml:space="preserve">PPG </w:t>
      </w:r>
      <w:r w:rsidR="00733805">
        <w:t xml:space="preserve">will have default </w:t>
      </w:r>
      <w:r w:rsidR="0013653D">
        <w:t>L</w:t>
      </w:r>
      <w:r w:rsidR="009E63C5">
        <w:t>CFG</w:t>
      </w:r>
      <w:r w:rsidR="00733805">
        <w:t>. Th</w:t>
      </w:r>
      <w:r w:rsidR="003F4AFD">
        <w:t>is</w:t>
      </w:r>
      <w:r w:rsidR="00733805">
        <w:t xml:space="preserve"> default </w:t>
      </w:r>
      <w:r w:rsidR="0013653D">
        <w:t>L</w:t>
      </w:r>
      <w:r w:rsidR="00733805">
        <w:t>CFG</w:t>
      </w:r>
      <w:r w:rsidR="0052461D">
        <w:t xml:space="preserve"> </w:t>
      </w:r>
      <w:r w:rsidR="00733805">
        <w:t>will be hardcoded in the source code</w:t>
      </w:r>
      <w:r w:rsidR="009E63C5">
        <w:t xml:space="preserve"> – but must be easy to update – in other words, store them in appropriate include files. </w:t>
      </w:r>
    </w:p>
    <w:p w14:paraId="38B10E24" w14:textId="77777777" w:rsidR="00080419" w:rsidRDefault="00DE02B4" w:rsidP="0029683E">
      <w:pPr>
        <w:spacing w:after="160" w:line="256" w:lineRule="auto"/>
      </w:pPr>
      <w:r>
        <w:t xml:space="preserve">User specified CFGs will be stored in </w:t>
      </w:r>
      <w:r w:rsidR="00E47BB7">
        <w:t>the Device</w:t>
      </w:r>
      <w:r w:rsidR="00492363">
        <w:t xml:space="preserve"> Config Block area of the </w:t>
      </w:r>
      <w:r w:rsidR="003F4AFD">
        <w:t>flash</w:t>
      </w:r>
      <w:r w:rsidR="00492363">
        <w:t xml:space="preserve">. </w:t>
      </w:r>
    </w:p>
    <w:p w14:paraId="7B784C39" w14:textId="77777777" w:rsidR="0052461D" w:rsidRDefault="00060D93" w:rsidP="0029683E">
      <w:pPr>
        <w:spacing w:after="160" w:line="256" w:lineRule="auto"/>
      </w:pPr>
      <w:r>
        <w:t>L</w:t>
      </w:r>
      <w:r w:rsidR="0052461D">
        <w:t xml:space="preserve">CFG should have an additional </w:t>
      </w:r>
      <w:r w:rsidR="00EF56FD">
        <w:t>volatile storage in memory.</w:t>
      </w:r>
    </w:p>
    <w:p w14:paraId="51111C0B" w14:textId="77777777" w:rsidR="00E5579B" w:rsidRDefault="00E5579B" w:rsidP="0029683E">
      <w:pPr>
        <w:spacing w:after="160" w:line="256" w:lineRule="auto"/>
      </w:pPr>
      <w:r>
        <w:t xml:space="preserve">Loading a DCFG </w:t>
      </w:r>
      <w:r w:rsidR="00755DD4">
        <w:t>must happen in the following order:</w:t>
      </w:r>
    </w:p>
    <w:p w14:paraId="186DBD39" w14:textId="77777777" w:rsidR="00E1066C" w:rsidRDefault="00755DD4" w:rsidP="003C0E4F">
      <w:pPr>
        <w:pStyle w:val="ListParagraph"/>
        <w:numPr>
          <w:ilvl w:val="0"/>
          <w:numId w:val="47"/>
        </w:numPr>
        <w:spacing w:after="160" w:line="256" w:lineRule="auto"/>
      </w:pPr>
      <w:r>
        <w:t xml:space="preserve">Use the global </w:t>
      </w:r>
      <w:proofErr w:type="spellStart"/>
      <w:proofErr w:type="gramStart"/>
      <w:r>
        <w:t>LoadCFG</w:t>
      </w:r>
      <w:proofErr w:type="spellEnd"/>
      <w:r>
        <w:t>(</w:t>
      </w:r>
      <w:proofErr w:type="spellStart"/>
      <w:proofErr w:type="gramEnd"/>
      <w:r>
        <w:t>CFG_index</w:t>
      </w:r>
      <w:proofErr w:type="spellEnd"/>
      <w:r>
        <w:t>)</w:t>
      </w:r>
      <w:r w:rsidR="00E1066C">
        <w:t xml:space="preserve"> – </w:t>
      </w:r>
    </w:p>
    <w:p w14:paraId="4500E469" w14:textId="77777777" w:rsidR="00755DD4" w:rsidRDefault="00E1066C" w:rsidP="00C64468">
      <w:pPr>
        <w:pStyle w:val="ListParagraph"/>
        <w:numPr>
          <w:ilvl w:val="1"/>
          <w:numId w:val="45"/>
        </w:numPr>
        <w:spacing w:after="160" w:line="256" w:lineRule="auto"/>
      </w:pPr>
      <w:r>
        <w:t>if a</w:t>
      </w:r>
      <w:r w:rsidR="00FA2FD7">
        <w:t>n</w:t>
      </w:r>
      <w:r>
        <w:t xml:space="preserve"> </w:t>
      </w:r>
      <w:r w:rsidR="00FA2FD7">
        <w:t>L</w:t>
      </w:r>
      <w:r>
        <w:t>CFG is returned then this CFG is used. Skip to step 3.</w:t>
      </w:r>
    </w:p>
    <w:p w14:paraId="4E476C88" w14:textId="77777777" w:rsidR="00E1066C" w:rsidRDefault="004A01E8" w:rsidP="00C64468">
      <w:pPr>
        <w:pStyle w:val="ListParagraph"/>
        <w:numPr>
          <w:ilvl w:val="1"/>
          <w:numId w:val="45"/>
        </w:numPr>
        <w:spacing w:after="160" w:line="256" w:lineRule="auto"/>
      </w:pPr>
      <w:r>
        <w:t>If a</w:t>
      </w:r>
      <w:r w:rsidR="00FA2FD7">
        <w:t>n</w:t>
      </w:r>
      <w:r>
        <w:t xml:space="preserve"> </w:t>
      </w:r>
      <w:r w:rsidR="00FA2FD7">
        <w:t>L</w:t>
      </w:r>
      <w:r>
        <w:t>CFG is not found</w:t>
      </w:r>
      <w:r w:rsidR="003432FC">
        <w:t>,</w:t>
      </w:r>
      <w:r>
        <w:t xml:space="preserve"> then skip to step 2.</w:t>
      </w:r>
    </w:p>
    <w:p w14:paraId="251B75D3" w14:textId="77777777" w:rsidR="006F4266" w:rsidRDefault="004E4BF0" w:rsidP="003C0E4F">
      <w:pPr>
        <w:pStyle w:val="ListParagraph"/>
        <w:numPr>
          <w:ilvl w:val="0"/>
          <w:numId w:val="47"/>
        </w:numPr>
        <w:spacing w:after="160" w:line="256" w:lineRule="auto"/>
      </w:pPr>
      <w:r>
        <w:t xml:space="preserve">Load </w:t>
      </w:r>
      <w:r w:rsidR="006F4266">
        <w:t>the CFG</w:t>
      </w:r>
      <w:r w:rsidR="007C70ED">
        <w:t xml:space="preserve"> applicable</w:t>
      </w:r>
      <w:r w:rsidR="006F4266">
        <w:t xml:space="preserve"> in local memory</w:t>
      </w:r>
    </w:p>
    <w:p w14:paraId="2983E004" w14:textId="77777777" w:rsidR="004A01E8" w:rsidRDefault="00E830F0" w:rsidP="003C0E4F">
      <w:pPr>
        <w:pStyle w:val="ListParagraph"/>
        <w:numPr>
          <w:ilvl w:val="0"/>
          <w:numId w:val="47"/>
        </w:numPr>
        <w:spacing w:after="160" w:line="256" w:lineRule="auto"/>
      </w:pPr>
      <w:r>
        <w:t>A</w:t>
      </w:r>
      <w:r w:rsidR="004E4BF0">
        <w:t xml:space="preserve">pply the </w:t>
      </w:r>
      <w:r w:rsidR="00C64468">
        <w:t>L</w:t>
      </w:r>
      <w:r w:rsidR="004E4BF0">
        <w:t>CFG i</w:t>
      </w:r>
      <w:r w:rsidR="00D168E0">
        <w:t>n</w:t>
      </w:r>
      <w:r w:rsidR="004E4BF0">
        <w:t xml:space="preserve"> volatile memory</w:t>
      </w:r>
    </w:p>
    <w:p w14:paraId="4335D46B" w14:textId="77777777" w:rsidR="00E829AD" w:rsidRDefault="5AD3595B" w:rsidP="00B05FF6">
      <w:pPr>
        <w:pStyle w:val="Heading3"/>
      </w:pPr>
      <w:bookmarkStart w:id="11" w:name="_Toc419189"/>
      <w:r>
        <w:t xml:space="preserve">Additional </w:t>
      </w:r>
      <w:r w:rsidR="00C64468">
        <w:t>L</w:t>
      </w:r>
      <w:r>
        <w:t>CFGs</w:t>
      </w:r>
      <w:bookmarkEnd w:id="11"/>
    </w:p>
    <w:p w14:paraId="0322D3FB" w14:textId="77777777" w:rsidR="00B05FF6" w:rsidRPr="00B05FF6" w:rsidRDefault="00B05FF6" w:rsidP="00B05FF6"/>
    <w:tbl>
      <w:tblPr>
        <w:tblStyle w:val="TableGrid"/>
        <w:tblW w:w="9450" w:type="dxa"/>
        <w:tblInd w:w="1080" w:type="dxa"/>
        <w:tblLayout w:type="fixed"/>
        <w:tblLook w:val="06A0" w:firstRow="1" w:lastRow="0" w:firstColumn="1" w:lastColumn="0" w:noHBand="1" w:noVBand="1"/>
      </w:tblPr>
      <w:tblGrid>
        <w:gridCol w:w="1436"/>
        <w:gridCol w:w="900"/>
        <w:gridCol w:w="1171"/>
        <w:gridCol w:w="2611"/>
        <w:gridCol w:w="3332"/>
      </w:tblGrid>
      <w:tr w:rsidR="00E829AD" w14:paraId="7D27BB24" w14:textId="77777777" w:rsidTr="00E829AD">
        <w:tc>
          <w:tcPr>
            <w:tcW w:w="14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2B061E" w14:textId="77777777" w:rsidR="00E829AD" w:rsidRDefault="00E829AD">
            <w:pPr>
              <w:rPr>
                <w:b/>
                <w:bCs/>
              </w:rPr>
            </w:pPr>
            <w:r>
              <w:rPr>
                <w:b/>
                <w:bCs/>
              </w:rPr>
              <w:t>Definition</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96A71D" w14:textId="77777777" w:rsidR="00E829AD" w:rsidRDefault="00E829AD">
            <w:pPr>
              <w:rPr>
                <w:b/>
                <w:bCs/>
              </w:rPr>
            </w:pPr>
            <w:r>
              <w:rPr>
                <w:b/>
                <w:bCs/>
              </w:rPr>
              <w:t>Mode</w:t>
            </w:r>
          </w:p>
          <w:p w14:paraId="2195B178" w14:textId="77777777" w:rsidR="00E829AD" w:rsidRDefault="00E829AD">
            <w:pPr>
              <w:rPr>
                <w:b/>
                <w:bCs/>
              </w:rPr>
            </w:pPr>
            <w:r>
              <w:rPr>
                <w:b/>
                <w:bCs/>
              </w:rPr>
              <w:t>8-bits</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60956" w14:textId="77777777" w:rsidR="00E829AD" w:rsidRDefault="00E829AD">
            <w:pPr>
              <w:rPr>
                <w:b/>
                <w:bCs/>
              </w:rPr>
            </w:pPr>
            <w:r>
              <w:rPr>
                <w:b/>
                <w:bCs/>
              </w:rPr>
              <w:t>PPG</w:t>
            </w:r>
          </w:p>
          <w:p w14:paraId="7660D951" w14:textId="77777777" w:rsidR="00E829AD" w:rsidRDefault="00E829AD">
            <w:pPr>
              <w:rPr>
                <w:b/>
                <w:bCs/>
              </w:rPr>
            </w:pPr>
            <w:r>
              <w:rPr>
                <w:b/>
                <w:bCs/>
              </w:rPr>
              <w:t>8-bits</w:t>
            </w: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7DF7A7" w14:textId="77777777" w:rsidR="00E829AD" w:rsidRDefault="00E829AD">
            <w:pPr>
              <w:rPr>
                <w:b/>
                <w:bCs/>
              </w:rPr>
            </w:pPr>
            <w:r>
              <w:rPr>
                <w:b/>
                <w:bCs/>
              </w:rPr>
              <w:t>Output Sample Rate</w:t>
            </w:r>
          </w:p>
          <w:p w14:paraId="0792ABFF" w14:textId="77777777" w:rsidR="00E829AD" w:rsidRDefault="00E829AD">
            <w:pPr>
              <w:rPr>
                <w:b/>
                <w:bCs/>
              </w:rPr>
            </w:pPr>
            <w:r>
              <w:rPr>
                <w:b/>
                <w:bCs/>
              </w:rPr>
              <w:t>16-bits</w:t>
            </w:r>
          </w:p>
        </w:tc>
        <w:tc>
          <w:tcPr>
            <w:tcW w:w="3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DCFF86" w14:textId="77777777" w:rsidR="00E829AD" w:rsidRDefault="00E829AD">
            <w:pPr>
              <w:rPr>
                <w:b/>
                <w:bCs/>
              </w:rPr>
            </w:pPr>
            <w:r>
              <w:rPr>
                <w:b/>
                <w:bCs/>
              </w:rPr>
              <w:t>ADPD Duty Cycle</w:t>
            </w:r>
          </w:p>
          <w:p w14:paraId="59437FC2" w14:textId="77777777" w:rsidR="00E829AD" w:rsidRDefault="00E829AD">
            <w:pPr>
              <w:rPr>
                <w:b/>
                <w:bCs/>
              </w:rPr>
            </w:pPr>
            <w:r>
              <w:rPr>
                <w:b/>
                <w:bCs/>
              </w:rPr>
              <w:t>32-bits</w:t>
            </w:r>
          </w:p>
          <w:p w14:paraId="0D892BA4" w14:textId="77777777" w:rsidR="00E829AD" w:rsidRDefault="00E829AD">
            <w:pPr>
              <w:rPr>
                <w:b/>
                <w:bCs/>
              </w:rPr>
            </w:pPr>
            <w:r>
              <w:rPr>
                <w:b/>
                <w:bCs/>
              </w:rPr>
              <w:t xml:space="preserve">0-15: </w:t>
            </w:r>
            <w:proofErr w:type="spellStart"/>
            <w:r>
              <w:rPr>
                <w:b/>
                <w:bCs/>
              </w:rPr>
              <w:t>tON</w:t>
            </w:r>
            <w:proofErr w:type="spellEnd"/>
            <w:r>
              <w:rPr>
                <w:b/>
                <w:bCs/>
              </w:rPr>
              <w:t xml:space="preserve"> - On time in seconds</w:t>
            </w:r>
          </w:p>
          <w:p w14:paraId="625BF736" w14:textId="77777777" w:rsidR="00E829AD" w:rsidRDefault="00E829AD">
            <w:pPr>
              <w:rPr>
                <w:b/>
                <w:bCs/>
              </w:rPr>
            </w:pPr>
            <w:r>
              <w:rPr>
                <w:b/>
                <w:bCs/>
              </w:rPr>
              <w:t xml:space="preserve">16-31: </w:t>
            </w:r>
            <w:proofErr w:type="spellStart"/>
            <w:r>
              <w:rPr>
                <w:b/>
                <w:bCs/>
              </w:rPr>
              <w:t>tOFF</w:t>
            </w:r>
            <w:proofErr w:type="spellEnd"/>
            <w:r>
              <w:rPr>
                <w:b/>
                <w:bCs/>
              </w:rPr>
              <w:t xml:space="preserve"> - Off time in seconds</w:t>
            </w:r>
          </w:p>
        </w:tc>
      </w:tr>
      <w:tr w:rsidR="00E829AD" w14:paraId="4211CCB4" w14:textId="77777777" w:rsidTr="00E829AD">
        <w:tc>
          <w:tcPr>
            <w:tcW w:w="14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433CD3" w14:textId="77777777" w:rsidR="00E829AD" w:rsidRDefault="00E829AD">
            <w:r>
              <w:t>ADPD Off, ADXL Off</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816875" w14:textId="77777777" w:rsidR="00E829AD" w:rsidRDefault="00E829AD">
            <w:r>
              <w:t>0</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912971" w14:textId="77777777" w:rsidR="00E829AD" w:rsidRDefault="00E829AD">
            <w:r>
              <w:t>N/A</w:t>
            </w: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EFC531" w14:textId="77777777" w:rsidR="00E829AD" w:rsidRDefault="00E829AD">
            <w:r>
              <w:t>N/A</w:t>
            </w:r>
          </w:p>
        </w:tc>
        <w:tc>
          <w:tcPr>
            <w:tcW w:w="3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6CCD6E" w14:textId="77777777" w:rsidR="00E829AD" w:rsidRDefault="00E829AD">
            <w:r>
              <w:t>N/A</w:t>
            </w:r>
          </w:p>
        </w:tc>
      </w:tr>
      <w:tr w:rsidR="00E829AD" w14:paraId="6DD2C616" w14:textId="77777777" w:rsidTr="00E829AD">
        <w:tc>
          <w:tcPr>
            <w:tcW w:w="14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E6E3C4" w14:textId="77777777" w:rsidR="00E829AD" w:rsidRDefault="00E829AD">
            <w:r>
              <w:t xml:space="preserve">ADPD Off ADXL </w:t>
            </w:r>
            <w:proofErr w:type="gramStart"/>
            <w:r>
              <w:t>On</w:t>
            </w:r>
            <w:proofErr w:type="gramEnd"/>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BCAFE5" w14:textId="77777777" w:rsidR="00E829AD" w:rsidRDefault="00E829AD">
            <w:r>
              <w:t>1</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B4A7ED" w14:textId="77777777" w:rsidR="00E829AD" w:rsidRDefault="00E829AD">
            <w:r>
              <w:t>N/A</w:t>
            </w: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9B10BA" w14:textId="77777777" w:rsidR="00E829AD" w:rsidRDefault="00E829AD">
            <w:r>
              <w:t>ADXL Sample Rate</w:t>
            </w:r>
          </w:p>
        </w:tc>
        <w:tc>
          <w:tcPr>
            <w:tcW w:w="3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DDA369" w14:textId="77777777" w:rsidR="00E829AD" w:rsidRDefault="00E829AD">
            <w:r>
              <w:t>N/A</w:t>
            </w:r>
          </w:p>
        </w:tc>
      </w:tr>
      <w:tr w:rsidR="00E829AD" w14:paraId="63846FA4" w14:textId="77777777" w:rsidTr="00E829AD">
        <w:tc>
          <w:tcPr>
            <w:tcW w:w="14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063D1E" w14:textId="77777777" w:rsidR="00E829AD" w:rsidRDefault="00E829AD">
            <w:r>
              <w:t>ADPD On, ADXL Off</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637CF1" w14:textId="77777777" w:rsidR="00E829AD" w:rsidRDefault="00E829AD">
            <w:r>
              <w:t>2</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BD099C" w14:textId="77777777" w:rsidR="00E829AD" w:rsidRDefault="00E829AD">
            <w:r>
              <w:t>0 – None</w:t>
            </w:r>
          </w:p>
          <w:p w14:paraId="52267A6A" w14:textId="77777777" w:rsidR="00E829AD" w:rsidRDefault="00E829AD">
            <w:r>
              <w:t>1 – Loop 1</w:t>
            </w:r>
          </w:p>
          <w:p w14:paraId="29331F0F" w14:textId="77777777" w:rsidR="00E829AD" w:rsidRDefault="00E829AD">
            <w:r>
              <w:t>2 – Loop 1 and 2</w:t>
            </w: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3B412A" w14:textId="77777777" w:rsidR="00E829AD" w:rsidRDefault="00E829AD">
            <w:r>
              <w:t>ADPD Sample Rate</w:t>
            </w:r>
          </w:p>
        </w:tc>
        <w:tc>
          <w:tcPr>
            <w:tcW w:w="3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3FC35E" w14:textId="77777777" w:rsidR="00E829AD" w:rsidRDefault="00E829AD">
            <w:r>
              <w:t xml:space="preserve">ADPD on for </w:t>
            </w:r>
            <w:proofErr w:type="spellStart"/>
            <w:r>
              <w:t>tON</w:t>
            </w:r>
            <w:proofErr w:type="spellEnd"/>
            <w:r>
              <w:t xml:space="preserve"> seconds</w:t>
            </w:r>
          </w:p>
          <w:p w14:paraId="6636E88E" w14:textId="77777777" w:rsidR="00E829AD" w:rsidRDefault="00E829AD">
            <w:r>
              <w:t xml:space="preserve">ADPD off for </w:t>
            </w:r>
            <w:proofErr w:type="spellStart"/>
            <w:r>
              <w:t>tOFF</w:t>
            </w:r>
            <w:proofErr w:type="spellEnd"/>
            <w:r>
              <w:t xml:space="preserve"> seconds</w:t>
            </w:r>
          </w:p>
        </w:tc>
      </w:tr>
      <w:tr w:rsidR="00E829AD" w14:paraId="6310E95C" w14:textId="77777777" w:rsidTr="00E829AD">
        <w:tc>
          <w:tcPr>
            <w:tcW w:w="14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BBE188" w14:textId="77777777" w:rsidR="00E829AD" w:rsidRDefault="00E829AD">
            <w:r>
              <w:t xml:space="preserve">ADPD On, ADXL </w:t>
            </w:r>
            <w:proofErr w:type="gramStart"/>
            <w:r>
              <w:t>On</w:t>
            </w:r>
            <w:proofErr w:type="gramEnd"/>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C82162" w14:textId="77777777" w:rsidR="00E829AD" w:rsidRDefault="00E829AD">
            <w:r>
              <w:t>3</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B5738F" w14:textId="77777777" w:rsidR="00E829AD" w:rsidRDefault="00E829AD">
            <w:r>
              <w:t>0 – None</w:t>
            </w:r>
          </w:p>
          <w:p w14:paraId="681F0F50" w14:textId="77777777" w:rsidR="00E829AD" w:rsidRDefault="00E829AD">
            <w:r>
              <w:t>1 – Loop 1</w:t>
            </w:r>
          </w:p>
          <w:p w14:paraId="0A9B4C27" w14:textId="77777777" w:rsidR="00E829AD" w:rsidRDefault="00E829AD">
            <w:r>
              <w:t>2 – Loop 1 and 2</w:t>
            </w: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C530B7" w14:textId="77777777" w:rsidR="00E829AD" w:rsidRDefault="00E829AD">
            <w:r>
              <w:t>Common Sample Rate</w:t>
            </w:r>
            <w:r>
              <w:br/>
              <w:t>(Hardware sync -&gt; ADPD driving ADXL)</w:t>
            </w:r>
          </w:p>
        </w:tc>
        <w:tc>
          <w:tcPr>
            <w:tcW w:w="3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EA86F7" w14:textId="77777777" w:rsidR="00E829AD" w:rsidRDefault="00E829AD">
            <w:r>
              <w:t xml:space="preserve">ADPD on for </w:t>
            </w:r>
            <w:proofErr w:type="spellStart"/>
            <w:r>
              <w:t>tON</w:t>
            </w:r>
            <w:proofErr w:type="spellEnd"/>
            <w:r>
              <w:t xml:space="preserve"> seconds</w:t>
            </w:r>
          </w:p>
          <w:p w14:paraId="7D488B32" w14:textId="77777777" w:rsidR="00E829AD" w:rsidRDefault="00E829AD">
            <w:r>
              <w:t xml:space="preserve">ADPD off for </w:t>
            </w:r>
            <w:proofErr w:type="spellStart"/>
            <w:r>
              <w:t>tOFF</w:t>
            </w:r>
            <w:proofErr w:type="spellEnd"/>
            <w:r>
              <w:t xml:space="preserve"> seconds</w:t>
            </w:r>
          </w:p>
        </w:tc>
      </w:tr>
    </w:tbl>
    <w:p w14:paraId="1AD5535A" w14:textId="77777777" w:rsidR="00E829AD" w:rsidRDefault="00E829AD" w:rsidP="00370A99">
      <w:pPr>
        <w:rPr>
          <w:rFonts w:eastAsia="Times New Roman"/>
        </w:rPr>
      </w:pPr>
    </w:p>
    <w:p w14:paraId="04EB70E0" w14:textId="77777777" w:rsidR="00E829AD" w:rsidRDefault="00E829AD" w:rsidP="00370A99">
      <w:pPr>
        <w:rPr>
          <w:rFonts w:eastAsia="Times New Roman"/>
        </w:rPr>
      </w:pPr>
    </w:p>
    <w:p w14:paraId="5755F84C" w14:textId="77777777" w:rsidR="00B8487C" w:rsidRDefault="00F47A0C" w:rsidP="00B8487C">
      <w:pPr>
        <w:pStyle w:val="Heading2"/>
        <w:rPr>
          <w:rFonts w:eastAsia="Times New Roman"/>
        </w:rPr>
      </w:pPr>
      <w:bookmarkStart w:id="12" w:name="_Toc419190"/>
      <w:r>
        <w:rPr>
          <w:rFonts w:eastAsia="Times New Roman"/>
        </w:rPr>
        <w:t xml:space="preserve">PPG </w:t>
      </w:r>
      <w:r w:rsidR="00B8487C">
        <w:rPr>
          <w:rFonts w:eastAsia="Times New Roman"/>
        </w:rPr>
        <w:t>M2M2 API</w:t>
      </w:r>
      <w:bookmarkEnd w:id="12"/>
    </w:p>
    <w:p w14:paraId="18235AEC" w14:textId="77777777" w:rsidR="00B8487C" w:rsidRDefault="00FF6021" w:rsidP="00FF6021">
      <w:pPr>
        <w:pStyle w:val="Heading3"/>
        <w:rPr>
          <w:rFonts w:eastAsia="Times New Roman"/>
        </w:rPr>
      </w:pPr>
      <w:r>
        <w:rPr>
          <w:rFonts w:eastAsia="Times New Roman"/>
        </w:rPr>
        <w:br/>
      </w:r>
      <w:bookmarkStart w:id="13" w:name="_Toc419191"/>
      <w:r>
        <w:rPr>
          <w:rFonts w:eastAsia="Times New Roman"/>
        </w:rPr>
        <w:t>M2M2 Commands</w:t>
      </w:r>
      <w:bookmarkEnd w:id="13"/>
    </w:p>
    <w:p w14:paraId="1F63C503" w14:textId="77777777" w:rsidR="005E0ABC" w:rsidRDefault="005E0ABC" w:rsidP="005E0ABC"/>
    <w:p w14:paraId="5189BD2F" w14:textId="77777777" w:rsidR="009173EE" w:rsidRDefault="00CD51DD" w:rsidP="005E0ABC">
      <w:pPr>
        <w:pStyle w:val="ListParagraph"/>
        <w:numPr>
          <w:ilvl w:val="0"/>
          <w:numId w:val="34"/>
        </w:numPr>
        <w:spacing w:after="160" w:line="256" w:lineRule="auto"/>
      </w:pPr>
      <w:r>
        <w:t>Like all M2M2 commands these commands are synchronous with a</w:t>
      </w:r>
      <w:r w:rsidR="002D7F2D">
        <w:t xml:space="preserve"> command and response phase</w:t>
      </w:r>
    </w:p>
    <w:p w14:paraId="2C2B9DA6" w14:textId="77777777" w:rsidR="002D7F2D" w:rsidRDefault="002D7F2D" w:rsidP="005E0ABC">
      <w:pPr>
        <w:pStyle w:val="ListParagraph"/>
        <w:numPr>
          <w:ilvl w:val="0"/>
          <w:numId w:val="34"/>
        </w:numPr>
        <w:spacing w:after="160" w:line="256" w:lineRule="auto"/>
      </w:pPr>
      <w:r>
        <w:t>Each response should indicate the result of the command if successful, else an error if unsuccessful</w:t>
      </w:r>
    </w:p>
    <w:p w14:paraId="204BC086" w14:textId="77777777" w:rsidR="00D26CD8" w:rsidRDefault="00D26CD8" w:rsidP="00B55200">
      <w:pPr>
        <w:pStyle w:val="ListParagraph"/>
        <w:spacing w:after="160" w:line="256" w:lineRule="auto"/>
        <w:ind w:left="1440"/>
      </w:pPr>
    </w:p>
    <w:p w14:paraId="152598A5" w14:textId="19169016" w:rsidR="005C7C36" w:rsidRDefault="005C7C36" w:rsidP="00B55200">
      <w:pPr>
        <w:spacing w:after="160" w:line="256" w:lineRule="auto"/>
      </w:pPr>
      <w:proofErr w:type="spellStart"/>
      <w:r>
        <w:t>LoadCFG</w:t>
      </w:r>
      <w:proofErr w:type="spellEnd"/>
    </w:p>
    <w:p w14:paraId="5E5D9BC0" w14:textId="77777777" w:rsidR="005C7C36" w:rsidRDefault="005C7C36" w:rsidP="00B55200">
      <w:pPr>
        <w:pStyle w:val="ListParagraph"/>
        <w:numPr>
          <w:ilvl w:val="0"/>
          <w:numId w:val="34"/>
        </w:numPr>
        <w:spacing w:after="160" w:line="256" w:lineRule="auto"/>
      </w:pPr>
      <w:r>
        <w:t xml:space="preserve">Load PPG </w:t>
      </w:r>
      <w:r w:rsidR="00790BED">
        <w:t>L</w:t>
      </w:r>
      <w:r>
        <w:t>CFG.</w:t>
      </w:r>
    </w:p>
    <w:p w14:paraId="482CFC3A" w14:textId="77777777" w:rsidR="005C7C36" w:rsidRDefault="005C7C36" w:rsidP="00B55200">
      <w:pPr>
        <w:pStyle w:val="ListParagraph"/>
        <w:numPr>
          <w:ilvl w:val="0"/>
          <w:numId w:val="34"/>
        </w:numPr>
        <w:spacing w:after="160" w:line="256" w:lineRule="auto"/>
      </w:pPr>
      <w:r>
        <w:t xml:space="preserve">The device should have a PPG </w:t>
      </w:r>
      <w:r w:rsidR="00CB2903">
        <w:t>L</w:t>
      </w:r>
      <w:r>
        <w:t>CFG hard coded in source.</w:t>
      </w:r>
    </w:p>
    <w:p w14:paraId="00D510FF" w14:textId="738A5C3C" w:rsidR="00087424" w:rsidRDefault="005C7C36" w:rsidP="00B55200">
      <w:pPr>
        <w:pStyle w:val="ListParagraph"/>
        <w:numPr>
          <w:ilvl w:val="0"/>
          <w:numId w:val="34"/>
        </w:numPr>
        <w:spacing w:after="160" w:line="256" w:lineRule="auto"/>
      </w:pPr>
      <w:proofErr w:type="spellStart"/>
      <w:proofErr w:type="gramStart"/>
      <w:r>
        <w:t>LoadCFG</w:t>
      </w:r>
      <w:proofErr w:type="spellEnd"/>
      <w:r>
        <w:t>(</w:t>
      </w:r>
      <w:proofErr w:type="gramEnd"/>
      <w:r>
        <w:t xml:space="preserve">) </w:t>
      </w:r>
    </w:p>
    <w:p w14:paraId="08F9A489" w14:textId="568E1FD6" w:rsidR="00094B63" w:rsidRDefault="00886085" w:rsidP="00B55200">
      <w:pPr>
        <w:pStyle w:val="ListParagraph"/>
        <w:numPr>
          <w:ilvl w:val="1"/>
          <w:numId w:val="34"/>
        </w:numPr>
        <w:spacing w:after="160" w:line="256" w:lineRule="auto"/>
      </w:pPr>
      <w:r>
        <w:t>T</w:t>
      </w:r>
      <w:r w:rsidR="005C7C36">
        <w:t xml:space="preserve">ry to load the CFG from </w:t>
      </w:r>
      <w:r w:rsidR="007745BC">
        <w:t>flash</w:t>
      </w:r>
      <w:r w:rsidR="005C7C36">
        <w:t xml:space="preserve"> using the </w:t>
      </w:r>
      <w:r w:rsidR="005C7C36" w:rsidRPr="00C44303">
        <w:rPr>
          <w:b/>
        </w:rPr>
        <w:t>global</w:t>
      </w:r>
      <w:r w:rsidR="005C7C36">
        <w:t xml:space="preserve"> </w:t>
      </w:r>
      <w:proofErr w:type="spellStart"/>
      <w:proofErr w:type="gramStart"/>
      <w:r w:rsidR="0087681C">
        <w:t>G</w:t>
      </w:r>
      <w:r w:rsidR="005C7C36">
        <w:t>LoadCFG</w:t>
      </w:r>
      <w:proofErr w:type="spellEnd"/>
      <w:r w:rsidR="005C7C36">
        <w:t>(</w:t>
      </w:r>
      <w:proofErr w:type="gramEnd"/>
      <w:r w:rsidR="005C7C36">
        <w:t xml:space="preserve">) call. </w:t>
      </w:r>
      <w:r>
        <w:br/>
      </w:r>
      <w:r w:rsidR="005C7C36">
        <w:t xml:space="preserve">If </w:t>
      </w:r>
      <w:r w:rsidR="00067969">
        <w:t xml:space="preserve">it’s </w:t>
      </w:r>
      <w:r w:rsidR="005C7C36">
        <w:t>unsuccessful</w:t>
      </w:r>
      <w:r w:rsidR="004B5E4D">
        <w:t>, then</w:t>
      </w:r>
      <w:r w:rsidR="005C7C36">
        <w:t xml:space="preserve"> the hard coded CFG is used.</w:t>
      </w:r>
      <w:r w:rsidR="00C80AD1">
        <w:t xml:space="preserve"> </w:t>
      </w:r>
    </w:p>
    <w:p w14:paraId="6C29E174" w14:textId="77777777" w:rsidR="005C7C36" w:rsidRDefault="00C80AD1" w:rsidP="00FB350F">
      <w:pPr>
        <w:pStyle w:val="ListParagraph"/>
        <w:numPr>
          <w:ilvl w:val="1"/>
          <w:numId w:val="34"/>
        </w:numPr>
        <w:spacing w:after="160" w:line="256" w:lineRule="auto"/>
      </w:pPr>
      <w:r>
        <w:t>Finally</w:t>
      </w:r>
      <w:r w:rsidR="0095449F">
        <w:t xml:space="preserve">, </w:t>
      </w:r>
      <w:r w:rsidR="00E7595C">
        <w:t xml:space="preserve">apply the volatile </w:t>
      </w:r>
      <w:r w:rsidR="00952ADE">
        <w:t>M</w:t>
      </w:r>
      <w:r w:rsidR="004256D9">
        <w:t>L</w:t>
      </w:r>
      <w:r w:rsidR="00E7595C">
        <w:t xml:space="preserve">CFG </w:t>
      </w:r>
      <w:r w:rsidR="000B6550">
        <w:t xml:space="preserve">– where these values would be written via </w:t>
      </w:r>
      <w:proofErr w:type="spellStart"/>
      <w:proofErr w:type="gramStart"/>
      <w:r w:rsidR="000B6550">
        <w:t>PPGWrite</w:t>
      </w:r>
      <w:proofErr w:type="spellEnd"/>
      <w:r w:rsidR="000B6550">
        <w:t>(</w:t>
      </w:r>
      <w:proofErr w:type="gramEnd"/>
      <w:r w:rsidR="000B6550">
        <w:t>) prior to issuing the start command.</w:t>
      </w:r>
    </w:p>
    <w:p w14:paraId="1DBB01A3" w14:textId="77777777" w:rsidR="00D26CD8" w:rsidRDefault="00D26CD8" w:rsidP="00B55200">
      <w:pPr>
        <w:spacing w:after="160" w:line="256" w:lineRule="auto"/>
      </w:pPr>
      <w:r>
        <w:t>Start</w:t>
      </w:r>
    </w:p>
    <w:p w14:paraId="2A3A8808" w14:textId="77777777" w:rsidR="00740663" w:rsidRDefault="006D24F7" w:rsidP="00740663">
      <w:pPr>
        <w:pStyle w:val="ListParagraph"/>
        <w:numPr>
          <w:ilvl w:val="0"/>
          <w:numId w:val="34"/>
        </w:numPr>
        <w:spacing w:after="160" w:line="256" w:lineRule="auto"/>
      </w:pPr>
      <w:r>
        <w:t xml:space="preserve">Start </w:t>
      </w:r>
      <w:proofErr w:type="gramStart"/>
      <w:r>
        <w:t xml:space="preserve">the </w:t>
      </w:r>
      <w:r w:rsidR="00252F88">
        <w:t xml:space="preserve"> PPG</w:t>
      </w:r>
      <w:proofErr w:type="gramEnd"/>
      <w:r w:rsidR="00252F88">
        <w:t xml:space="preserve"> </w:t>
      </w:r>
      <w:r>
        <w:t xml:space="preserve">based on the </w:t>
      </w:r>
      <w:r w:rsidR="00F81DE0">
        <w:t>L</w:t>
      </w:r>
      <w:r>
        <w:t>CFG selection</w:t>
      </w:r>
    </w:p>
    <w:p w14:paraId="22816F21" w14:textId="77777777" w:rsidR="00740663" w:rsidRDefault="0026688B" w:rsidP="00740663">
      <w:pPr>
        <w:pStyle w:val="ListParagraph"/>
        <w:numPr>
          <w:ilvl w:val="0"/>
          <w:numId w:val="34"/>
        </w:numPr>
        <w:spacing w:after="160" w:line="256" w:lineRule="auto"/>
      </w:pPr>
      <w:r>
        <w:t xml:space="preserve">Start should take no parameters – all settings </w:t>
      </w:r>
      <w:r w:rsidR="003600F9">
        <w:t xml:space="preserve">must be made available via the </w:t>
      </w:r>
      <w:r w:rsidR="009551FA">
        <w:t xml:space="preserve">PPG </w:t>
      </w:r>
      <w:r w:rsidR="00F80765">
        <w:t>L</w:t>
      </w:r>
      <w:r w:rsidR="003600F9">
        <w:t>CFG.</w:t>
      </w:r>
    </w:p>
    <w:p w14:paraId="5A90FEC2" w14:textId="77777777" w:rsidR="004A6E20" w:rsidRDefault="004A6E20" w:rsidP="009173EE">
      <w:pPr>
        <w:spacing w:after="160" w:line="256" w:lineRule="auto"/>
      </w:pPr>
      <w:r>
        <w:t>Stop</w:t>
      </w:r>
    </w:p>
    <w:p w14:paraId="078A340B" w14:textId="77777777" w:rsidR="00303069" w:rsidRDefault="00303069" w:rsidP="00303069">
      <w:pPr>
        <w:pStyle w:val="ListParagraph"/>
        <w:numPr>
          <w:ilvl w:val="0"/>
          <w:numId w:val="34"/>
        </w:numPr>
        <w:spacing w:after="160" w:line="256" w:lineRule="auto"/>
      </w:pPr>
      <w:r>
        <w:t xml:space="preserve">Stops the PPG </w:t>
      </w:r>
      <w:r w:rsidR="005C4281">
        <w:t>app</w:t>
      </w:r>
    </w:p>
    <w:p w14:paraId="5BFB3C1F" w14:textId="77777777" w:rsidR="009173EE" w:rsidRDefault="004A6E20" w:rsidP="009173EE">
      <w:pPr>
        <w:spacing w:after="160" w:line="256" w:lineRule="auto"/>
      </w:pPr>
      <w:r>
        <w:t>Subscribe</w:t>
      </w:r>
    </w:p>
    <w:p w14:paraId="503E5EF5" w14:textId="77777777" w:rsidR="00C45656" w:rsidRDefault="00A90903" w:rsidP="00C45656">
      <w:pPr>
        <w:pStyle w:val="ListParagraph"/>
        <w:numPr>
          <w:ilvl w:val="0"/>
          <w:numId w:val="34"/>
        </w:numPr>
        <w:spacing w:after="160" w:line="256" w:lineRule="auto"/>
      </w:pPr>
      <w:r>
        <w:t xml:space="preserve">Another app requests to </w:t>
      </w:r>
      <w:r w:rsidR="00EF3646">
        <w:t xml:space="preserve">start </w:t>
      </w:r>
      <w:r>
        <w:t>receiv</w:t>
      </w:r>
      <w:r w:rsidR="00EF3646">
        <w:t>ing</w:t>
      </w:r>
      <w:r>
        <w:t xml:space="preserve"> data even</w:t>
      </w:r>
      <w:r w:rsidR="00EF3646">
        <w:t>t</w:t>
      </w:r>
      <w:r>
        <w:t xml:space="preserve">s from the </w:t>
      </w:r>
      <w:r w:rsidR="009551FA">
        <w:t xml:space="preserve">PPG </w:t>
      </w:r>
      <w:r w:rsidR="00BD47D7">
        <w:t>App</w:t>
      </w:r>
      <w:r w:rsidR="009551FA">
        <w:t>.</w:t>
      </w:r>
    </w:p>
    <w:p w14:paraId="03CDB3DA" w14:textId="77777777" w:rsidR="00431438" w:rsidRDefault="00D04871" w:rsidP="00C45656">
      <w:pPr>
        <w:pStyle w:val="ListParagraph"/>
        <w:numPr>
          <w:ilvl w:val="0"/>
          <w:numId w:val="34"/>
        </w:numPr>
        <w:spacing w:after="160" w:line="256" w:lineRule="auto"/>
      </w:pPr>
      <w:r>
        <w:t>The ID of the data event(s) must be specified.</w:t>
      </w:r>
    </w:p>
    <w:p w14:paraId="05795351" w14:textId="77777777" w:rsidR="009173EE" w:rsidRDefault="004A6E20" w:rsidP="009173EE">
      <w:pPr>
        <w:spacing w:after="160" w:line="256" w:lineRule="auto"/>
      </w:pPr>
      <w:r>
        <w:t>Unsubscribe</w:t>
      </w:r>
    </w:p>
    <w:p w14:paraId="1A7E08D8" w14:textId="77777777" w:rsidR="00EF3646" w:rsidRDefault="00EF3646" w:rsidP="00EF3646">
      <w:pPr>
        <w:pStyle w:val="ListParagraph"/>
        <w:numPr>
          <w:ilvl w:val="0"/>
          <w:numId w:val="34"/>
        </w:numPr>
        <w:spacing w:after="160" w:line="256" w:lineRule="auto"/>
      </w:pPr>
      <w:r>
        <w:t>Another app requests to stop receiving data events from the</w:t>
      </w:r>
      <w:r w:rsidR="00354633">
        <w:t xml:space="preserve"> </w:t>
      </w:r>
      <w:r>
        <w:t xml:space="preserve">PPG </w:t>
      </w:r>
      <w:r w:rsidR="00354633">
        <w:t>App</w:t>
      </w:r>
      <w:r>
        <w:t>.</w:t>
      </w:r>
    </w:p>
    <w:p w14:paraId="702605B5" w14:textId="77777777" w:rsidR="00D04871" w:rsidRDefault="00D04871" w:rsidP="00EF3646">
      <w:pPr>
        <w:pStyle w:val="ListParagraph"/>
        <w:numPr>
          <w:ilvl w:val="0"/>
          <w:numId w:val="34"/>
        </w:numPr>
        <w:spacing w:after="160" w:line="256" w:lineRule="auto"/>
      </w:pPr>
      <w:r>
        <w:t>The ID of the data event(s) must be specified.</w:t>
      </w:r>
    </w:p>
    <w:p w14:paraId="7DB5D647" w14:textId="6C720702" w:rsidR="009173EE" w:rsidRDefault="006F7488" w:rsidP="009173EE">
      <w:pPr>
        <w:spacing w:after="160" w:line="256" w:lineRule="auto"/>
      </w:pPr>
      <w:proofErr w:type="spellStart"/>
      <w:r>
        <w:t>LCFG</w:t>
      </w:r>
      <w:r w:rsidR="009B1944">
        <w:t>Write</w:t>
      </w:r>
      <w:proofErr w:type="spellEnd"/>
    </w:p>
    <w:p w14:paraId="43EA66CA" w14:textId="77777777" w:rsidR="00564F7E" w:rsidRDefault="00564F7E" w:rsidP="00564F7E">
      <w:pPr>
        <w:pStyle w:val="ListParagraph"/>
        <w:numPr>
          <w:ilvl w:val="0"/>
          <w:numId w:val="34"/>
        </w:numPr>
        <w:spacing w:after="160" w:line="256" w:lineRule="auto"/>
      </w:pPr>
      <w:r>
        <w:t xml:space="preserve">Write a series of </w:t>
      </w:r>
      <w:r w:rsidR="009B1D6C">
        <w:t>L</w:t>
      </w:r>
      <w:r>
        <w:t xml:space="preserve">CFG register address-data pairs contained in the payload to the PPG </w:t>
      </w:r>
      <w:r w:rsidR="00D81C03">
        <w:t>app</w:t>
      </w:r>
      <w:r>
        <w:t>.</w:t>
      </w:r>
    </w:p>
    <w:p w14:paraId="12763D1C" w14:textId="4CE16665" w:rsidR="004A6E20" w:rsidRDefault="006F7488" w:rsidP="009173EE">
      <w:pPr>
        <w:spacing w:after="160" w:line="256" w:lineRule="auto"/>
      </w:pPr>
      <w:proofErr w:type="spellStart"/>
      <w:r>
        <w:t>LCFG</w:t>
      </w:r>
      <w:r w:rsidR="009B1944">
        <w:t>Read</w:t>
      </w:r>
      <w:proofErr w:type="spellEnd"/>
    </w:p>
    <w:p w14:paraId="5D1319F6" w14:textId="77777777" w:rsidR="000B6550" w:rsidRDefault="000B6550" w:rsidP="000B6550">
      <w:pPr>
        <w:pStyle w:val="ListParagraph"/>
        <w:numPr>
          <w:ilvl w:val="0"/>
          <w:numId w:val="34"/>
        </w:numPr>
        <w:spacing w:after="160" w:line="256" w:lineRule="auto"/>
      </w:pPr>
      <w:r>
        <w:t xml:space="preserve">Read a series of </w:t>
      </w:r>
      <w:r w:rsidR="00E66AD0">
        <w:t>L</w:t>
      </w:r>
      <w:r>
        <w:t xml:space="preserve">CFG register </w:t>
      </w:r>
      <w:r w:rsidR="00177626">
        <w:t>values</w:t>
      </w:r>
      <w:r>
        <w:t xml:space="preserve"> contained in the payload </w:t>
      </w:r>
      <w:r w:rsidR="00177626">
        <w:t>from</w:t>
      </w:r>
      <w:r>
        <w:t xml:space="preserve"> the PPG </w:t>
      </w:r>
      <w:r w:rsidR="00B8051C">
        <w:t>app</w:t>
      </w:r>
      <w:r>
        <w:t>.</w:t>
      </w:r>
    </w:p>
    <w:p w14:paraId="40D7D473" w14:textId="77777777" w:rsidR="001C6EDC" w:rsidRDefault="001C6EDC" w:rsidP="00B55200">
      <w:pPr>
        <w:pStyle w:val="Heading4"/>
      </w:pPr>
      <w:bookmarkStart w:id="14" w:name="_Toc419192"/>
      <w:r>
        <w:t>Usage</w:t>
      </w:r>
      <w:bookmarkEnd w:id="14"/>
      <w:r>
        <w:br/>
      </w:r>
    </w:p>
    <w:p w14:paraId="32FE10B3" w14:textId="77777777" w:rsidR="0078749D" w:rsidRDefault="00226988" w:rsidP="0078749D">
      <w:pPr>
        <w:rPr>
          <w:rFonts w:eastAsia="Times New Roman"/>
        </w:rPr>
      </w:pPr>
      <w:r>
        <w:rPr>
          <w:rFonts w:eastAsia="Times New Roman"/>
        </w:rPr>
        <w:t>Example usage:</w:t>
      </w:r>
    </w:p>
    <w:p w14:paraId="57D38375" w14:textId="77777777" w:rsidR="00B37D03" w:rsidRDefault="00B37D03" w:rsidP="00F51863">
      <w:pPr>
        <w:pStyle w:val="ListParagraph"/>
        <w:numPr>
          <w:ilvl w:val="0"/>
          <w:numId w:val="46"/>
        </w:numPr>
        <w:rPr>
          <w:rFonts w:eastAsia="Times New Roman"/>
        </w:rPr>
      </w:pPr>
      <w:r>
        <w:rPr>
          <w:rFonts w:eastAsia="Times New Roman"/>
        </w:rPr>
        <w:t>Subscribe</w:t>
      </w:r>
    </w:p>
    <w:p w14:paraId="686716F0" w14:textId="3F5D2F5B" w:rsidR="00226988" w:rsidRDefault="00226988" w:rsidP="00F51863">
      <w:pPr>
        <w:pStyle w:val="ListParagraph"/>
        <w:numPr>
          <w:ilvl w:val="0"/>
          <w:numId w:val="46"/>
        </w:numPr>
        <w:rPr>
          <w:rFonts w:eastAsia="Times New Roman"/>
        </w:rPr>
      </w:pPr>
      <w:proofErr w:type="spellStart"/>
      <w:r w:rsidRPr="00FB350F">
        <w:rPr>
          <w:rFonts w:eastAsia="Times New Roman"/>
        </w:rPr>
        <w:t>LoadCFG</w:t>
      </w:r>
      <w:proofErr w:type="spellEnd"/>
      <w:r w:rsidR="004E7C04" w:rsidRPr="00FB350F">
        <w:rPr>
          <w:rFonts w:eastAsia="Times New Roman"/>
        </w:rPr>
        <w:t xml:space="preserve"> </w:t>
      </w:r>
    </w:p>
    <w:p w14:paraId="55E7E38E" w14:textId="16A4D10F" w:rsidR="0078749D" w:rsidRDefault="006F7488" w:rsidP="00F51863">
      <w:pPr>
        <w:pStyle w:val="ListParagraph"/>
        <w:numPr>
          <w:ilvl w:val="0"/>
          <w:numId w:val="46"/>
        </w:numPr>
        <w:rPr>
          <w:rFonts w:eastAsia="Times New Roman"/>
        </w:rPr>
      </w:pPr>
      <w:proofErr w:type="spellStart"/>
      <w:r>
        <w:rPr>
          <w:rFonts w:eastAsia="Times New Roman"/>
        </w:rPr>
        <w:t>LCFG</w:t>
      </w:r>
      <w:r w:rsidR="0078749D">
        <w:rPr>
          <w:rFonts w:eastAsia="Times New Roman"/>
        </w:rPr>
        <w:t>Write</w:t>
      </w:r>
      <w:proofErr w:type="spellEnd"/>
      <w:r w:rsidR="0078749D">
        <w:rPr>
          <w:rFonts w:eastAsia="Times New Roman"/>
        </w:rPr>
        <w:t>/</w:t>
      </w:r>
      <w:proofErr w:type="spellStart"/>
      <w:r>
        <w:rPr>
          <w:rFonts w:eastAsia="Times New Roman"/>
        </w:rPr>
        <w:t>LCFG</w:t>
      </w:r>
      <w:r w:rsidR="0078749D">
        <w:rPr>
          <w:rFonts w:eastAsia="Times New Roman"/>
        </w:rPr>
        <w:t>Read</w:t>
      </w:r>
      <w:proofErr w:type="spellEnd"/>
    </w:p>
    <w:p w14:paraId="3C11ADC8" w14:textId="77777777" w:rsidR="0078749D" w:rsidRDefault="0078749D" w:rsidP="00F51863">
      <w:pPr>
        <w:pStyle w:val="ListParagraph"/>
        <w:numPr>
          <w:ilvl w:val="0"/>
          <w:numId w:val="46"/>
        </w:numPr>
        <w:rPr>
          <w:rFonts w:eastAsia="Times New Roman"/>
        </w:rPr>
      </w:pPr>
      <w:r>
        <w:rPr>
          <w:rFonts w:eastAsia="Times New Roman"/>
        </w:rPr>
        <w:t>Start</w:t>
      </w:r>
    </w:p>
    <w:p w14:paraId="0D449A6A" w14:textId="77777777" w:rsidR="00B37D03" w:rsidRDefault="007C51CD" w:rsidP="00F51863">
      <w:pPr>
        <w:pStyle w:val="ListParagraph"/>
        <w:numPr>
          <w:ilvl w:val="0"/>
          <w:numId w:val="46"/>
        </w:numPr>
        <w:rPr>
          <w:rFonts w:eastAsia="Times New Roman"/>
        </w:rPr>
      </w:pPr>
      <w:r>
        <w:rPr>
          <w:rFonts w:eastAsia="Times New Roman"/>
        </w:rPr>
        <w:t>…</w:t>
      </w:r>
    </w:p>
    <w:p w14:paraId="1BE4964C" w14:textId="77777777" w:rsidR="007C51CD" w:rsidRDefault="007C51CD" w:rsidP="00F51863">
      <w:pPr>
        <w:pStyle w:val="ListParagraph"/>
        <w:numPr>
          <w:ilvl w:val="0"/>
          <w:numId w:val="46"/>
        </w:numPr>
        <w:rPr>
          <w:rFonts w:eastAsia="Times New Roman"/>
        </w:rPr>
      </w:pPr>
      <w:r>
        <w:rPr>
          <w:rFonts w:eastAsia="Times New Roman"/>
        </w:rPr>
        <w:t>Stop</w:t>
      </w:r>
    </w:p>
    <w:p w14:paraId="2B66A785" w14:textId="77777777" w:rsidR="007C51CD" w:rsidRPr="00B55200" w:rsidRDefault="007C51CD" w:rsidP="00F51863">
      <w:pPr>
        <w:pStyle w:val="ListParagraph"/>
        <w:numPr>
          <w:ilvl w:val="0"/>
          <w:numId w:val="46"/>
        </w:numPr>
        <w:rPr>
          <w:rFonts w:eastAsia="Times New Roman"/>
        </w:rPr>
      </w:pPr>
      <w:r>
        <w:rPr>
          <w:rFonts w:eastAsia="Times New Roman"/>
        </w:rPr>
        <w:t>Unsubscribe</w:t>
      </w:r>
    </w:p>
    <w:p w14:paraId="1C355EDA" w14:textId="77777777" w:rsidR="0078749D" w:rsidRDefault="0078749D" w:rsidP="004A6E20">
      <w:pPr>
        <w:rPr>
          <w:rFonts w:eastAsia="Times New Roman"/>
        </w:rPr>
      </w:pPr>
    </w:p>
    <w:p w14:paraId="46849A40" w14:textId="77777777" w:rsidR="00226988" w:rsidRDefault="00226988" w:rsidP="004A6E20">
      <w:pPr>
        <w:rPr>
          <w:rFonts w:eastAsia="Times New Roman"/>
        </w:rPr>
      </w:pPr>
    </w:p>
    <w:p w14:paraId="681E66E9" w14:textId="77777777" w:rsidR="009173EE" w:rsidRDefault="009173EE" w:rsidP="009173EE">
      <w:pPr>
        <w:pStyle w:val="Heading3"/>
        <w:rPr>
          <w:rFonts w:eastAsia="Times New Roman"/>
        </w:rPr>
      </w:pPr>
      <w:bookmarkStart w:id="15" w:name="_Toc419193"/>
      <w:r>
        <w:rPr>
          <w:rFonts w:eastAsia="Times New Roman"/>
        </w:rPr>
        <w:lastRenderedPageBreak/>
        <w:t>M2M2 Data Events</w:t>
      </w:r>
      <w:bookmarkEnd w:id="15"/>
    </w:p>
    <w:p w14:paraId="715ED46E" w14:textId="77777777" w:rsidR="009173EE" w:rsidRDefault="009173EE" w:rsidP="004A6E20">
      <w:pPr>
        <w:rPr>
          <w:rFonts w:eastAsia="Times New Roman"/>
        </w:rPr>
      </w:pPr>
    </w:p>
    <w:p w14:paraId="5E086D5B" w14:textId="77777777" w:rsidR="00AD4E35" w:rsidRDefault="00E47CC4" w:rsidP="004A6E20">
      <w:pPr>
        <w:rPr>
          <w:rFonts w:eastAsia="Times New Roman"/>
        </w:rPr>
      </w:pPr>
      <w:r>
        <w:rPr>
          <w:rFonts w:eastAsia="Times New Roman"/>
        </w:rPr>
        <w:t xml:space="preserve">The </w:t>
      </w:r>
      <w:r w:rsidR="00F47A0C">
        <w:rPr>
          <w:rFonts w:eastAsia="Times New Roman"/>
        </w:rPr>
        <w:t xml:space="preserve">PPG </w:t>
      </w:r>
      <w:r w:rsidR="00507FA7">
        <w:rPr>
          <w:rFonts w:eastAsia="Times New Roman"/>
        </w:rPr>
        <w:t>Module</w:t>
      </w:r>
      <w:r w:rsidR="000E3AED">
        <w:rPr>
          <w:rFonts w:eastAsia="Times New Roman"/>
        </w:rPr>
        <w:t xml:space="preserve"> M2M2 packets will differ in </w:t>
      </w:r>
      <w:proofErr w:type="spellStart"/>
      <w:r w:rsidR="000E3AED">
        <w:rPr>
          <w:rFonts w:eastAsia="Times New Roman"/>
        </w:rPr>
        <w:t>nextgen</w:t>
      </w:r>
      <w:proofErr w:type="spellEnd"/>
      <w:r w:rsidR="000E3AED">
        <w:rPr>
          <w:rFonts w:eastAsia="Times New Roman"/>
        </w:rPr>
        <w:t xml:space="preserve"> firmware when compared to </w:t>
      </w:r>
      <w:r w:rsidR="00501A67">
        <w:rPr>
          <w:rFonts w:eastAsia="Times New Roman"/>
        </w:rPr>
        <w:t xml:space="preserve">the </w:t>
      </w:r>
      <w:r w:rsidR="000E3AED">
        <w:rPr>
          <w:rFonts w:eastAsia="Times New Roman"/>
        </w:rPr>
        <w:t>gen3</w:t>
      </w:r>
      <w:r w:rsidR="00501A67">
        <w:rPr>
          <w:rFonts w:eastAsia="Times New Roman"/>
        </w:rPr>
        <w:t xml:space="preserve"> firmware.</w:t>
      </w:r>
    </w:p>
    <w:p w14:paraId="04581D65" w14:textId="77777777" w:rsidR="00501A67" w:rsidRDefault="006C248C" w:rsidP="004A6E20">
      <w:pPr>
        <w:rPr>
          <w:rFonts w:eastAsia="Times New Roman"/>
        </w:rPr>
      </w:pPr>
      <w:r>
        <w:rPr>
          <w:rFonts w:eastAsia="Times New Roman"/>
        </w:rPr>
        <w:t>The driving factors are:</w:t>
      </w:r>
    </w:p>
    <w:p w14:paraId="436C5D4B" w14:textId="77777777" w:rsidR="006C248C" w:rsidRDefault="006C248C" w:rsidP="006C248C">
      <w:pPr>
        <w:pStyle w:val="ListParagraph"/>
        <w:numPr>
          <w:ilvl w:val="0"/>
          <w:numId w:val="35"/>
        </w:numPr>
        <w:rPr>
          <w:rFonts w:eastAsia="Times New Roman"/>
        </w:rPr>
      </w:pPr>
      <w:r>
        <w:rPr>
          <w:rFonts w:eastAsia="Times New Roman"/>
        </w:rPr>
        <w:t>ADPD400x support</w:t>
      </w:r>
    </w:p>
    <w:p w14:paraId="2F43E987" w14:textId="77777777" w:rsidR="00382C7D" w:rsidRDefault="00382C7D" w:rsidP="00382C7D">
      <w:pPr>
        <w:pStyle w:val="ListParagraph"/>
        <w:numPr>
          <w:ilvl w:val="1"/>
          <w:numId w:val="35"/>
        </w:numPr>
        <w:rPr>
          <w:rFonts w:eastAsia="Times New Roman"/>
        </w:rPr>
      </w:pPr>
      <w:r>
        <w:rPr>
          <w:rFonts w:eastAsia="Times New Roman"/>
        </w:rPr>
        <w:t>Channels 1 and 2</w:t>
      </w:r>
    </w:p>
    <w:p w14:paraId="5B62AD5E" w14:textId="77777777" w:rsidR="00382C7D" w:rsidRPr="00B55200" w:rsidRDefault="00382C7D" w:rsidP="00B55200">
      <w:pPr>
        <w:pStyle w:val="ListParagraph"/>
        <w:numPr>
          <w:ilvl w:val="1"/>
          <w:numId w:val="35"/>
        </w:numPr>
        <w:rPr>
          <w:rFonts w:eastAsia="Times New Roman"/>
        </w:rPr>
      </w:pPr>
      <w:r>
        <w:rPr>
          <w:rFonts w:eastAsia="Times New Roman"/>
        </w:rPr>
        <w:t>Slots A, B, C, D, E, F, G, H, I, J, K, L</w:t>
      </w:r>
    </w:p>
    <w:p w14:paraId="73A1DA5E" w14:textId="77777777" w:rsidR="002D1885" w:rsidRDefault="00F47A0C" w:rsidP="004A6E20">
      <w:pPr>
        <w:pStyle w:val="ListParagraph"/>
        <w:numPr>
          <w:ilvl w:val="0"/>
          <w:numId w:val="35"/>
        </w:numPr>
        <w:rPr>
          <w:rFonts w:eastAsia="Times New Roman"/>
        </w:rPr>
      </w:pPr>
      <w:r>
        <w:rPr>
          <w:rFonts w:eastAsia="Times New Roman"/>
        </w:rPr>
        <w:t>PPG</w:t>
      </w:r>
      <w:r w:rsidR="0053769D">
        <w:rPr>
          <w:rFonts w:eastAsia="Times New Roman"/>
        </w:rPr>
        <w:t xml:space="preserve"> modes</w:t>
      </w:r>
    </w:p>
    <w:p w14:paraId="23434595" w14:textId="77777777" w:rsidR="006950E6" w:rsidRDefault="006950E6" w:rsidP="006950E6">
      <w:pPr>
        <w:pStyle w:val="ListParagraph"/>
        <w:numPr>
          <w:ilvl w:val="1"/>
          <w:numId w:val="35"/>
        </w:numPr>
        <w:rPr>
          <w:rFonts w:eastAsia="Times New Roman"/>
        </w:rPr>
      </w:pPr>
      <w:r>
        <w:rPr>
          <w:rFonts w:eastAsia="Times New Roman"/>
        </w:rPr>
        <w:t>ADPD, ADXL</w:t>
      </w:r>
    </w:p>
    <w:p w14:paraId="66D11B4D" w14:textId="77777777" w:rsidR="006950E6" w:rsidRDefault="006950E6" w:rsidP="006950E6">
      <w:pPr>
        <w:pStyle w:val="ListParagraph"/>
        <w:numPr>
          <w:ilvl w:val="1"/>
          <w:numId w:val="35"/>
        </w:numPr>
        <w:rPr>
          <w:rFonts w:eastAsia="Times New Roman"/>
        </w:rPr>
      </w:pPr>
      <w:r>
        <w:rPr>
          <w:rFonts w:eastAsia="Times New Roman"/>
        </w:rPr>
        <w:t>ADPD only</w:t>
      </w:r>
    </w:p>
    <w:p w14:paraId="7F113F52" w14:textId="77777777" w:rsidR="006950E6" w:rsidRDefault="006950E6" w:rsidP="006950E6">
      <w:pPr>
        <w:pStyle w:val="ListParagraph"/>
        <w:numPr>
          <w:ilvl w:val="1"/>
          <w:numId w:val="35"/>
        </w:numPr>
        <w:rPr>
          <w:rFonts w:eastAsia="Times New Roman"/>
        </w:rPr>
      </w:pPr>
      <w:r>
        <w:rPr>
          <w:rFonts w:eastAsia="Times New Roman"/>
        </w:rPr>
        <w:t>ADXL only</w:t>
      </w:r>
    </w:p>
    <w:p w14:paraId="53B731A3" w14:textId="77777777" w:rsidR="007F6758" w:rsidRDefault="00B92B98" w:rsidP="007F6758">
      <w:pPr>
        <w:rPr>
          <w:rFonts w:eastAsia="Times New Roman"/>
        </w:rPr>
      </w:pPr>
      <w:r>
        <w:rPr>
          <w:rFonts w:eastAsia="Times New Roman"/>
        </w:rPr>
        <w:t>External Subscribers only??</w:t>
      </w:r>
    </w:p>
    <w:tbl>
      <w:tblPr>
        <w:tblStyle w:val="GridTable4-Accent1"/>
        <w:tblW w:w="0" w:type="auto"/>
        <w:tblLook w:val="04A0" w:firstRow="1" w:lastRow="0" w:firstColumn="1" w:lastColumn="0" w:noHBand="0" w:noVBand="1"/>
      </w:tblPr>
      <w:tblGrid>
        <w:gridCol w:w="879"/>
        <w:gridCol w:w="540"/>
        <w:gridCol w:w="6989"/>
      </w:tblGrid>
      <w:tr w:rsidR="00F05FD4" w14:paraId="38FAB525" w14:textId="77777777" w:rsidTr="00B552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14:paraId="35F81601" w14:textId="77777777" w:rsidR="00F05FD4" w:rsidRDefault="00F05FD4" w:rsidP="007F6758">
            <w:pPr>
              <w:rPr>
                <w:rFonts w:eastAsia="Times New Roman"/>
              </w:rPr>
            </w:pPr>
            <w:r>
              <w:rPr>
                <w:rFonts w:eastAsia="Times New Roman"/>
              </w:rPr>
              <w:t>Section</w:t>
            </w:r>
          </w:p>
        </w:tc>
        <w:tc>
          <w:tcPr>
            <w:tcW w:w="540" w:type="dxa"/>
          </w:tcPr>
          <w:p w14:paraId="0970EB66" w14:textId="77777777" w:rsidR="00F05FD4" w:rsidRDefault="00F05FD4" w:rsidP="007F6758">
            <w:pPr>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Size</w:t>
            </w:r>
          </w:p>
        </w:tc>
        <w:tc>
          <w:tcPr>
            <w:tcW w:w="6989" w:type="dxa"/>
          </w:tcPr>
          <w:p w14:paraId="4C036306" w14:textId="77777777" w:rsidR="00F05FD4" w:rsidRDefault="00F05FD4" w:rsidP="007F6758">
            <w:pPr>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Name</w:t>
            </w:r>
          </w:p>
        </w:tc>
      </w:tr>
      <w:tr w:rsidR="00F05FD4" w14:paraId="3A11B48E" w14:textId="77777777" w:rsidTr="00B552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14:paraId="05042FBA" w14:textId="77777777" w:rsidR="00F05FD4" w:rsidRPr="00B55200" w:rsidRDefault="00F05FD4" w:rsidP="007F6758">
            <w:pPr>
              <w:rPr>
                <w:rFonts w:eastAsia="Times New Roman"/>
                <w:b w:val="0"/>
                <w:bCs w:val="0"/>
              </w:rPr>
            </w:pPr>
            <w:r w:rsidRPr="00360FD8">
              <w:rPr>
                <w:rFonts w:eastAsia="Times New Roman"/>
              </w:rPr>
              <w:t>Header</w:t>
            </w:r>
          </w:p>
        </w:tc>
        <w:tc>
          <w:tcPr>
            <w:tcW w:w="540" w:type="dxa"/>
          </w:tcPr>
          <w:p w14:paraId="0CA79989" w14:textId="77777777" w:rsidR="00F05FD4" w:rsidRDefault="00F05FD4" w:rsidP="007F6758">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2</w:t>
            </w:r>
          </w:p>
        </w:tc>
        <w:tc>
          <w:tcPr>
            <w:tcW w:w="6989" w:type="dxa"/>
          </w:tcPr>
          <w:p w14:paraId="14B9E1A2" w14:textId="77777777" w:rsidR="00F05FD4" w:rsidRDefault="00F05FD4" w:rsidP="007F6758">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Source</w:t>
            </w:r>
          </w:p>
        </w:tc>
      </w:tr>
      <w:tr w:rsidR="00F05FD4" w14:paraId="28CEA5B3" w14:textId="77777777" w:rsidTr="00B55200">
        <w:tc>
          <w:tcPr>
            <w:cnfStyle w:val="001000000000" w:firstRow="0" w:lastRow="0" w:firstColumn="1" w:lastColumn="0" w:oddVBand="0" w:evenVBand="0" w:oddHBand="0" w:evenHBand="0" w:firstRowFirstColumn="0" w:firstRowLastColumn="0" w:lastRowFirstColumn="0" w:lastRowLastColumn="0"/>
            <w:tcW w:w="858" w:type="dxa"/>
          </w:tcPr>
          <w:p w14:paraId="544887F9" w14:textId="77777777" w:rsidR="00F05FD4" w:rsidRPr="00B55200" w:rsidRDefault="00F05FD4" w:rsidP="007F6758">
            <w:pPr>
              <w:rPr>
                <w:rFonts w:eastAsia="Times New Roman"/>
                <w:b w:val="0"/>
              </w:rPr>
            </w:pPr>
          </w:p>
        </w:tc>
        <w:tc>
          <w:tcPr>
            <w:tcW w:w="540" w:type="dxa"/>
          </w:tcPr>
          <w:p w14:paraId="7D9533DE" w14:textId="77777777" w:rsidR="00F05FD4" w:rsidRDefault="00F05FD4" w:rsidP="007F6758">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2</w:t>
            </w:r>
          </w:p>
        </w:tc>
        <w:tc>
          <w:tcPr>
            <w:tcW w:w="6989" w:type="dxa"/>
          </w:tcPr>
          <w:p w14:paraId="5FF3D8BD" w14:textId="77777777" w:rsidR="00F05FD4" w:rsidRDefault="00F05FD4" w:rsidP="007F6758">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Destination</w:t>
            </w:r>
          </w:p>
        </w:tc>
      </w:tr>
      <w:tr w:rsidR="00F05FD4" w14:paraId="4F45911A" w14:textId="77777777" w:rsidTr="00B552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14:paraId="1AB7921B" w14:textId="77777777" w:rsidR="00F05FD4" w:rsidRPr="00B55200" w:rsidRDefault="00F05FD4" w:rsidP="007F6758">
            <w:pPr>
              <w:rPr>
                <w:rFonts w:eastAsia="Times New Roman"/>
                <w:b w:val="0"/>
              </w:rPr>
            </w:pPr>
          </w:p>
        </w:tc>
        <w:tc>
          <w:tcPr>
            <w:tcW w:w="540" w:type="dxa"/>
          </w:tcPr>
          <w:p w14:paraId="0F6CD3A1" w14:textId="77777777" w:rsidR="00F05FD4" w:rsidRDefault="00F05FD4" w:rsidP="007F6758">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2</w:t>
            </w:r>
          </w:p>
        </w:tc>
        <w:tc>
          <w:tcPr>
            <w:tcW w:w="6989" w:type="dxa"/>
          </w:tcPr>
          <w:p w14:paraId="5CFF7558" w14:textId="77777777" w:rsidR="00F05FD4" w:rsidRDefault="00F05FD4" w:rsidP="007F6758">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Checksum</w:t>
            </w:r>
          </w:p>
        </w:tc>
      </w:tr>
      <w:tr w:rsidR="00F05FD4" w14:paraId="291A95B1" w14:textId="77777777" w:rsidTr="00B55200">
        <w:tc>
          <w:tcPr>
            <w:cnfStyle w:val="001000000000" w:firstRow="0" w:lastRow="0" w:firstColumn="1" w:lastColumn="0" w:oddVBand="0" w:evenVBand="0" w:oddHBand="0" w:evenHBand="0" w:firstRowFirstColumn="0" w:firstRowLastColumn="0" w:lastRowFirstColumn="0" w:lastRowLastColumn="0"/>
            <w:tcW w:w="858" w:type="dxa"/>
          </w:tcPr>
          <w:p w14:paraId="3ADC6E02" w14:textId="77777777" w:rsidR="00F05FD4" w:rsidRPr="00B55200" w:rsidRDefault="00F05FD4" w:rsidP="007F6758">
            <w:pPr>
              <w:rPr>
                <w:rFonts w:eastAsia="Times New Roman"/>
                <w:b w:val="0"/>
              </w:rPr>
            </w:pPr>
          </w:p>
        </w:tc>
        <w:tc>
          <w:tcPr>
            <w:tcW w:w="540" w:type="dxa"/>
          </w:tcPr>
          <w:p w14:paraId="35751B38" w14:textId="77777777" w:rsidR="00F05FD4" w:rsidRDefault="00F05FD4" w:rsidP="007F6758">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2</w:t>
            </w:r>
          </w:p>
        </w:tc>
        <w:tc>
          <w:tcPr>
            <w:tcW w:w="6989" w:type="dxa"/>
          </w:tcPr>
          <w:p w14:paraId="68A1FAAC" w14:textId="77777777" w:rsidR="00F05FD4" w:rsidRDefault="00F05FD4" w:rsidP="007F6758">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Length</w:t>
            </w:r>
          </w:p>
        </w:tc>
      </w:tr>
      <w:tr w:rsidR="00EA7180" w14:paraId="475AFF7F" w14:textId="77777777" w:rsidTr="00B552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14:paraId="7BED6EC7" w14:textId="77777777" w:rsidR="00EA7180" w:rsidRPr="00B55200" w:rsidRDefault="00EA7180" w:rsidP="00EA7180">
            <w:pPr>
              <w:rPr>
                <w:rFonts w:eastAsia="Times New Roman"/>
                <w:b w:val="0"/>
                <w:bCs w:val="0"/>
              </w:rPr>
            </w:pPr>
            <w:r w:rsidRPr="00360FD8">
              <w:rPr>
                <w:rFonts w:eastAsia="Times New Roman"/>
              </w:rPr>
              <w:t>Payload</w:t>
            </w:r>
          </w:p>
        </w:tc>
        <w:tc>
          <w:tcPr>
            <w:tcW w:w="540" w:type="dxa"/>
          </w:tcPr>
          <w:p w14:paraId="5EBFD36F" w14:textId="77777777" w:rsidR="00EA7180" w:rsidRDefault="00EA7180" w:rsidP="00EA7180">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1</w:t>
            </w:r>
          </w:p>
        </w:tc>
        <w:tc>
          <w:tcPr>
            <w:tcW w:w="6989" w:type="dxa"/>
          </w:tcPr>
          <w:p w14:paraId="001F2F02" w14:textId="77777777" w:rsidR="00EA7180" w:rsidRDefault="00EA7180" w:rsidP="00EA7180">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 xml:space="preserve">Command </w:t>
            </w:r>
          </w:p>
        </w:tc>
      </w:tr>
      <w:tr w:rsidR="00EA7180" w14:paraId="4C7B111D" w14:textId="77777777" w:rsidTr="00B55200">
        <w:tc>
          <w:tcPr>
            <w:cnfStyle w:val="001000000000" w:firstRow="0" w:lastRow="0" w:firstColumn="1" w:lastColumn="0" w:oddVBand="0" w:evenVBand="0" w:oddHBand="0" w:evenHBand="0" w:firstRowFirstColumn="0" w:firstRowLastColumn="0" w:lastRowFirstColumn="0" w:lastRowLastColumn="0"/>
            <w:tcW w:w="858" w:type="dxa"/>
          </w:tcPr>
          <w:p w14:paraId="09088595" w14:textId="77777777" w:rsidR="00EA7180" w:rsidRPr="00360FD8" w:rsidRDefault="00EA7180" w:rsidP="00EA7180">
            <w:pPr>
              <w:rPr>
                <w:rFonts w:eastAsia="Times New Roman"/>
                <w:b w:val="0"/>
              </w:rPr>
            </w:pPr>
          </w:p>
        </w:tc>
        <w:tc>
          <w:tcPr>
            <w:tcW w:w="0" w:type="dxa"/>
          </w:tcPr>
          <w:p w14:paraId="26F949D8" w14:textId="77777777" w:rsidR="00EA7180" w:rsidRDefault="00EA7180" w:rsidP="00EA718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w:t>
            </w:r>
          </w:p>
        </w:tc>
        <w:tc>
          <w:tcPr>
            <w:tcW w:w="0" w:type="dxa"/>
          </w:tcPr>
          <w:p w14:paraId="4492BD75" w14:textId="77777777" w:rsidR="00EA7180" w:rsidRDefault="00EA7180" w:rsidP="00EA7180">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Status</w:t>
            </w:r>
          </w:p>
        </w:tc>
      </w:tr>
      <w:tr w:rsidR="00EA7180" w14:paraId="67B9C0F4" w14:textId="77777777" w:rsidTr="00B552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14:paraId="284C56AF" w14:textId="77777777" w:rsidR="00EA7180" w:rsidRPr="00360FD8" w:rsidRDefault="00EA7180" w:rsidP="00EA7180">
            <w:pPr>
              <w:rPr>
                <w:rFonts w:eastAsia="Times New Roman"/>
                <w:b w:val="0"/>
              </w:rPr>
            </w:pPr>
          </w:p>
        </w:tc>
        <w:tc>
          <w:tcPr>
            <w:tcW w:w="0" w:type="dxa"/>
          </w:tcPr>
          <w:p w14:paraId="13A6468D" w14:textId="77777777" w:rsidR="00EA7180" w:rsidRDefault="00EA7180" w:rsidP="00EA7180">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2</w:t>
            </w:r>
          </w:p>
        </w:tc>
        <w:tc>
          <w:tcPr>
            <w:tcW w:w="0" w:type="dxa"/>
          </w:tcPr>
          <w:p w14:paraId="6CED53EE" w14:textId="77777777" w:rsidR="00EA7180" w:rsidRDefault="00EA7180" w:rsidP="00EA7180">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Sequence number</w:t>
            </w:r>
          </w:p>
        </w:tc>
      </w:tr>
      <w:tr w:rsidR="00F05FD4" w14:paraId="374E945D" w14:textId="77777777" w:rsidTr="00B55200">
        <w:tc>
          <w:tcPr>
            <w:cnfStyle w:val="001000000000" w:firstRow="0" w:lastRow="0" w:firstColumn="1" w:lastColumn="0" w:oddVBand="0" w:evenVBand="0" w:oddHBand="0" w:evenHBand="0" w:firstRowFirstColumn="0" w:firstRowLastColumn="0" w:lastRowFirstColumn="0" w:lastRowLastColumn="0"/>
            <w:tcW w:w="858" w:type="dxa"/>
          </w:tcPr>
          <w:p w14:paraId="5C2C3545" w14:textId="77777777" w:rsidR="00F05FD4" w:rsidRPr="00B55200" w:rsidRDefault="00F05FD4" w:rsidP="007F6758">
            <w:pPr>
              <w:rPr>
                <w:rFonts w:eastAsia="Times New Roman"/>
                <w:b w:val="0"/>
              </w:rPr>
            </w:pPr>
          </w:p>
        </w:tc>
        <w:tc>
          <w:tcPr>
            <w:tcW w:w="540" w:type="dxa"/>
          </w:tcPr>
          <w:p w14:paraId="27046FBC" w14:textId="77777777" w:rsidR="00F05FD4" w:rsidRDefault="00797C48" w:rsidP="007F6758">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4</w:t>
            </w:r>
          </w:p>
        </w:tc>
        <w:tc>
          <w:tcPr>
            <w:tcW w:w="6989" w:type="dxa"/>
          </w:tcPr>
          <w:p w14:paraId="703F46B3" w14:textId="77777777" w:rsidR="00F05FD4" w:rsidRDefault="00F05FD4" w:rsidP="007F6758">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Data header</w:t>
            </w:r>
          </w:p>
          <w:p w14:paraId="46884533" w14:textId="77777777" w:rsidR="00E62724" w:rsidRDefault="00E62724" w:rsidP="007F6758">
            <w:pPr>
              <w:cnfStyle w:val="000000000000" w:firstRow="0" w:lastRow="0" w:firstColumn="0" w:lastColumn="0" w:oddVBand="0" w:evenVBand="0" w:oddHBand="0" w:evenHBand="0" w:firstRowFirstColumn="0" w:firstRowLastColumn="0" w:lastRowFirstColumn="0" w:lastRowLastColumn="0"/>
              <w:rPr>
                <w:rFonts w:eastAsia="Times New Roman"/>
              </w:rPr>
            </w:pPr>
          </w:p>
          <w:p w14:paraId="74D39F40" w14:textId="77777777" w:rsidR="00F05FD4" w:rsidRDefault="00F05FD4" w:rsidP="007F6758">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 xml:space="preserve">15: 0 – </w:t>
            </w:r>
            <w:r w:rsidR="00B86515">
              <w:rPr>
                <w:rFonts w:eastAsia="Times New Roman"/>
              </w:rPr>
              <w:t>ADPD</w:t>
            </w:r>
          </w:p>
          <w:p w14:paraId="75913F66" w14:textId="77777777" w:rsidR="00F05FD4" w:rsidRDefault="00F05FD4" w:rsidP="007F6758">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 xml:space="preserve">14: 0 - ADPD Channel </w:t>
            </w:r>
            <w:r w:rsidR="00343264">
              <w:rPr>
                <w:rFonts w:eastAsia="Times New Roman"/>
              </w:rPr>
              <w:t>1</w:t>
            </w:r>
            <w:r>
              <w:rPr>
                <w:rFonts w:eastAsia="Times New Roman"/>
              </w:rPr>
              <w:t>; 1 - ADPD Channel 2</w:t>
            </w:r>
          </w:p>
          <w:p w14:paraId="603A34A6" w14:textId="77777777" w:rsidR="00F05FD4" w:rsidRDefault="00F05FD4" w:rsidP="007F6758">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10-13: ADPD – Slot #; 0-A, 1-B, 2-C, 3-D, 4-E, 5-F, 6-G, 7-H, 8-I, 9-J, 10-K, 11-L</w:t>
            </w:r>
          </w:p>
          <w:p w14:paraId="3402A33D" w14:textId="77777777" w:rsidR="00F05FD4" w:rsidRDefault="00F05FD4" w:rsidP="007F6758">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8-9: Data size; 0 – 1 byte; 1 – 2 bytes; 2 – 3 bytes; 3 – 4 bytes</w:t>
            </w:r>
          </w:p>
          <w:p w14:paraId="643D3A51" w14:textId="77777777" w:rsidR="00F05FD4" w:rsidRDefault="00F05FD4" w:rsidP="007F6758">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0-7: # of data samples</w:t>
            </w:r>
          </w:p>
          <w:p w14:paraId="1BF3297E" w14:textId="77777777" w:rsidR="00146863" w:rsidRDefault="00146863" w:rsidP="007F6758">
            <w:pPr>
              <w:cnfStyle w:val="000000000000" w:firstRow="0" w:lastRow="0" w:firstColumn="0" w:lastColumn="0" w:oddVBand="0" w:evenVBand="0" w:oddHBand="0" w:evenHBand="0" w:firstRowFirstColumn="0" w:firstRowLastColumn="0" w:lastRowFirstColumn="0" w:lastRowLastColumn="0"/>
              <w:rPr>
                <w:rFonts w:eastAsia="Times New Roman"/>
              </w:rPr>
            </w:pPr>
          </w:p>
          <w:p w14:paraId="5A8B881C" w14:textId="77777777" w:rsidR="00146863" w:rsidRDefault="00146863" w:rsidP="00146863">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15: 1 – ADXL</w:t>
            </w:r>
          </w:p>
          <w:p w14:paraId="35F182FF" w14:textId="77777777" w:rsidR="00146863" w:rsidRDefault="00E05B9B" w:rsidP="00146863">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 xml:space="preserve">8:14: Reserved </w:t>
            </w:r>
          </w:p>
          <w:p w14:paraId="0D3B4EE6" w14:textId="77777777" w:rsidR="00146863" w:rsidRDefault="00146863" w:rsidP="00146863">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0-7: # of data samples</w:t>
            </w:r>
          </w:p>
        </w:tc>
      </w:tr>
      <w:tr w:rsidR="00F05FD4" w14:paraId="706EEB6D" w14:textId="77777777" w:rsidTr="00B552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14:paraId="5C9E8036" w14:textId="77777777" w:rsidR="00F05FD4" w:rsidRPr="00B55200" w:rsidRDefault="00F05FD4" w:rsidP="007F6758">
            <w:pPr>
              <w:rPr>
                <w:rFonts w:eastAsia="Times New Roman"/>
                <w:b w:val="0"/>
              </w:rPr>
            </w:pPr>
          </w:p>
        </w:tc>
        <w:tc>
          <w:tcPr>
            <w:tcW w:w="540" w:type="dxa"/>
          </w:tcPr>
          <w:p w14:paraId="47A97BF2" w14:textId="77777777" w:rsidR="00F05FD4" w:rsidRDefault="00F05FD4" w:rsidP="007F6758">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NN</w:t>
            </w:r>
          </w:p>
        </w:tc>
        <w:tc>
          <w:tcPr>
            <w:tcW w:w="6989" w:type="dxa"/>
          </w:tcPr>
          <w:p w14:paraId="4C04D512" w14:textId="77777777" w:rsidR="00F05FD4" w:rsidRDefault="00F05FD4" w:rsidP="007F6758">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Samples – timestamps(s) and data</w:t>
            </w:r>
          </w:p>
        </w:tc>
      </w:tr>
      <w:tr w:rsidR="00F05FD4" w14:paraId="54B0424B" w14:textId="77777777" w:rsidTr="00B55200">
        <w:tc>
          <w:tcPr>
            <w:cnfStyle w:val="001000000000" w:firstRow="0" w:lastRow="0" w:firstColumn="1" w:lastColumn="0" w:oddVBand="0" w:evenVBand="0" w:oddHBand="0" w:evenHBand="0" w:firstRowFirstColumn="0" w:firstRowLastColumn="0" w:lastRowFirstColumn="0" w:lastRowLastColumn="0"/>
            <w:tcW w:w="858" w:type="dxa"/>
          </w:tcPr>
          <w:p w14:paraId="6A4AB745" w14:textId="77777777" w:rsidR="00F05FD4" w:rsidRPr="00B55200" w:rsidRDefault="00F05FD4" w:rsidP="007F6758">
            <w:pPr>
              <w:rPr>
                <w:rFonts w:eastAsia="Times New Roman"/>
                <w:b w:val="0"/>
              </w:rPr>
            </w:pPr>
          </w:p>
        </w:tc>
        <w:tc>
          <w:tcPr>
            <w:tcW w:w="540" w:type="dxa"/>
          </w:tcPr>
          <w:p w14:paraId="4F65C9E0" w14:textId="77777777" w:rsidR="00F05FD4" w:rsidRDefault="00F05FD4" w:rsidP="007F6758">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w:t>
            </w:r>
          </w:p>
        </w:tc>
        <w:tc>
          <w:tcPr>
            <w:tcW w:w="6989" w:type="dxa"/>
          </w:tcPr>
          <w:p w14:paraId="0EFE813A" w14:textId="77777777" w:rsidR="00F05FD4" w:rsidRDefault="00F05FD4" w:rsidP="007F6758">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Additional Data Header</w:t>
            </w:r>
          </w:p>
        </w:tc>
      </w:tr>
      <w:tr w:rsidR="00F05FD4" w14:paraId="08618FB0" w14:textId="77777777" w:rsidTr="00B552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14:paraId="08EC283E" w14:textId="77777777" w:rsidR="00F05FD4" w:rsidRPr="00B55200" w:rsidRDefault="00F05FD4" w:rsidP="007F6758">
            <w:pPr>
              <w:rPr>
                <w:rFonts w:eastAsia="Times New Roman"/>
                <w:b w:val="0"/>
              </w:rPr>
            </w:pPr>
          </w:p>
        </w:tc>
        <w:tc>
          <w:tcPr>
            <w:tcW w:w="540" w:type="dxa"/>
          </w:tcPr>
          <w:p w14:paraId="66D082B3" w14:textId="77777777" w:rsidR="00F05FD4" w:rsidRDefault="00F05FD4" w:rsidP="007F6758">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w:t>
            </w:r>
          </w:p>
        </w:tc>
        <w:tc>
          <w:tcPr>
            <w:tcW w:w="6989" w:type="dxa"/>
          </w:tcPr>
          <w:p w14:paraId="6833055C" w14:textId="77777777" w:rsidR="00F05FD4" w:rsidRDefault="00F05FD4" w:rsidP="007F6758">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Additional Data Samples</w:t>
            </w:r>
          </w:p>
        </w:tc>
      </w:tr>
    </w:tbl>
    <w:p w14:paraId="21D210AE" w14:textId="77777777" w:rsidR="004C1E2E" w:rsidRPr="00FB350F" w:rsidRDefault="004C1E2E" w:rsidP="00B55200">
      <w:pPr>
        <w:rPr>
          <w:rFonts w:eastAsia="Times New Roman"/>
        </w:rPr>
      </w:pPr>
    </w:p>
    <w:p w14:paraId="12D6B077" w14:textId="77777777" w:rsidR="009173EE" w:rsidRDefault="009173EE" w:rsidP="004A6E20">
      <w:pPr>
        <w:rPr>
          <w:rFonts w:eastAsia="Times New Roman"/>
        </w:rPr>
      </w:pPr>
    </w:p>
    <w:p w14:paraId="513C831F" w14:textId="77777777" w:rsidR="009173EE" w:rsidRDefault="009173EE" w:rsidP="009173EE">
      <w:pPr>
        <w:pStyle w:val="Heading3"/>
        <w:rPr>
          <w:rFonts w:eastAsia="Times New Roman"/>
        </w:rPr>
      </w:pPr>
      <w:bookmarkStart w:id="16" w:name="_Toc419194"/>
      <w:r>
        <w:rPr>
          <w:rFonts w:eastAsia="Times New Roman"/>
        </w:rPr>
        <w:t>M2M2 Notifications</w:t>
      </w:r>
      <w:r w:rsidR="003C2C12">
        <w:rPr>
          <w:rFonts w:eastAsia="Times New Roman"/>
        </w:rPr>
        <w:t xml:space="preserve"> Events</w:t>
      </w:r>
      <w:bookmarkEnd w:id="16"/>
    </w:p>
    <w:p w14:paraId="197F1774" w14:textId="77777777" w:rsidR="009173EE" w:rsidRDefault="009173EE" w:rsidP="004A6E20">
      <w:pPr>
        <w:rPr>
          <w:rFonts w:eastAsia="Times New Roman"/>
        </w:rPr>
      </w:pPr>
    </w:p>
    <w:p w14:paraId="3BB372CA" w14:textId="77777777" w:rsidR="009173EE" w:rsidRDefault="009173EE" w:rsidP="004A6E20">
      <w:pPr>
        <w:rPr>
          <w:rFonts w:eastAsia="Times New Roman"/>
        </w:rPr>
      </w:pPr>
      <w:proofErr w:type="spellStart"/>
      <w:r>
        <w:rPr>
          <w:rFonts w:eastAsia="Times New Roman"/>
        </w:rPr>
        <w:t>Xxxxxxx</w:t>
      </w:r>
      <w:proofErr w:type="spellEnd"/>
    </w:p>
    <w:p w14:paraId="6E478B51" w14:textId="77777777" w:rsidR="00C22D4B" w:rsidRDefault="00C22D4B" w:rsidP="00370A99">
      <w:pPr>
        <w:rPr>
          <w:rFonts w:eastAsia="Times New Roman"/>
        </w:rPr>
      </w:pPr>
    </w:p>
    <w:p w14:paraId="49B89DC2" w14:textId="77777777" w:rsidR="00C22D4B" w:rsidRDefault="00D83065" w:rsidP="00C22D4B">
      <w:pPr>
        <w:pStyle w:val="Heading3"/>
        <w:rPr>
          <w:rFonts w:eastAsia="Times New Roman"/>
        </w:rPr>
      </w:pPr>
      <w:bookmarkStart w:id="17" w:name="_Toc419195"/>
      <w:r>
        <w:rPr>
          <w:rFonts w:eastAsia="Times New Roman"/>
        </w:rPr>
        <w:t>DMA</w:t>
      </w:r>
      <w:r w:rsidR="005B52C5">
        <w:rPr>
          <w:rFonts w:eastAsia="Times New Roman"/>
        </w:rPr>
        <w:t xml:space="preserve"> and Non-DMA Mode</w:t>
      </w:r>
      <w:bookmarkEnd w:id="17"/>
    </w:p>
    <w:p w14:paraId="4A88F4B7" w14:textId="77777777" w:rsidR="00CA1877" w:rsidRPr="00B55200" w:rsidRDefault="00CA1877" w:rsidP="00FB350F"/>
    <w:p w14:paraId="0320F723" w14:textId="77777777" w:rsidR="009D30A5" w:rsidRDefault="009D30A5" w:rsidP="00370A99">
      <w:pPr>
        <w:rPr>
          <w:rFonts w:eastAsia="Times New Roman"/>
        </w:rPr>
      </w:pPr>
      <w:r>
        <w:rPr>
          <w:rFonts w:eastAsia="Times New Roman"/>
        </w:rPr>
        <w:t xml:space="preserve">The </w:t>
      </w:r>
      <w:r w:rsidR="00F47A0C">
        <w:rPr>
          <w:rFonts w:eastAsia="Times New Roman"/>
        </w:rPr>
        <w:t>PPG</w:t>
      </w:r>
      <w:r>
        <w:rPr>
          <w:rFonts w:eastAsia="Times New Roman"/>
        </w:rPr>
        <w:t xml:space="preserve"> </w:t>
      </w:r>
      <w:r w:rsidR="00F47A0C">
        <w:rPr>
          <w:rFonts w:eastAsia="Times New Roman"/>
        </w:rPr>
        <w:t>A</w:t>
      </w:r>
      <w:r>
        <w:rPr>
          <w:rFonts w:eastAsia="Times New Roman"/>
        </w:rPr>
        <w:t>pp contains two specific modes:</w:t>
      </w:r>
    </w:p>
    <w:p w14:paraId="22B5A759" w14:textId="77777777" w:rsidR="00EA4DD0" w:rsidRPr="00B55200" w:rsidRDefault="00063CB1" w:rsidP="00B55200">
      <w:pPr>
        <w:pStyle w:val="ListParagraph"/>
        <w:numPr>
          <w:ilvl w:val="0"/>
          <w:numId w:val="35"/>
        </w:numPr>
        <w:rPr>
          <w:rFonts w:eastAsia="Times New Roman"/>
        </w:rPr>
      </w:pPr>
      <w:r w:rsidRPr="00EA4DD0">
        <w:rPr>
          <w:rFonts w:eastAsia="Times New Roman"/>
        </w:rPr>
        <w:lastRenderedPageBreak/>
        <w:t>T</w:t>
      </w:r>
      <w:r w:rsidR="009D30A5" w:rsidRPr="00EA4DD0">
        <w:rPr>
          <w:rFonts w:eastAsia="Times New Roman"/>
        </w:rPr>
        <w:t>uning</w:t>
      </w:r>
      <w:r w:rsidR="006A1C80" w:rsidRPr="00EA4DD0">
        <w:rPr>
          <w:rFonts w:eastAsia="Times New Roman"/>
        </w:rPr>
        <w:t xml:space="preserve"> </w:t>
      </w:r>
      <w:r w:rsidRPr="00EA4DD0">
        <w:rPr>
          <w:rFonts w:eastAsia="Times New Roman"/>
        </w:rPr>
        <w:t>mode</w:t>
      </w:r>
    </w:p>
    <w:p w14:paraId="2DE1CC90" w14:textId="77777777" w:rsidR="00EA4DD0" w:rsidRDefault="00EA4DD0" w:rsidP="00AC600E">
      <w:pPr>
        <w:pStyle w:val="ListParagraph"/>
        <w:numPr>
          <w:ilvl w:val="1"/>
          <w:numId w:val="35"/>
        </w:numPr>
        <w:rPr>
          <w:rFonts w:eastAsia="Times New Roman"/>
        </w:rPr>
      </w:pPr>
      <w:r w:rsidRPr="00EA4DD0">
        <w:rPr>
          <w:rFonts w:eastAsia="Times New Roman"/>
        </w:rPr>
        <w:t>The loop 1 and loop 2 algorithms are expected to actively tune the ADPD therefore data must be processed in near real-time.</w:t>
      </w:r>
    </w:p>
    <w:p w14:paraId="4A7188E1" w14:textId="77777777" w:rsidR="00D83065" w:rsidRPr="00B55200" w:rsidRDefault="006640D9" w:rsidP="00B55200">
      <w:pPr>
        <w:pStyle w:val="ListParagraph"/>
        <w:numPr>
          <w:ilvl w:val="1"/>
          <w:numId w:val="35"/>
        </w:numPr>
        <w:rPr>
          <w:rFonts w:eastAsia="Times New Roman"/>
        </w:rPr>
      </w:pPr>
      <w:r>
        <w:rPr>
          <w:rFonts w:eastAsia="Times New Roman"/>
        </w:rPr>
        <w:t xml:space="preserve">This </w:t>
      </w:r>
      <w:r w:rsidRPr="016067AA">
        <w:rPr>
          <w:rFonts w:eastAsia="Times New Roman"/>
          <w:i/>
          <w:iCs/>
        </w:rPr>
        <w:t>may</w:t>
      </w:r>
      <w:r>
        <w:rPr>
          <w:rFonts w:eastAsia="Times New Roman"/>
        </w:rPr>
        <w:t xml:space="preserve"> require the use of non-DMA mode. </w:t>
      </w:r>
      <w:r w:rsidR="006C495C">
        <w:rPr>
          <w:rFonts w:eastAsia="Times New Roman"/>
        </w:rPr>
        <w:t>However,</w:t>
      </w:r>
      <w:r>
        <w:rPr>
          <w:rFonts w:eastAsia="Times New Roman"/>
        </w:rPr>
        <w:t xml:space="preserve"> this is to be determined</w:t>
      </w:r>
      <w:r w:rsidR="00BE4FD2">
        <w:rPr>
          <w:rFonts w:eastAsia="Times New Roman"/>
        </w:rPr>
        <w:t>.</w:t>
      </w:r>
    </w:p>
    <w:p w14:paraId="009CEE0B" w14:textId="77777777" w:rsidR="009B53FD" w:rsidRDefault="003906D9" w:rsidP="009B53FD">
      <w:pPr>
        <w:pStyle w:val="ListParagraph"/>
        <w:numPr>
          <w:ilvl w:val="0"/>
          <w:numId w:val="35"/>
        </w:numPr>
        <w:rPr>
          <w:rFonts w:eastAsia="Times New Roman"/>
        </w:rPr>
      </w:pPr>
      <w:r>
        <w:rPr>
          <w:rFonts w:eastAsia="Times New Roman"/>
        </w:rPr>
        <w:t>Data Collection mode</w:t>
      </w:r>
    </w:p>
    <w:p w14:paraId="1F64C85B" w14:textId="77777777" w:rsidR="003906D9" w:rsidRDefault="003906D9" w:rsidP="003906D9">
      <w:pPr>
        <w:pStyle w:val="ListParagraph"/>
        <w:numPr>
          <w:ilvl w:val="1"/>
          <w:numId w:val="35"/>
        </w:numPr>
        <w:rPr>
          <w:rFonts w:eastAsia="Times New Roman"/>
        </w:rPr>
      </w:pPr>
      <w:r>
        <w:rPr>
          <w:rFonts w:eastAsia="Times New Roman"/>
        </w:rPr>
        <w:t>In data collection mode, either for logging, or passing to algorithm</w:t>
      </w:r>
      <w:r w:rsidR="000A72BF">
        <w:rPr>
          <w:rFonts w:eastAsia="Times New Roman"/>
        </w:rPr>
        <w:t xml:space="preserve">. </w:t>
      </w:r>
      <w:r w:rsidR="00B43F39">
        <w:rPr>
          <w:rFonts w:eastAsia="Times New Roman"/>
        </w:rPr>
        <w:t xml:space="preserve">In this mode, for power optimization, DMA will be used to automatically pull data from the system, only processing the data when </w:t>
      </w:r>
      <w:r w:rsidR="00CE121C">
        <w:rPr>
          <w:rFonts w:eastAsia="Times New Roman"/>
        </w:rPr>
        <w:t>enough</w:t>
      </w:r>
      <w:r w:rsidR="00B43F39">
        <w:rPr>
          <w:rFonts w:eastAsia="Times New Roman"/>
        </w:rPr>
        <w:t xml:space="preserve"> has been collected.</w:t>
      </w:r>
    </w:p>
    <w:p w14:paraId="786712EA" w14:textId="77777777" w:rsidR="003968AD" w:rsidRDefault="00CA4F4E">
      <w:pPr>
        <w:rPr>
          <w:rFonts w:eastAsia="Times New Roman"/>
        </w:rPr>
      </w:pPr>
      <w:r>
        <w:rPr>
          <w:rFonts w:eastAsia="Times New Roman"/>
        </w:rPr>
        <w:t>Therefore,</w:t>
      </w:r>
      <w:r w:rsidR="003968AD">
        <w:rPr>
          <w:rFonts w:eastAsia="Times New Roman"/>
        </w:rPr>
        <w:t xml:space="preserve"> it is necessary to allow the system to switch between DMA and non-DMA mode when required.</w:t>
      </w:r>
      <w:r w:rsidR="008B67C7">
        <w:rPr>
          <w:rFonts w:eastAsia="Times New Roman"/>
        </w:rPr>
        <w:t xml:space="preserve"> </w:t>
      </w:r>
    </w:p>
    <w:p w14:paraId="254D87C5" w14:textId="77777777" w:rsidR="00A80922" w:rsidRPr="00B55200" w:rsidRDefault="00A80922">
      <w:pPr>
        <w:rPr>
          <w:rFonts w:eastAsia="Times New Roman"/>
        </w:rPr>
      </w:pPr>
    </w:p>
    <w:p w14:paraId="2A5E49E3" w14:textId="77777777" w:rsidR="00967DBB" w:rsidRPr="00B55200" w:rsidRDefault="00967DBB" w:rsidP="00B55200">
      <w:pPr>
        <w:rPr>
          <w:rFonts w:eastAsia="Times New Roman"/>
        </w:rPr>
      </w:pPr>
      <w:r w:rsidRPr="00B55200">
        <w:rPr>
          <w:rFonts w:eastAsia="Times New Roman"/>
          <w:highlight w:val="yellow"/>
        </w:rPr>
        <w:t>TODO</w:t>
      </w:r>
      <w:r w:rsidR="002D0E48">
        <w:rPr>
          <w:rFonts w:eastAsia="Times New Roman"/>
          <w:highlight w:val="yellow"/>
        </w:rPr>
        <w:t>: how to use DMA in the system; how big are the memory blocks</w:t>
      </w:r>
      <w:r w:rsidR="00936DC4">
        <w:rPr>
          <w:rFonts w:eastAsia="Times New Roman"/>
          <w:highlight w:val="yellow"/>
        </w:rPr>
        <w:t>; what does the M2M2 packet look like</w:t>
      </w:r>
      <w:r w:rsidR="000C34F1">
        <w:rPr>
          <w:rFonts w:eastAsia="Times New Roman"/>
          <w:highlight w:val="yellow"/>
        </w:rPr>
        <w:t>; using DMA when sending sample externally</w:t>
      </w:r>
      <w:r w:rsidR="0086383F">
        <w:rPr>
          <w:rFonts w:eastAsia="Times New Roman"/>
          <w:highlight w:val="yellow"/>
        </w:rPr>
        <w:t xml:space="preserve"> via M2M2</w:t>
      </w:r>
      <w:r w:rsidR="000C34F1">
        <w:rPr>
          <w:rFonts w:eastAsia="Times New Roman"/>
          <w:highlight w:val="yellow"/>
        </w:rPr>
        <w:t>;</w:t>
      </w:r>
    </w:p>
    <w:p w14:paraId="7E456194" w14:textId="77777777" w:rsidR="00C63B91" w:rsidRPr="00FB350F" w:rsidRDefault="00C63B91" w:rsidP="00FB350F">
      <w:pPr>
        <w:rPr>
          <w:rFonts w:eastAsia="Times New Roman"/>
        </w:rPr>
      </w:pPr>
      <w:r w:rsidRPr="00FB350F">
        <w:rPr>
          <w:rFonts w:eastAsia="Times New Roman"/>
        </w:rPr>
        <w:br w:type="page"/>
      </w:r>
    </w:p>
    <w:p w14:paraId="46BD5BFB" w14:textId="77777777" w:rsidR="000A7F73" w:rsidRDefault="00536993" w:rsidP="00B55200">
      <w:pPr>
        <w:pStyle w:val="Heading1"/>
      </w:pPr>
      <w:bookmarkStart w:id="18" w:name="_Toc419196"/>
      <w:r>
        <w:lastRenderedPageBreak/>
        <w:t>AD5940</w:t>
      </w:r>
      <w:r w:rsidR="005C67BC">
        <w:t xml:space="preserve"> </w:t>
      </w:r>
      <w:r w:rsidR="000A5033">
        <w:t xml:space="preserve">Sensor </w:t>
      </w:r>
      <w:r>
        <w:t>Module</w:t>
      </w:r>
      <w:bookmarkEnd w:id="18"/>
    </w:p>
    <w:p w14:paraId="697E97B4" w14:textId="77777777" w:rsidR="000A7F73" w:rsidRDefault="000A7F73"/>
    <w:p w14:paraId="388EC755" w14:textId="77777777" w:rsidR="00E15960" w:rsidRDefault="00E15960" w:rsidP="00B55200">
      <w:r>
        <w:t xml:space="preserve">The </w:t>
      </w:r>
      <w:r w:rsidR="003339C9">
        <w:t>AD5940 module</w:t>
      </w:r>
      <w:r>
        <w:t xml:space="preserve"> will be composed of </w:t>
      </w:r>
      <w:r w:rsidR="009A315D">
        <w:t xml:space="preserve">the gen3 firmware </w:t>
      </w:r>
      <w:r>
        <w:t xml:space="preserve">AD5940 </w:t>
      </w:r>
      <w:r w:rsidR="003339C9">
        <w:t>module</w:t>
      </w:r>
      <w:r>
        <w:t>, the ECG</w:t>
      </w:r>
      <w:r w:rsidR="009A315D">
        <w:t xml:space="preserve"> </w:t>
      </w:r>
      <w:r w:rsidR="003339C9">
        <w:t>module</w:t>
      </w:r>
      <w:r w:rsidR="00B236A6">
        <w:t xml:space="preserve"> </w:t>
      </w:r>
      <w:r w:rsidR="009A315D">
        <w:t xml:space="preserve">(minus </w:t>
      </w:r>
      <w:proofErr w:type="spellStart"/>
      <w:r w:rsidR="009A315D">
        <w:t>algo</w:t>
      </w:r>
      <w:proofErr w:type="spellEnd"/>
      <w:r w:rsidR="009A315D" w:rsidRPr="016067AA">
        <w:t>)</w:t>
      </w:r>
      <w:r w:rsidR="7FBB5C9F" w:rsidRPr="016067AA">
        <w:t>,</w:t>
      </w:r>
      <w:r w:rsidR="009A315D" w:rsidRPr="016067AA">
        <w:t xml:space="preserve"> </w:t>
      </w:r>
      <w:r w:rsidR="7FBB5C9F">
        <w:t>E</w:t>
      </w:r>
      <w:r w:rsidR="0178A974">
        <w:t xml:space="preserve">DA </w:t>
      </w:r>
      <w:r w:rsidR="003339C9">
        <w:t>Module</w:t>
      </w:r>
      <w:r w:rsidR="0178A974">
        <w:t xml:space="preserve"> </w:t>
      </w:r>
      <w:r w:rsidR="7FBB5C9F">
        <w:t xml:space="preserve">and </w:t>
      </w:r>
      <w:r w:rsidR="0178A974">
        <w:t>BCM</w:t>
      </w:r>
      <w:r w:rsidR="009A315D">
        <w:t xml:space="preserve"> </w:t>
      </w:r>
      <w:r w:rsidR="003339C9">
        <w:t>Module</w:t>
      </w:r>
      <w:r w:rsidR="009A315D">
        <w:t xml:space="preserve">. </w:t>
      </w:r>
    </w:p>
    <w:p w14:paraId="5881D3C8" w14:textId="77777777" w:rsidR="7B450383" w:rsidRPr="00B55200" w:rsidRDefault="59AD684B">
      <w:pPr>
        <w:rPr>
          <w:rFonts w:eastAsia="Times New Roman"/>
        </w:rPr>
      </w:pPr>
      <w:r w:rsidRPr="00B55200">
        <w:rPr>
          <w:rFonts w:eastAsia="Times New Roman"/>
        </w:rPr>
        <w:t xml:space="preserve">The </w:t>
      </w:r>
      <w:r w:rsidR="6758765D" w:rsidRPr="00B55200">
        <w:rPr>
          <w:rFonts w:eastAsia="Times New Roman"/>
        </w:rPr>
        <w:t>SenosrAD5940Application.c can be folde</w:t>
      </w:r>
      <w:r w:rsidR="6EB96551" w:rsidRPr="00B55200">
        <w:rPr>
          <w:rFonts w:eastAsia="Times New Roman"/>
        </w:rPr>
        <w:t>d back</w:t>
      </w:r>
      <w:r w:rsidR="00BA78E4">
        <w:rPr>
          <w:rFonts w:eastAsia="Times New Roman"/>
        </w:rPr>
        <w:t xml:space="preserve"> </w:t>
      </w:r>
      <w:r w:rsidR="003339C9">
        <w:rPr>
          <w:rFonts w:eastAsia="Times New Roman"/>
        </w:rPr>
        <w:t>to</w:t>
      </w:r>
      <w:r w:rsidR="7B450383" w:rsidRPr="00B55200">
        <w:rPr>
          <w:rFonts w:eastAsia="Times New Roman"/>
        </w:rPr>
        <w:t xml:space="preserve"> reduce the amount of M2M2 commands moving around in the system.</w:t>
      </w:r>
    </w:p>
    <w:p w14:paraId="07A67993" w14:textId="77777777" w:rsidR="7B5361A7" w:rsidRPr="00B55200" w:rsidRDefault="7B5361A7">
      <w:pPr>
        <w:rPr>
          <w:rFonts w:eastAsia="Times New Roman"/>
        </w:rPr>
      </w:pPr>
    </w:p>
    <w:p w14:paraId="1892AEAF" w14:textId="77777777" w:rsidR="6181FFAE" w:rsidRDefault="5E680703" w:rsidP="0EFF6128">
      <w:r w:rsidRPr="5E680703">
        <w:t xml:space="preserve">The regular M2M2 commands will </w:t>
      </w:r>
      <w:r w:rsidR="3A1E8115" w:rsidRPr="5E680703">
        <w:t xml:space="preserve">be </w:t>
      </w:r>
      <w:r w:rsidRPr="5E680703">
        <w:t>START/STOP/SUBSCRIBE/UNSUBSCRIBE.</w:t>
      </w:r>
    </w:p>
    <w:p w14:paraId="4E441E7B" w14:textId="77777777" w:rsidR="138A9A85" w:rsidRDefault="24C8A403">
      <w:r>
        <w:t xml:space="preserve">The additional configurations such as setting the ODR, </w:t>
      </w:r>
      <w:r w:rsidR="3893C030">
        <w:t>se</w:t>
      </w:r>
      <w:r w:rsidR="5E95460B">
        <w:t>t</w:t>
      </w:r>
      <w:r w:rsidR="058168AE">
        <w:t>ting the excitation frequency</w:t>
      </w:r>
      <w:r w:rsidR="138A9A85">
        <w:t>, setting the dynamic scale, data rate and DFT number will be part of LCFG</w:t>
      </w:r>
    </w:p>
    <w:p w14:paraId="26522349" w14:textId="77777777" w:rsidR="6C8B9FE3" w:rsidRPr="00B55200" w:rsidRDefault="2CC12B5E" w:rsidP="00B55200">
      <w:pPr>
        <w:pStyle w:val="Heading3"/>
        <w:rPr>
          <w:rFonts w:eastAsia="Times New Roman"/>
        </w:rPr>
      </w:pPr>
      <w:bookmarkStart w:id="19" w:name="_Toc419197"/>
      <w:r w:rsidRPr="2CC12B5E">
        <w:t>M2M2 Commands</w:t>
      </w:r>
      <w:bookmarkEnd w:id="19"/>
    </w:p>
    <w:p w14:paraId="38206FC0" w14:textId="77777777" w:rsidR="008B77B5" w:rsidRDefault="008B77B5" w:rsidP="00B55200">
      <w:pPr>
        <w:pStyle w:val="Heading4"/>
      </w:pPr>
      <w:bookmarkStart w:id="20" w:name="_Toc419198"/>
    </w:p>
    <w:p w14:paraId="4F6BF67C" w14:textId="77777777" w:rsidR="008B77B5" w:rsidRDefault="008B77B5" w:rsidP="008B77B5">
      <w:proofErr w:type="spellStart"/>
      <w:r>
        <w:t>LoadCFG</w:t>
      </w:r>
      <w:proofErr w:type="spellEnd"/>
    </w:p>
    <w:p w14:paraId="7BDBD5CD" w14:textId="77777777" w:rsidR="008B77B5" w:rsidRPr="008B77B5" w:rsidRDefault="008B77B5" w:rsidP="004F5294">
      <w:pPr>
        <w:pStyle w:val="ListParagraph"/>
        <w:numPr>
          <w:ilvl w:val="0"/>
          <w:numId w:val="35"/>
        </w:numPr>
      </w:pPr>
    </w:p>
    <w:p w14:paraId="3BA602BF" w14:textId="77777777" w:rsidR="008B77B5" w:rsidRDefault="008B77B5" w:rsidP="00B55200">
      <w:pPr>
        <w:pStyle w:val="Heading4"/>
      </w:pPr>
    </w:p>
    <w:p w14:paraId="6AC43B2A" w14:textId="77777777" w:rsidR="0E6E94EC" w:rsidRDefault="4C1C6316" w:rsidP="00B55200">
      <w:pPr>
        <w:pStyle w:val="Heading4"/>
      </w:pPr>
      <w:r w:rsidRPr="4C1C6316">
        <w:t>Start</w:t>
      </w:r>
      <w:bookmarkEnd w:id="20"/>
    </w:p>
    <w:p w14:paraId="051EBC0A" w14:textId="77777777" w:rsidR="4C1C6316" w:rsidRDefault="2C8582BB" w:rsidP="57C1B8E0">
      <w:pPr>
        <w:pStyle w:val="ListParagraph"/>
        <w:numPr>
          <w:ilvl w:val="0"/>
          <w:numId w:val="11"/>
        </w:numPr>
      </w:pPr>
      <w:r>
        <w:t xml:space="preserve">Start the </w:t>
      </w:r>
      <w:r w:rsidR="00BC0D9C">
        <w:t xml:space="preserve">AD5940 </w:t>
      </w:r>
      <w:r w:rsidR="000557A5">
        <w:t>sensor m</w:t>
      </w:r>
      <w:r w:rsidR="00BC0D9C">
        <w:t>odule</w:t>
      </w:r>
      <w:r w:rsidR="63370830">
        <w:t xml:space="preserve"> based on the </w:t>
      </w:r>
      <w:r w:rsidR="00BA78E4">
        <w:t>L</w:t>
      </w:r>
      <w:r w:rsidR="63370830">
        <w:t>CFG</w:t>
      </w:r>
    </w:p>
    <w:p w14:paraId="07206FD4" w14:textId="77777777" w:rsidR="63370830" w:rsidRDefault="63370830" w:rsidP="00B55200">
      <w:pPr>
        <w:pStyle w:val="ListParagraph"/>
        <w:numPr>
          <w:ilvl w:val="0"/>
          <w:numId w:val="11"/>
        </w:numPr>
      </w:pPr>
      <w:r>
        <w:t>It wi</w:t>
      </w:r>
      <w:r w:rsidR="7716347C">
        <w:t xml:space="preserve">ll not take any parameters and all settings will be from its </w:t>
      </w:r>
      <w:r w:rsidR="00BA78E4">
        <w:t>L</w:t>
      </w:r>
      <w:r w:rsidR="7716347C">
        <w:t>CFG</w:t>
      </w:r>
    </w:p>
    <w:p w14:paraId="026EC13B" w14:textId="77777777" w:rsidR="7716347C" w:rsidRDefault="7716347C" w:rsidP="00B55200">
      <w:pPr>
        <w:pStyle w:val="Heading4"/>
      </w:pPr>
      <w:bookmarkStart w:id="21" w:name="_Toc419199"/>
      <w:r w:rsidRPr="7716347C">
        <w:t>Stop</w:t>
      </w:r>
      <w:bookmarkEnd w:id="21"/>
    </w:p>
    <w:p w14:paraId="6DF7A429" w14:textId="77777777" w:rsidR="7716347C" w:rsidRDefault="3AADB1DC" w:rsidP="00B55200">
      <w:pPr>
        <w:pStyle w:val="ListParagraph"/>
        <w:numPr>
          <w:ilvl w:val="0"/>
          <w:numId w:val="10"/>
        </w:numPr>
      </w:pPr>
      <w:r w:rsidRPr="3AADB1DC">
        <w:t xml:space="preserve">Stop the </w:t>
      </w:r>
      <w:r w:rsidR="00BC0D9C">
        <w:t xml:space="preserve">AD5940 </w:t>
      </w:r>
      <w:r w:rsidR="00F44BA0">
        <w:t xml:space="preserve">Sensor </w:t>
      </w:r>
      <w:r w:rsidR="00BC0D9C">
        <w:t>Module</w:t>
      </w:r>
      <w:r w:rsidRPr="3AADB1DC">
        <w:t xml:space="preserve"> </w:t>
      </w:r>
    </w:p>
    <w:p w14:paraId="5061ADC9" w14:textId="77777777" w:rsidR="3AADB1DC" w:rsidRDefault="3AADB1DC" w:rsidP="016067AA">
      <w:pPr>
        <w:pStyle w:val="Heading4"/>
      </w:pPr>
      <w:bookmarkStart w:id="22" w:name="_Toc419200"/>
      <w:r w:rsidRPr="3AADB1DC">
        <w:t>Subscribe</w:t>
      </w:r>
      <w:bookmarkEnd w:id="22"/>
    </w:p>
    <w:p w14:paraId="4E54D05C" w14:textId="77777777" w:rsidR="3AADB1DC" w:rsidRDefault="1DD648C3" w:rsidP="57C1B8E0">
      <w:pPr>
        <w:pStyle w:val="ListParagraph"/>
        <w:numPr>
          <w:ilvl w:val="0"/>
          <w:numId w:val="9"/>
        </w:numPr>
      </w:pPr>
      <w:r w:rsidRPr="1DD648C3">
        <w:t xml:space="preserve">Another </w:t>
      </w:r>
      <w:r w:rsidR="000C5382">
        <w:t>module</w:t>
      </w:r>
      <w:r w:rsidRPr="1DD648C3">
        <w:t xml:space="preserve"> which might process this raw data </w:t>
      </w:r>
      <w:r>
        <w:t xml:space="preserve">requests to start receiving data events from the </w:t>
      </w:r>
      <w:r w:rsidR="000C5382">
        <w:t xml:space="preserve">AD5940 </w:t>
      </w:r>
      <w:r w:rsidR="00F44BA0">
        <w:t xml:space="preserve">sensor </w:t>
      </w:r>
      <w:r w:rsidR="000C5382">
        <w:t>module</w:t>
      </w:r>
    </w:p>
    <w:p w14:paraId="26CA392F" w14:textId="77777777" w:rsidR="6A8E5990" w:rsidRDefault="1DD648C3" w:rsidP="00B55200">
      <w:pPr>
        <w:pStyle w:val="ListParagraph"/>
        <w:numPr>
          <w:ilvl w:val="0"/>
          <w:numId w:val="9"/>
        </w:numPr>
      </w:pPr>
      <w:r>
        <w:t>The ID</w:t>
      </w:r>
      <w:r w:rsidR="6A8E5990">
        <w:t xml:space="preserve"> of the data event</w:t>
      </w:r>
      <w:r w:rsidR="3B41003C">
        <w:t>(s)</w:t>
      </w:r>
      <w:r w:rsidR="6A8E5990">
        <w:t xml:space="preserve"> should be specified</w:t>
      </w:r>
    </w:p>
    <w:p w14:paraId="370078CC" w14:textId="77777777" w:rsidR="3B41003C" w:rsidRDefault="3B41003C" w:rsidP="00B55200">
      <w:pPr>
        <w:pStyle w:val="Heading4"/>
      </w:pPr>
      <w:bookmarkStart w:id="23" w:name="_Toc419201"/>
      <w:r w:rsidRPr="3B41003C">
        <w:t>Unsubscri</w:t>
      </w:r>
      <w:r w:rsidR="4DABCF2C" w:rsidRPr="4DABCF2C">
        <w:t>be</w:t>
      </w:r>
      <w:bookmarkEnd w:id="23"/>
    </w:p>
    <w:p w14:paraId="2826F0D8" w14:textId="77777777" w:rsidR="4DABCF2C" w:rsidRDefault="4DABCF2C" w:rsidP="00B55200">
      <w:pPr>
        <w:pStyle w:val="ListParagraph"/>
        <w:numPr>
          <w:ilvl w:val="0"/>
          <w:numId w:val="8"/>
        </w:numPr>
      </w:pPr>
      <w:r>
        <w:t xml:space="preserve">Another </w:t>
      </w:r>
      <w:r w:rsidR="00BC64CE">
        <w:t>module</w:t>
      </w:r>
      <w:r>
        <w:t xml:space="preserve"> which has been processi</w:t>
      </w:r>
      <w:r w:rsidR="5D3B5AF7">
        <w:t>ng</w:t>
      </w:r>
      <w:r>
        <w:t xml:space="preserve"> this raw data requests to stop receiving data events from the </w:t>
      </w:r>
      <w:r w:rsidR="00BC64CE">
        <w:t xml:space="preserve">AD5940 </w:t>
      </w:r>
      <w:r w:rsidR="00374F05">
        <w:t xml:space="preserve">Sensor </w:t>
      </w:r>
      <w:r w:rsidR="00BC64CE">
        <w:t>Module</w:t>
      </w:r>
    </w:p>
    <w:p w14:paraId="78F253ED" w14:textId="77777777" w:rsidR="5D3B5AF7" w:rsidRDefault="5D3B5AF7" w:rsidP="00B55200">
      <w:pPr>
        <w:pStyle w:val="ListParagraph"/>
        <w:numPr>
          <w:ilvl w:val="0"/>
          <w:numId w:val="8"/>
        </w:numPr>
      </w:pPr>
      <w:r>
        <w:t>The ID of the data event(s) should be specified</w:t>
      </w:r>
    </w:p>
    <w:p w14:paraId="038A938D" w14:textId="77777777" w:rsidR="3B9DFFE9" w:rsidRDefault="3B9DFFE9" w:rsidP="00B55200">
      <w:pPr>
        <w:pStyle w:val="Heading4"/>
      </w:pPr>
      <w:bookmarkStart w:id="24" w:name="_Toc419202"/>
      <w:proofErr w:type="spellStart"/>
      <w:r>
        <w:t>SetMode</w:t>
      </w:r>
      <w:bookmarkEnd w:id="24"/>
      <w:proofErr w:type="spellEnd"/>
    </w:p>
    <w:p w14:paraId="764B43CA" w14:textId="77777777" w:rsidR="3B9DFFE9" w:rsidRDefault="3B9DFFE9" w:rsidP="00B55200">
      <w:pPr>
        <w:pStyle w:val="ListParagraph"/>
        <w:numPr>
          <w:ilvl w:val="0"/>
          <w:numId w:val="2"/>
        </w:numPr>
      </w:pPr>
      <w:r w:rsidRPr="3B9DFFE9">
        <w:t>Set the mode as to whether ECG or</w:t>
      </w:r>
      <w:r w:rsidR="55EF6107" w:rsidRPr="55EF6107">
        <w:t xml:space="preserve"> EDA </w:t>
      </w:r>
      <w:r w:rsidR="00F42AB0">
        <w:t xml:space="preserve">or BCM </w:t>
      </w:r>
      <w:r w:rsidR="55EF6107" w:rsidRPr="55EF6107">
        <w:t>stream should be output</w:t>
      </w:r>
    </w:p>
    <w:p w14:paraId="407485BB" w14:textId="54EC74AD" w:rsidR="0AC6C526" w:rsidRDefault="008B77B5" w:rsidP="00B55200">
      <w:pPr>
        <w:pStyle w:val="Heading4"/>
      </w:pPr>
      <w:bookmarkStart w:id="25" w:name="_Toc419203"/>
      <w:proofErr w:type="spellStart"/>
      <w:r>
        <w:t>Reg</w:t>
      </w:r>
      <w:r w:rsidR="0AC6C526">
        <w:t>Read</w:t>
      </w:r>
      <w:bookmarkEnd w:id="25"/>
      <w:proofErr w:type="spellEnd"/>
    </w:p>
    <w:p w14:paraId="513B3FC2" w14:textId="77777777" w:rsidR="0AC6C526" w:rsidRDefault="0AC6C526" w:rsidP="00B55200">
      <w:pPr>
        <w:pStyle w:val="ListParagraph"/>
        <w:numPr>
          <w:ilvl w:val="0"/>
          <w:numId w:val="13"/>
        </w:numPr>
      </w:pPr>
      <w:r>
        <w:t xml:space="preserve">Read the AD5940 32-bit registers specific to the </w:t>
      </w:r>
      <w:r w:rsidR="00A66277">
        <w:t>AD5940</w:t>
      </w:r>
      <w:r w:rsidR="001439F5">
        <w:t xml:space="preserve"> </w:t>
      </w:r>
      <w:r w:rsidR="00BB04FE">
        <w:t>s</w:t>
      </w:r>
      <w:r w:rsidR="001439F5">
        <w:t xml:space="preserve">ensor </w:t>
      </w:r>
      <w:r w:rsidR="00BB04FE">
        <w:t>m</w:t>
      </w:r>
      <w:r w:rsidR="00A66277">
        <w:t>odule</w:t>
      </w:r>
    </w:p>
    <w:p w14:paraId="6909D3BC" w14:textId="5A4BF685" w:rsidR="0AC6C526" w:rsidRDefault="008B77B5" w:rsidP="00B55200">
      <w:pPr>
        <w:pStyle w:val="Heading4"/>
      </w:pPr>
      <w:bookmarkStart w:id="26" w:name="_Toc419204"/>
      <w:proofErr w:type="spellStart"/>
      <w:r>
        <w:t>Reg</w:t>
      </w:r>
      <w:r w:rsidR="0AC6C526">
        <w:t>Write</w:t>
      </w:r>
      <w:bookmarkEnd w:id="26"/>
      <w:proofErr w:type="spellEnd"/>
    </w:p>
    <w:p w14:paraId="390CC078" w14:textId="77777777" w:rsidR="0AC6C526" w:rsidRDefault="0AC6C526" w:rsidP="00B55200">
      <w:pPr>
        <w:pStyle w:val="ListParagraph"/>
        <w:numPr>
          <w:ilvl w:val="0"/>
          <w:numId w:val="12"/>
        </w:numPr>
      </w:pPr>
      <w:r>
        <w:t xml:space="preserve">Write the AD5940 32-bit registers specific to the </w:t>
      </w:r>
      <w:r w:rsidR="00CB0E32">
        <w:t xml:space="preserve">AD5940 </w:t>
      </w:r>
      <w:r w:rsidR="00BB04FE">
        <w:t>s</w:t>
      </w:r>
      <w:r w:rsidR="00E74485">
        <w:t xml:space="preserve">ensor </w:t>
      </w:r>
      <w:r w:rsidR="00BB04FE">
        <w:t>m</w:t>
      </w:r>
      <w:r w:rsidR="00CB0E32">
        <w:t>odule</w:t>
      </w:r>
    </w:p>
    <w:p w14:paraId="39408805" w14:textId="4B96DE62" w:rsidR="0BCC76B2" w:rsidRDefault="00B85EDC" w:rsidP="00B55200">
      <w:pPr>
        <w:pStyle w:val="Heading4"/>
      </w:pPr>
      <w:bookmarkStart w:id="27" w:name="_Toc419205"/>
      <w:proofErr w:type="spellStart"/>
      <w:r>
        <w:t>L</w:t>
      </w:r>
      <w:r w:rsidR="00E708AC">
        <w:t>CFG</w:t>
      </w:r>
      <w:r w:rsidR="74EF5082">
        <w:t>Read</w:t>
      </w:r>
      <w:bookmarkEnd w:id="27"/>
      <w:proofErr w:type="spellEnd"/>
    </w:p>
    <w:p w14:paraId="7BAF0C24" w14:textId="77777777" w:rsidR="74EF5082" w:rsidRDefault="2E266E28" w:rsidP="00B55200">
      <w:pPr>
        <w:pStyle w:val="ListParagraph"/>
        <w:numPr>
          <w:ilvl w:val="0"/>
          <w:numId w:val="7"/>
        </w:numPr>
      </w:pPr>
      <w:r>
        <w:t xml:space="preserve">Read a series of LCFG register values contained in the payload from the </w:t>
      </w:r>
      <w:r w:rsidR="00E255B5">
        <w:t>AD5940</w:t>
      </w:r>
      <w:r w:rsidR="00732C9C">
        <w:t xml:space="preserve"> sensor </w:t>
      </w:r>
      <w:r w:rsidR="00E255B5">
        <w:t>module</w:t>
      </w:r>
    </w:p>
    <w:p w14:paraId="0571C99A" w14:textId="6BA78DE9" w:rsidR="2E266E28" w:rsidRDefault="00B85EDC" w:rsidP="00B55200">
      <w:pPr>
        <w:pStyle w:val="Heading4"/>
      </w:pPr>
      <w:bookmarkStart w:id="28" w:name="_Toc419206"/>
      <w:proofErr w:type="spellStart"/>
      <w:r>
        <w:lastRenderedPageBreak/>
        <w:t>L</w:t>
      </w:r>
      <w:r w:rsidR="00E708AC">
        <w:t>CFG</w:t>
      </w:r>
      <w:r w:rsidR="53037DC1">
        <w:t>Write</w:t>
      </w:r>
      <w:bookmarkEnd w:id="28"/>
      <w:proofErr w:type="spellEnd"/>
    </w:p>
    <w:p w14:paraId="794FCA9F" w14:textId="77777777" w:rsidR="54D9BB22" w:rsidRDefault="54D9BB22" w:rsidP="00B55200">
      <w:pPr>
        <w:pStyle w:val="ListParagraph"/>
        <w:numPr>
          <w:ilvl w:val="0"/>
          <w:numId w:val="6"/>
        </w:numPr>
      </w:pPr>
      <w:r>
        <w:t xml:space="preserve">Write a series of LCFG register address-data pairs contained in the payload to the </w:t>
      </w:r>
      <w:r w:rsidR="00E255B5">
        <w:t xml:space="preserve">AD5940 </w:t>
      </w:r>
      <w:r w:rsidR="00732C9C">
        <w:t xml:space="preserve">sensor </w:t>
      </w:r>
      <w:r w:rsidR="00E255B5">
        <w:t>module</w:t>
      </w:r>
    </w:p>
    <w:p w14:paraId="051D2004" w14:textId="77777777" w:rsidR="220F078A" w:rsidRPr="00B55200" w:rsidRDefault="220F078A">
      <w:pPr>
        <w:rPr>
          <w:rFonts w:eastAsia="Times New Roman"/>
        </w:rPr>
      </w:pPr>
      <w:r w:rsidRPr="00B55200">
        <w:rPr>
          <w:rFonts w:eastAsia="Times New Roman"/>
        </w:rPr>
        <w:t>Example usage:</w:t>
      </w:r>
    </w:p>
    <w:p w14:paraId="4A52D496" w14:textId="77777777" w:rsidR="000266D6" w:rsidRPr="00B55200" w:rsidRDefault="000266D6">
      <w:pPr>
        <w:pStyle w:val="ListParagraph"/>
        <w:numPr>
          <w:ilvl w:val="0"/>
          <w:numId w:val="5"/>
        </w:numPr>
      </w:pPr>
      <w:proofErr w:type="spellStart"/>
      <w:proofErr w:type="gramStart"/>
      <w:r>
        <w:t>LoadCFG</w:t>
      </w:r>
      <w:proofErr w:type="spellEnd"/>
      <w:r>
        <w:t>(</w:t>
      </w:r>
      <w:proofErr w:type="gramEnd"/>
      <w:r>
        <w:t>)</w:t>
      </w:r>
    </w:p>
    <w:p w14:paraId="66B249CB" w14:textId="77777777" w:rsidR="220F078A" w:rsidRDefault="220F078A" w:rsidP="00B55200">
      <w:pPr>
        <w:pStyle w:val="ListParagraph"/>
        <w:numPr>
          <w:ilvl w:val="0"/>
          <w:numId w:val="5"/>
        </w:numPr>
      </w:pPr>
      <w:r w:rsidRPr="00B55200">
        <w:rPr>
          <w:rFonts w:eastAsia="Times New Roman"/>
        </w:rPr>
        <w:t>Subscribe</w:t>
      </w:r>
    </w:p>
    <w:p w14:paraId="60C5DFA3" w14:textId="77777777" w:rsidR="220F078A" w:rsidRDefault="220F078A">
      <w:pPr>
        <w:pStyle w:val="ListParagraph"/>
        <w:numPr>
          <w:ilvl w:val="0"/>
          <w:numId w:val="5"/>
        </w:numPr>
        <w:rPr>
          <w:rFonts w:eastAsia="Times New Roman"/>
        </w:rPr>
      </w:pPr>
      <w:r w:rsidRPr="00B55200">
        <w:rPr>
          <w:rFonts w:eastAsia="Times New Roman"/>
        </w:rPr>
        <w:t>Start</w:t>
      </w:r>
    </w:p>
    <w:p w14:paraId="222169D3" w14:textId="77777777" w:rsidR="000266D6" w:rsidRPr="00B55200" w:rsidRDefault="000266D6" w:rsidP="00B55200">
      <w:pPr>
        <w:pStyle w:val="ListParagraph"/>
        <w:numPr>
          <w:ilvl w:val="0"/>
          <w:numId w:val="5"/>
        </w:numPr>
        <w:rPr>
          <w:rFonts w:eastAsia="Times New Roman"/>
        </w:rPr>
      </w:pPr>
      <w:r>
        <w:rPr>
          <w:rFonts w:eastAsia="Times New Roman"/>
        </w:rPr>
        <w:t>…</w:t>
      </w:r>
    </w:p>
    <w:p w14:paraId="76E595EC" w14:textId="77777777" w:rsidR="220F078A" w:rsidRPr="00B55200" w:rsidRDefault="220F078A" w:rsidP="00B55200">
      <w:pPr>
        <w:pStyle w:val="ListParagraph"/>
        <w:numPr>
          <w:ilvl w:val="0"/>
          <w:numId w:val="5"/>
        </w:numPr>
        <w:rPr>
          <w:rFonts w:eastAsia="Times New Roman"/>
        </w:rPr>
      </w:pPr>
      <w:r w:rsidRPr="00B55200">
        <w:rPr>
          <w:rFonts w:eastAsia="Times New Roman"/>
        </w:rPr>
        <w:t>Stop</w:t>
      </w:r>
    </w:p>
    <w:p w14:paraId="60B56981" w14:textId="77777777" w:rsidR="220F078A" w:rsidRPr="00B55200" w:rsidRDefault="220F078A" w:rsidP="00B55200">
      <w:pPr>
        <w:pStyle w:val="ListParagraph"/>
        <w:numPr>
          <w:ilvl w:val="0"/>
          <w:numId w:val="5"/>
        </w:numPr>
        <w:rPr>
          <w:rFonts w:eastAsia="Times New Roman"/>
        </w:rPr>
      </w:pPr>
      <w:r w:rsidRPr="00B55200">
        <w:rPr>
          <w:rFonts w:eastAsia="Times New Roman"/>
        </w:rPr>
        <w:t>Unsubscribe</w:t>
      </w:r>
    </w:p>
    <w:p w14:paraId="2A9D73EC" w14:textId="77777777" w:rsidR="2C091CA1" w:rsidRPr="00B55200" w:rsidRDefault="2C091CA1">
      <w:pPr>
        <w:rPr>
          <w:rFonts w:eastAsia="Times New Roman"/>
        </w:rPr>
      </w:pPr>
      <w:r w:rsidRPr="00B55200">
        <w:rPr>
          <w:rFonts w:eastAsia="Times New Roman"/>
        </w:rPr>
        <w:t xml:space="preserve">       Optional</w:t>
      </w:r>
    </w:p>
    <w:p w14:paraId="7574FA73" w14:textId="6C9B63FD" w:rsidR="175412F6" w:rsidRDefault="008B77B5" w:rsidP="17031E24">
      <w:pPr>
        <w:pStyle w:val="ListParagraph"/>
        <w:numPr>
          <w:ilvl w:val="0"/>
          <w:numId w:val="4"/>
        </w:numPr>
      </w:pPr>
      <w:proofErr w:type="spellStart"/>
      <w:r>
        <w:t>Reg</w:t>
      </w:r>
      <w:r w:rsidR="61072B6C">
        <w:t>Read</w:t>
      </w:r>
      <w:proofErr w:type="spellEnd"/>
      <w:r w:rsidR="61072B6C">
        <w:t>/</w:t>
      </w:r>
      <w:proofErr w:type="spellStart"/>
      <w:r>
        <w:t>Reg</w:t>
      </w:r>
      <w:r w:rsidR="175412F6">
        <w:t>Write</w:t>
      </w:r>
      <w:proofErr w:type="spellEnd"/>
    </w:p>
    <w:p w14:paraId="23B90630" w14:textId="7F27F332" w:rsidR="2C091CA1" w:rsidRPr="00B55200" w:rsidRDefault="00F72946">
      <w:pPr>
        <w:pStyle w:val="ListParagraph"/>
        <w:numPr>
          <w:ilvl w:val="0"/>
          <w:numId w:val="4"/>
        </w:numPr>
      </w:pPr>
      <w:proofErr w:type="spellStart"/>
      <w:r>
        <w:rPr>
          <w:rFonts w:eastAsia="Times New Roman"/>
        </w:rPr>
        <w:t>L</w:t>
      </w:r>
      <w:r w:rsidR="007F02D4">
        <w:rPr>
          <w:rFonts w:eastAsia="Times New Roman"/>
        </w:rPr>
        <w:t>CFG</w:t>
      </w:r>
      <w:r w:rsidR="4B953C38" w:rsidRPr="00B55200">
        <w:rPr>
          <w:rFonts w:eastAsia="Times New Roman"/>
        </w:rPr>
        <w:t>Read</w:t>
      </w:r>
      <w:proofErr w:type="spellEnd"/>
      <w:r w:rsidR="4B953C38" w:rsidRPr="00B55200">
        <w:rPr>
          <w:rFonts w:eastAsia="Times New Roman"/>
        </w:rPr>
        <w:t>/</w:t>
      </w:r>
      <w:proofErr w:type="spellStart"/>
      <w:r w:rsidR="008B77B5">
        <w:rPr>
          <w:rFonts w:eastAsia="Times New Roman"/>
        </w:rPr>
        <w:t>LCG</w:t>
      </w:r>
      <w:r w:rsidR="4B953C38" w:rsidRPr="00B55200">
        <w:rPr>
          <w:rFonts w:eastAsia="Times New Roman"/>
        </w:rPr>
        <w:t>Write</w:t>
      </w:r>
      <w:proofErr w:type="spellEnd"/>
    </w:p>
    <w:p w14:paraId="0C2F3562" w14:textId="77777777" w:rsidR="000275E7" w:rsidRDefault="000275E7" w:rsidP="00B55200">
      <w:pPr>
        <w:pStyle w:val="ListParagraph"/>
      </w:pPr>
    </w:p>
    <w:p w14:paraId="0A1FB132" w14:textId="77777777" w:rsidR="000275E7" w:rsidRDefault="000275E7" w:rsidP="000275E7">
      <w:pPr>
        <w:pStyle w:val="Heading3"/>
        <w:rPr>
          <w:rFonts w:eastAsia="Times New Roman"/>
        </w:rPr>
      </w:pPr>
      <w:r>
        <w:rPr>
          <w:rFonts w:eastAsia="Times New Roman"/>
        </w:rPr>
        <w:t>M2M2 Data Events</w:t>
      </w:r>
    </w:p>
    <w:p w14:paraId="7CDD6E4D" w14:textId="77777777" w:rsidR="2C091CA1" w:rsidRPr="00B55200" w:rsidRDefault="2C091CA1" w:rsidP="00B55200">
      <w:pPr>
        <w:ind w:left="360"/>
        <w:rPr>
          <w:rFonts w:eastAsia="Times New Roman"/>
        </w:rPr>
      </w:pPr>
    </w:p>
    <w:tbl>
      <w:tblPr>
        <w:tblStyle w:val="GridTable4-Accent1"/>
        <w:tblW w:w="8409" w:type="dxa"/>
        <w:tblLayout w:type="fixed"/>
        <w:tblLook w:val="04A0" w:firstRow="1" w:lastRow="0" w:firstColumn="1" w:lastColumn="0" w:noHBand="0" w:noVBand="1"/>
      </w:tblPr>
      <w:tblGrid>
        <w:gridCol w:w="878"/>
        <w:gridCol w:w="547"/>
        <w:gridCol w:w="6984"/>
      </w:tblGrid>
      <w:tr w:rsidR="76DBD912" w14:paraId="10A54827" w14:textId="77777777" w:rsidTr="00B552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 w:type="dxa"/>
          </w:tcPr>
          <w:p w14:paraId="55DD8771" w14:textId="77777777" w:rsidR="76DBD912" w:rsidRPr="00B55200" w:rsidRDefault="34870472">
            <w:pPr>
              <w:rPr>
                <w:lang w:val="en-CA"/>
              </w:rPr>
            </w:pPr>
            <w:bookmarkStart w:id="29" w:name="_Ref524591444"/>
            <w:r w:rsidRPr="00B55200">
              <w:rPr>
                <w:lang w:val="en-CA"/>
              </w:rPr>
              <w:t xml:space="preserve">Section </w:t>
            </w:r>
          </w:p>
        </w:tc>
        <w:tc>
          <w:tcPr>
            <w:tcW w:w="547" w:type="dxa"/>
          </w:tcPr>
          <w:p w14:paraId="2EA1E37A" w14:textId="77777777" w:rsidR="76DBD912" w:rsidRPr="00B55200" w:rsidRDefault="34870472">
            <w:pPr>
              <w:cnfStyle w:val="100000000000" w:firstRow="1" w:lastRow="0" w:firstColumn="0" w:lastColumn="0" w:oddVBand="0" w:evenVBand="0" w:oddHBand="0" w:evenHBand="0" w:firstRowFirstColumn="0" w:firstRowLastColumn="0" w:lastRowFirstColumn="0" w:lastRowLastColumn="0"/>
              <w:rPr>
                <w:lang w:val="en-CA"/>
              </w:rPr>
            </w:pPr>
            <w:r w:rsidRPr="00B55200">
              <w:rPr>
                <w:lang w:val="en-CA"/>
              </w:rPr>
              <w:t xml:space="preserve">Size </w:t>
            </w:r>
          </w:p>
        </w:tc>
        <w:tc>
          <w:tcPr>
            <w:tcW w:w="6984" w:type="dxa"/>
          </w:tcPr>
          <w:p w14:paraId="13A0889A" w14:textId="77777777" w:rsidR="76DBD912" w:rsidRPr="00B55200" w:rsidRDefault="34870472">
            <w:pPr>
              <w:cnfStyle w:val="100000000000" w:firstRow="1" w:lastRow="0" w:firstColumn="0" w:lastColumn="0" w:oddVBand="0" w:evenVBand="0" w:oddHBand="0" w:evenHBand="0" w:firstRowFirstColumn="0" w:firstRowLastColumn="0" w:lastRowFirstColumn="0" w:lastRowLastColumn="0"/>
              <w:rPr>
                <w:lang w:val="en-CA"/>
              </w:rPr>
            </w:pPr>
            <w:r w:rsidRPr="00B55200">
              <w:rPr>
                <w:lang w:val="en-CA"/>
              </w:rPr>
              <w:t>Name</w:t>
            </w:r>
          </w:p>
        </w:tc>
      </w:tr>
      <w:tr w:rsidR="005344F7" w14:paraId="7C1A19C9" w14:textId="77777777" w:rsidTr="00B552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 w:type="dxa"/>
          </w:tcPr>
          <w:p w14:paraId="2FCDA93B" w14:textId="77777777" w:rsidR="005344F7" w:rsidRPr="00B55200" w:rsidRDefault="005344F7" w:rsidP="005344F7">
            <w:pPr>
              <w:rPr>
                <w:b w:val="0"/>
                <w:bCs w:val="0"/>
                <w:lang w:val="en-CA"/>
              </w:rPr>
            </w:pPr>
            <w:r w:rsidRPr="00360FD8">
              <w:rPr>
                <w:rFonts w:eastAsia="Times New Roman"/>
              </w:rPr>
              <w:t>Header</w:t>
            </w:r>
          </w:p>
        </w:tc>
        <w:tc>
          <w:tcPr>
            <w:tcW w:w="547" w:type="dxa"/>
          </w:tcPr>
          <w:p w14:paraId="7FE20496" w14:textId="77777777" w:rsidR="005344F7" w:rsidRPr="00B55200" w:rsidRDefault="005344F7" w:rsidP="005344F7">
            <w:pPr>
              <w:cnfStyle w:val="000000100000" w:firstRow="0" w:lastRow="0" w:firstColumn="0" w:lastColumn="0" w:oddVBand="0" w:evenVBand="0" w:oddHBand="1" w:evenHBand="0" w:firstRowFirstColumn="0" w:firstRowLastColumn="0" w:lastRowFirstColumn="0" w:lastRowLastColumn="0"/>
              <w:rPr>
                <w:lang w:val="en-CA"/>
              </w:rPr>
            </w:pPr>
            <w:r>
              <w:rPr>
                <w:rFonts w:eastAsia="Times New Roman"/>
              </w:rPr>
              <w:t>2</w:t>
            </w:r>
          </w:p>
        </w:tc>
        <w:tc>
          <w:tcPr>
            <w:tcW w:w="6984" w:type="dxa"/>
          </w:tcPr>
          <w:p w14:paraId="1CD6EBA0" w14:textId="77777777" w:rsidR="005344F7" w:rsidRPr="00B55200" w:rsidRDefault="005344F7" w:rsidP="005344F7">
            <w:pPr>
              <w:cnfStyle w:val="000000100000" w:firstRow="0" w:lastRow="0" w:firstColumn="0" w:lastColumn="0" w:oddVBand="0" w:evenVBand="0" w:oddHBand="1" w:evenHBand="0" w:firstRowFirstColumn="0" w:firstRowLastColumn="0" w:lastRowFirstColumn="0" w:lastRowLastColumn="0"/>
              <w:rPr>
                <w:lang w:val="en-CA"/>
              </w:rPr>
            </w:pPr>
            <w:r>
              <w:rPr>
                <w:rFonts w:eastAsia="Times New Roman"/>
              </w:rPr>
              <w:t>Source</w:t>
            </w:r>
          </w:p>
        </w:tc>
      </w:tr>
      <w:tr w:rsidR="005344F7" w14:paraId="280B7327" w14:textId="77777777" w:rsidTr="00B55200">
        <w:tc>
          <w:tcPr>
            <w:cnfStyle w:val="001000000000" w:firstRow="0" w:lastRow="0" w:firstColumn="1" w:lastColumn="0" w:oddVBand="0" w:evenVBand="0" w:oddHBand="0" w:evenHBand="0" w:firstRowFirstColumn="0" w:firstRowLastColumn="0" w:lastRowFirstColumn="0" w:lastRowLastColumn="0"/>
            <w:tcW w:w="878" w:type="dxa"/>
          </w:tcPr>
          <w:p w14:paraId="105C2ADC" w14:textId="77777777" w:rsidR="005344F7" w:rsidRPr="00B55200" w:rsidRDefault="005344F7" w:rsidP="005344F7">
            <w:pPr>
              <w:rPr>
                <w:b w:val="0"/>
                <w:lang w:val="en-CA"/>
              </w:rPr>
            </w:pPr>
          </w:p>
        </w:tc>
        <w:tc>
          <w:tcPr>
            <w:tcW w:w="547" w:type="dxa"/>
          </w:tcPr>
          <w:p w14:paraId="3AE4F0B2" w14:textId="77777777" w:rsidR="005344F7" w:rsidRPr="00B55200" w:rsidRDefault="005344F7" w:rsidP="005344F7">
            <w:pPr>
              <w:cnfStyle w:val="000000000000" w:firstRow="0" w:lastRow="0" w:firstColumn="0" w:lastColumn="0" w:oddVBand="0" w:evenVBand="0" w:oddHBand="0" w:evenHBand="0" w:firstRowFirstColumn="0" w:firstRowLastColumn="0" w:lastRowFirstColumn="0" w:lastRowLastColumn="0"/>
              <w:rPr>
                <w:lang w:val="en-CA"/>
              </w:rPr>
            </w:pPr>
            <w:r>
              <w:rPr>
                <w:rFonts w:eastAsia="Times New Roman"/>
              </w:rPr>
              <w:t>2</w:t>
            </w:r>
          </w:p>
        </w:tc>
        <w:tc>
          <w:tcPr>
            <w:tcW w:w="6984" w:type="dxa"/>
          </w:tcPr>
          <w:p w14:paraId="7BF2AE08" w14:textId="77777777" w:rsidR="005344F7" w:rsidRPr="00B55200" w:rsidRDefault="005344F7" w:rsidP="005344F7">
            <w:pPr>
              <w:cnfStyle w:val="000000000000" w:firstRow="0" w:lastRow="0" w:firstColumn="0" w:lastColumn="0" w:oddVBand="0" w:evenVBand="0" w:oddHBand="0" w:evenHBand="0" w:firstRowFirstColumn="0" w:firstRowLastColumn="0" w:lastRowFirstColumn="0" w:lastRowLastColumn="0"/>
              <w:rPr>
                <w:lang w:val="en-CA"/>
              </w:rPr>
            </w:pPr>
            <w:r>
              <w:rPr>
                <w:rFonts w:eastAsia="Times New Roman"/>
              </w:rPr>
              <w:t>Destination</w:t>
            </w:r>
          </w:p>
        </w:tc>
      </w:tr>
      <w:tr w:rsidR="005344F7" w14:paraId="35EC6E35" w14:textId="77777777" w:rsidTr="00B552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 w:type="dxa"/>
          </w:tcPr>
          <w:p w14:paraId="5A4D5796" w14:textId="77777777" w:rsidR="005344F7" w:rsidRPr="00B55200" w:rsidRDefault="005344F7" w:rsidP="005344F7">
            <w:pPr>
              <w:rPr>
                <w:b w:val="0"/>
                <w:lang w:val="en-CA"/>
              </w:rPr>
            </w:pPr>
          </w:p>
        </w:tc>
        <w:tc>
          <w:tcPr>
            <w:tcW w:w="547" w:type="dxa"/>
          </w:tcPr>
          <w:p w14:paraId="64260D13" w14:textId="77777777" w:rsidR="005344F7" w:rsidRPr="00B55200" w:rsidRDefault="005344F7" w:rsidP="005344F7">
            <w:pPr>
              <w:cnfStyle w:val="000000100000" w:firstRow="0" w:lastRow="0" w:firstColumn="0" w:lastColumn="0" w:oddVBand="0" w:evenVBand="0" w:oddHBand="1" w:evenHBand="0" w:firstRowFirstColumn="0" w:firstRowLastColumn="0" w:lastRowFirstColumn="0" w:lastRowLastColumn="0"/>
              <w:rPr>
                <w:lang w:val="en-CA"/>
              </w:rPr>
            </w:pPr>
            <w:r>
              <w:rPr>
                <w:rFonts w:eastAsia="Times New Roman"/>
              </w:rPr>
              <w:t>2</w:t>
            </w:r>
          </w:p>
        </w:tc>
        <w:tc>
          <w:tcPr>
            <w:tcW w:w="6984" w:type="dxa"/>
          </w:tcPr>
          <w:p w14:paraId="22D08E36" w14:textId="77777777" w:rsidR="005344F7" w:rsidRPr="00B55200" w:rsidRDefault="005344F7" w:rsidP="005344F7">
            <w:pPr>
              <w:cnfStyle w:val="000000100000" w:firstRow="0" w:lastRow="0" w:firstColumn="0" w:lastColumn="0" w:oddVBand="0" w:evenVBand="0" w:oddHBand="1" w:evenHBand="0" w:firstRowFirstColumn="0" w:firstRowLastColumn="0" w:lastRowFirstColumn="0" w:lastRowLastColumn="0"/>
              <w:rPr>
                <w:lang w:val="en-CA"/>
              </w:rPr>
            </w:pPr>
            <w:r>
              <w:rPr>
                <w:rFonts w:eastAsia="Times New Roman"/>
              </w:rPr>
              <w:t>Checksum</w:t>
            </w:r>
          </w:p>
        </w:tc>
      </w:tr>
      <w:tr w:rsidR="005344F7" w14:paraId="385374F1" w14:textId="77777777" w:rsidTr="00B55200">
        <w:tc>
          <w:tcPr>
            <w:cnfStyle w:val="001000000000" w:firstRow="0" w:lastRow="0" w:firstColumn="1" w:lastColumn="0" w:oddVBand="0" w:evenVBand="0" w:oddHBand="0" w:evenHBand="0" w:firstRowFirstColumn="0" w:firstRowLastColumn="0" w:lastRowFirstColumn="0" w:lastRowLastColumn="0"/>
            <w:tcW w:w="878" w:type="dxa"/>
          </w:tcPr>
          <w:p w14:paraId="4A4CB0C2" w14:textId="77777777" w:rsidR="005344F7" w:rsidRPr="00B55200" w:rsidRDefault="005344F7" w:rsidP="005344F7">
            <w:pPr>
              <w:rPr>
                <w:b w:val="0"/>
                <w:lang w:val="en-CA"/>
              </w:rPr>
            </w:pPr>
          </w:p>
        </w:tc>
        <w:tc>
          <w:tcPr>
            <w:tcW w:w="547" w:type="dxa"/>
          </w:tcPr>
          <w:p w14:paraId="7B25E395" w14:textId="77777777" w:rsidR="005344F7" w:rsidRPr="00B55200" w:rsidRDefault="005344F7" w:rsidP="005344F7">
            <w:pPr>
              <w:cnfStyle w:val="000000000000" w:firstRow="0" w:lastRow="0" w:firstColumn="0" w:lastColumn="0" w:oddVBand="0" w:evenVBand="0" w:oddHBand="0" w:evenHBand="0" w:firstRowFirstColumn="0" w:firstRowLastColumn="0" w:lastRowFirstColumn="0" w:lastRowLastColumn="0"/>
              <w:rPr>
                <w:lang w:val="en-CA"/>
              </w:rPr>
            </w:pPr>
            <w:r>
              <w:rPr>
                <w:rFonts w:eastAsia="Times New Roman"/>
              </w:rPr>
              <w:t>2</w:t>
            </w:r>
          </w:p>
        </w:tc>
        <w:tc>
          <w:tcPr>
            <w:tcW w:w="6984" w:type="dxa"/>
          </w:tcPr>
          <w:p w14:paraId="7798B48D" w14:textId="77777777" w:rsidR="005344F7" w:rsidRPr="00B55200" w:rsidRDefault="005344F7" w:rsidP="005344F7">
            <w:pPr>
              <w:cnfStyle w:val="000000000000" w:firstRow="0" w:lastRow="0" w:firstColumn="0" w:lastColumn="0" w:oddVBand="0" w:evenVBand="0" w:oddHBand="0" w:evenHBand="0" w:firstRowFirstColumn="0" w:firstRowLastColumn="0" w:lastRowFirstColumn="0" w:lastRowLastColumn="0"/>
              <w:rPr>
                <w:lang w:val="en-CA"/>
              </w:rPr>
            </w:pPr>
            <w:r>
              <w:rPr>
                <w:rFonts w:eastAsia="Times New Roman"/>
              </w:rPr>
              <w:t>Length</w:t>
            </w:r>
          </w:p>
        </w:tc>
      </w:tr>
      <w:tr w:rsidR="005344F7" w14:paraId="246C1274" w14:textId="77777777" w:rsidTr="00B552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 w:type="dxa"/>
          </w:tcPr>
          <w:p w14:paraId="74BA14CB" w14:textId="77777777" w:rsidR="005344F7" w:rsidRPr="00B55200" w:rsidRDefault="005344F7" w:rsidP="005344F7">
            <w:pPr>
              <w:rPr>
                <w:b w:val="0"/>
                <w:bCs w:val="0"/>
                <w:lang w:val="en-CA"/>
              </w:rPr>
            </w:pPr>
            <w:r w:rsidRPr="00360FD8">
              <w:rPr>
                <w:rFonts w:eastAsia="Times New Roman"/>
              </w:rPr>
              <w:t>Payload</w:t>
            </w:r>
          </w:p>
        </w:tc>
        <w:tc>
          <w:tcPr>
            <w:tcW w:w="547" w:type="dxa"/>
          </w:tcPr>
          <w:p w14:paraId="21BCA862" w14:textId="77777777" w:rsidR="005344F7" w:rsidRDefault="00E376C5" w:rsidP="005344F7">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1</w:t>
            </w:r>
          </w:p>
        </w:tc>
        <w:tc>
          <w:tcPr>
            <w:tcW w:w="6984" w:type="dxa"/>
          </w:tcPr>
          <w:p w14:paraId="5D947C29" w14:textId="77777777" w:rsidR="005344F7" w:rsidRDefault="00E376C5" w:rsidP="005344F7">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 xml:space="preserve">Command </w:t>
            </w:r>
          </w:p>
        </w:tc>
      </w:tr>
      <w:tr w:rsidR="00E376C5" w14:paraId="55115D30" w14:textId="77777777" w:rsidTr="00B55200">
        <w:tc>
          <w:tcPr>
            <w:cnfStyle w:val="001000000000" w:firstRow="0" w:lastRow="0" w:firstColumn="1" w:lastColumn="0" w:oddVBand="0" w:evenVBand="0" w:oddHBand="0" w:evenHBand="0" w:firstRowFirstColumn="0" w:firstRowLastColumn="0" w:lastRowFirstColumn="0" w:lastRowLastColumn="0"/>
            <w:tcW w:w="878" w:type="dxa"/>
          </w:tcPr>
          <w:p w14:paraId="610CB2A5" w14:textId="77777777" w:rsidR="00E376C5" w:rsidRPr="00B55200" w:rsidRDefault="00E376C5" w:rsidP="005344F7">
            <w:pPr>
              <w:rPr>
                <w:rFonts w:eastAsia="Times New Roman"/>
                <w:b w:val="0"/>
              </w:rPr>
            </w:pPr>
          </w:p>
        </w:tc>
        <w:tc>
          <w:tcPr>
            <w:tcW w:w="547" w:type="dxa"/>
          </w:tcPr>
          <w:p w14:paraId="3F2E6139" w14:textId="77777777" w:rsidR="00E376C5" w:rsidRDefault="00E376C5" w:rsidP="005344F7">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w:t>
            </w:r>
          </w:p>
        </w:tc>
        <w:tc>
          <w:tcPr>
            <w:tcW w:w="6984" w:type="dxa"/>
          </w:tcPr>
          <w:p w14:paraId="71549627" w14:textId="77777777" w:rsidR="00E376C5" w:rsidRDefault="00E376C5" w:rsidP="005344F7">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Status</w:t>
            </w:r>
          </w:p>
        </w:tc>
      </w:tr>
      <w:tr w:rsidR="00E376C5" w14:paraId="52613A51" w14:textId="77777777" w:rsidTr="00B552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 w:type="dxa"/>
          </w:tcPr>
          <w:p w14:paraId="1630E091" w14:textId="77777777" w:rsidR="00E376C5" w:rsidRPr="00B55200" w:rsidRDefault="00E376C5" w:rsidP="005344F7">
            <w:pPr>
              <w:rPr>
                <w:rFonts w:eastAsia="Times New Roman"/>
                <w:b w:val="0"/>
              </w:rPr>
            </w:pPr>
          </w:p>
        </w:tc>
        <w:tc>
          <w:tcPr>
            <w:tcW w:w="547" w:type="dxa"/>
          </w:tcPr>
          <w:p w14:paraId="6C23E441" w14:textId="77777777" w:rsidR="00E376C5" w:rsidRDefault="00E376C5" w:rsidP="005344F7">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2</w:t>
            </w:r>
          </w:p>
        </w:tc>
        <w:tc>
          <w:tcPr>
            <w:tcW w:w="6984" w:type="dxa"/>
          </w:tcPr>
          <w:p w14:paraId="37F879B1" w14:textId="77777777" w:rsidR="00E376C5" w:rsidRDefault="00E376C5" w:rsidP="005344F7">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Sequence number</w:t>
            </w:r>
          </w:p>
        </w:tc>
      </w:tr>
      <w:tr w:rsidR="005344F7" w14:paraId="1C7D31AC" w14:textId="77777777" w:rsidTr="00B55200">
        <w:tc>
          <w:tcPr>
            <w:cnfStyle w:val="001000000000" w:firstRow="0" w:lastRow="0" w:firstColumn="1" w:lastColumn="0" w:oddVBand="0" w:evenVBand="0" w:oddHBand="0" w:evenHBand="0" w:firstRowFirstColumn="0" w:firstRowLastColumn="0" w:lastRowFirstColumn="0" w:lastRowLastColumn="0"/>
            <w:tcW w:w="878" w:type="dxa"/>
          </w:tcPr>
          <w:p w14:paraId="7707060C" w14:textId="77777777" w:rsidR="005344F7" w:rsidRPr="00B55200" w:rsidRDefault="005344F7" w:rsidP="005344F7">
            <w:pPr>
              <w:rPr>
                <w:rFonts w:eastAsia="Times New Roman"/>
                <w:b w:val="0"/>
              </w:rPr>
            </w:pPr>
          </w:p>
        </w:tc>
        <w:tc>
          <w:tcPr>
            <w:tcW w:w="547" w:type="dxa"/>
          </w:tcPr>
          <w:p w14:paraId="637FE548" w14:textId="77777777" w:rsidR="005344F7" w:rsidRDefault="7E9B969B" w:rsidP="005344F7">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w:t>
            </w:r>
          </w:p>
        </w:tc>
        <w:tc>
          <w:tcPr>
            <w:tcW w:w="6984" w:type="dxa"/>
          </w:tcPr>
          <w:p w14:paraId="3C8BDCCA" w14:textId="77777777" w:rsidR="005344F7" w:rsidRDefault="005344F7" w:rsidP="005344F7">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Data Header</w:t>
            </w:r>
          </w:p>
          <w:p w14:paraId="5CA1FEDB" w14:textId="77777777" w:rsidR="00360FD8" w:rsidRDefault="00360FD8" w:rsidP="005344F7">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 xml:space="preserve">Bit </w:t>
            </w:r>
            <w:r w:rsidR="60271044">
              <w:rPr>
                <w:rFonts w:eastAsia="Times New Roman"/>
              </w:rPr>
              <w:t>1-</w:t>
            </w:r>
            <w:r>
              <w:rPr>
                <w:rFonts w:eastAsia="Times New Roman"/>
              </w:rPr>
              <w:t>0: 0</w:t>
            </w:r>
            <w:r w:rsidR="60271044">
              <w:rPr>
                <w:rFonts w:eastAsia="Times New Roman"/>
              </w:rPr>
              <w:t>0</w:t>
            </w:r>
            <w:r>
              <w:rPr>
                <w:rFonts w:eastAsia="Times New Roman"/>
              </w:rPr>
              <w:t xml:space="preserve"> – ECG </w:t>
            </w:r>
            <w:r w:rsidR="60271044">
              <w:rPr>
                <w:rFonts w:eastAsia="Times New Roman"/>
              </w:rPr>
              <w:t>0</w:t>
            </w:r>
            <w:r>
              <w:rPr>
                <w:rFonts w:eastAsia="Times New Roman"/>
              </w:rPr>
              <w:t>1 – EDA</w:t>
            </w:r>
            <w:r w:rsidR="60271044">
              <w:rPr>
                <w:rFonts w:eastAsia="Times New Roman"/>
              </w:rPr>
              <w:t xml:space="preserve"> 10 </w:t>
            </w:r>
            <w:r w:rsidR="00D17497">
              <w:rPr>
                <w:rFonts w:eastAsia="Times New Roman"/>
              </w:rPr>
              <w:t>–</w:t>
            </w:r>
            <w:r w:rsidR="60271044">
              <w:rPr>
                <w:rFonts w:eastAsia="Times New Roman"/>
              </w:rPr>
              <w:t xml:space="preserve"> BCM</w:t>
            </w:r>
            <w:r w:rsidR="00D17497">
              <w:rPr>
                <w:rFonts w:eastAsia="Times New Roman"/>
              </w:rPr>
              <w:t xml:space="preserve"> 11</w:t>
            </w:r>
            <w:r w:rsidR="00FC60BE">
              <w:rPr>
                <w:rFonts w:eastAsia="Times New Roman"/>
              </w:rPr>
              <w:t xml:space="preserve"> </w:t>
            </w:r>
            <w:r w:rsidR="00DC603B">
              <w:rPr>
                <w:rFonts w:eastAsia="Times New Roman"/>
              </w:rPr>
              <w:t>–</w:t>
            </w:r>
            <w:r w:rsidR="00FC60BE">
              <w:rPr>
                <w:rFonts w:eastAsia="Times New Roman"/>
              </w:rPr>
              <w:t xml:space="preserve"> Invalid</w:t>
            </w:r>
          </w:p>
          <w:p w14:paraId="4DBB10B8" w14:textId="77777777" w:rsidR="00DC603B" w:rsidRDefault="00DC603B" w:rsidP="005344F7">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Note that only one of the above 3 steam can be active at a</w:t>
            </w:r>
            <w:r w:rsidR="004D0328">
              <w:rPr>
                <w:rFonts w:eastAsia="Times New Roman"/>
              </w:rPr>
              <w:t xml:space="preserve"> </w:t>
            </w:r>
            <w:r>
              <w:rPr>
                <w:rFonts w:eastAsia="Times New Roman"/>
              </w:rPr>
              <w:t>time</w:t>
            </w:r>
          </w:p>
        </w:tc>
      </w:tr>
      <w:tr w:rsidR="00360FD8" w14:paraId="4D019753" w14:textId="77777777" w:rsidTr="00B552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 w:type="dxa"/>
          </w:tcPr>
          <w:p w14:paraId="09E74A43" w14:textId="77777777" w:rsidR="00360FD8" w:rsidRPr="00B55200" w:rsidRDefault="00360FD8" w:rsidP="005344F7">
            <w:pPr>
              <w:rPr>
                <w:rFonts w:eastAsia="Times New Roman"/>
                <w:b w:val="0"/>
              </w:rPr>
            </w:pPr>
          </w:p>
        </w:tc>
        <w:tc>
          <w:tcPr>
            <w:tcW w:w="547" w:type="dxa"/>
          </w:tcPr>
          <w:p w14:paraId="0918975A" w14:textId="77777777" w:rsidR="00360FD8" w:rsidRDefault="00360FD8" w:rsidP="005344F7">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NN</w:t>
            </w:r>
          </w:p>
        </w:tc>
        <w:tc>
          <w:tcPr>
            <w:tcW w:w="6984" w:type="dxa"/>
          </w:tcPr>
          <w:p w14:paraId="0F731537" w14:textId="77777777" w:rsidR="00360FD8" w:rsidRPr="00B55200" w:rsidRDefault="00360FD8">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Samples – timestamps(s) and data</w:t>
            </w:r>
          </w:p>
        </w:tc>
      </w:tr>
      <w:tr w:rsidR="00360FD8" w14:paraId="5080A234" w14:textId="77777777" w:rsidTr="00B55200">
        <w:tc>
          <w:tcPr>
            <w:cnfStyle w:val="001000000000" w:firstRow="0" w:lastRow="0" w:firstColumn="1" w:lastColumn="0" w:oddVBand="0" w:evenVBand="0" w:oddHBand="0" w:evenHBand="0" w:firstRowFirstColumn="0" w:firstRowLastColumn="0" w:lastRowFirstColumn="0" w:lastRowLastColumn="0"/>
            <w:tcW w:w="878" w:type="dxa"/>
          </w:tcPr>
          <w:p w14:paraId="51173BC5" w14:textId="77777777" w:rsidR="00360FD8" w:rsidRPr="00B55200" w:rsidRDefault="00360FD8" w:rsidP="005344F7">
            <w:pPr>
              <w:rPr>
                <w:rFonts w:eastAsia="Times New Roman"/>
                <w:b w:val="0"/>
              </w:rPr>
            </w:pPr>
          </w:p>
        </w:tc>
        <w:tc>
          <w:tcPr>
            <w:tcW w:w="547" w:type="dxa"/>
          </w:tcPr>
          <w:p w14:paraId="035CCEA2" w14:textId="77777777" w:rsidR="00360FD8" w:rsidRDefault="00360FD8" w:rsidP="005344F7">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w:t>
            </w:r>
          </w:p>
        </w:tc>
        <w:tc>
          <w:tcPr>
            <w:tcW w:w="6984" w:type="dxa"/>
          </w:tcPr>
          <w:p w14:paraId="1A6FDD11" w14:textId="77777777" w:rsidR="00360FD8" w:rsidRDefault="00360FD8" w:rsidP="005344F7">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Additional Data Header</w:t>
            </w:r>
          </w:p>
        </w:tc>
      </w:tr>
      <w:tr w:rsidR="00360FD8" w14:paraId="74E3B09B" w14:textId="77777777" w:rsidTr="00B552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 w:type="dxa"/>
          </w:tcPr>
          <w:p w14:paraId="71DB743D" w14:textId="77777777" w:rsidR="00360FD8" w:rsidRPr="00B55200" w:rsidRDefault="00360FD8" w:rsidP="005344F7">
            <w:pPr>
              <w:rPr>
                <w:rFonts w:eastAsia="Times New Roman"/>
                <w:b w:val="0"/>
              </w:rPr>
            </w:pPr>
          </w:p>
        </w:tc>
        <w:tc>
          <w:tcPr>
            <w:tcW w:w="547" w:type="dxa"/>
          </w:tcPr>
          <w:p w14:paraId="0B072FB7" w14:textId="77777777" w:rsidR="00360FD8" w:rsidRDefault="00360FD8" w:rsidP="005344F7">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w:t>
            </w:r>
          </w:p>
        </w:tc>
        <w:tc>
          <w:tcPr>
            <w:tcW w:w="6984" w:type="dxa"/>
          </w:tcPr>
          <w:p w14:paraId="2DBE3428" w14:textId="77777777" w:rsidR="00360FD8" w:rsidRDefault="00360FD8" w:rsidP="005344F7">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Additional Data Samples</w:t>
            </w:r>
          </w:p>
        </w:tc>
      </w:tr>
    </w:tbl>
    <w:p w14:paraId="5DFB0E7C" w14:textId="77777777" w:rsidR="00FC14DE" w:rsidRDefault="00FC14DE" w:rsidP="0062779E">
      <w:pPr>
        <w:pStyle w:val="Heading1"/>
        <w:rPr>
          <w:lang w:val="en-CA"/>
        </w:rPr>
      </w:pPr>
    </w:p>
    <w:p w14:paraId="0367A5B5" w14:textId="77777777" w:rsidR="00FC14DE" w:rsidRDefault="00FC14DE">
      <w:pPr>
        <w:rPr>
          <w:rFonts w:asciiTheme="majorHAnsi" w:eastAsiaTheme="majorEastAsia" w:hAnsiTheme="majorHAnsi" w:cstheme="majorBidi"/>
          <w:color w:val="2F5496" w:themeColor="accent1" w:themeShade="BF"/>
          <w:sz w:val="32"/>
          <w:szCs w:val="32"/>
          <w:lang w:val="en-CA"/>
        </w:rPr>
      </w:pPr>
      <w:r>
        <w:rPr>
          <w:lang w:val="en-CA"/>
        </w:rPr>
        <w:br w:type="page"/>
      </w:r>
    </w:p>
    <w:p w14:paraId="3A4CD17E" w14:textId="77777777" w:rsidR="0085648F" w:rsidRDefault="006C64BC" w:rsidP="0062779E">
      <w:pPr>
        <w:pStyle w:val="Heading1"/>
        <w:rPr>
          <w:lang w:val="en-CA"/>
        </w:rPr>
      </w:pPr>
      <w:bookmarkStart w:id="30" w:name="_Toc419207"/>
      <w:r>
        <w:rPr>
          <w:lang w:val="en-CA"/>
        </w:rPr>
        <w:lastRenderedPageBreak/>
        <w:t>Low-Touch</w:t>
      </w:r>
      <w:r w:rsidR="00523113">
        <w:rPr>
          <w:lang w:val="en-CA"/>
        </w:rPr>
        <w:t xml:space="preserve"> </w:t>
      </w:r>
      <w:r w:rsidR="0010206A">
        <w:rPr>
          <w:lang w:val="en-CA"/>
        </w:rPr>
        <w:t>App</w:t>
      </w:r>
      <w:bookmarkEnd w:id="30"/>
    </w:p>
    <w:p w14:paraId="300DA637" w14:textId="77777777" w:rsidR="00871DA6" w:rsidRDefault="00871DA6" w:rsidP="0062779E">
      <w:pPr>
        <w:rPr>
          <w:lang w:val="en-CA"/>
        </w:rPr>
      </w:pPr>
    </w:p>
    <w:p w14:paraId="16AE64D9" w14:textId="77777777" w:rsidR="004F0954" w:rsidRDefault="00871DA6" w:rsidP="0062779E">
      <w:pPr>
        <w:rPr>
          <w:lang w:val="en-CA"/>
        </w:rPr>
      </w:pPr>
      <w:r>
        <w:rPr>
          <w:lang w:val="en-CA"/>
        </w:rPr>
        <w:t xml:space="preserve">The </w:t>
      </w:r>
      <w:r w:rsidR="00523113">
        <w:rPr>
          <w:lang w:val="en-CA"/>
        </w:rPr>
        <w:t xml:space="preserve">Detection </w:t>
      </w:r>
      <w:r>
        <w:rPr>
          <w:lang w:val="en-CA"/>
        </w:rPr>
        <w:t>App</w:t>
      </w:r>
      <w:r w:rsidR="00523113">
        <w:rPr>
          <w:lang w:val="en-CA"/>
        </w:rPr>
        <w:t xml:space="preserve"> detects </w:t>
      </w:r>
      <w:r w:rsidR="004F0954">
        <w:rPr>
          <w:lang w:val="en-CA"/>
        </w:rPr>
        <w:t>whether the watch is on a person. If the watch is on a person</w:t>
      </w:r>
      <w:r w:rsidR="4E46011A">
        <w:rPr>
          <w:lang w:val="en-CA"/>
        </w:rPr>
        <w:t>,</w:t>
      </w:r>
      <w:r w:rsidR="004F0954">
        <w:rPr>
          <w:lang w:val="en-CA"/>
        </w:rPr>
        <w:t xml:space="preserve"> </w:t>
      </w:r>
      <w:r w:rsidR="77A0BB8E">
        <w:rPr>
          <w:lang w:val="en-CA"/>
        </w:rPr>
        <w:t>then</w:t>
      </w:r>
      <w:r w:rsidR="4E46011A">
        <w:rPr>
          <w:lang w:val="en-CA"/>
        </w:rPr>
        <w:t xml:space="preserve"> </w:t>
      </w:r>
      <w:r w:rsidR="004F0954">
        <w:rPr>
          <w:lang w:val="en-CA"/>
        </w:rPr>
        <w:t>the Detection App will drive the system to a defined point as determined by configurations set by the Customer.</w:t>
      </w:r>
      <w:r>
        <w:rPr>
          <w:lang w:val="en-CA"/>
        </w:rPr>
        <w:t xml:space="preserve"> </w:t>
      </w:r>
    </w:p>
    <w:p w14:paraId="3B5F9CA5" w14:textId="77777777" w:rsidR="004F0954" w:rsidRDefault="004F0954" w:rsidP="0062779E">
      <w:pPr>
        <w:rPr>
          <w:lang w:val="en-CA"/>
        </w:rPr>
      </w:pPr>
      <w:r>
        <w:rPr>
          <w:lang w:val="en-CA"/>
        </w:rPr>
        <w:t>To do so the Detection App has two major components</w:t>
      </w:r>
      <w:r w:rsidR="6C34D4A3">
        <w:rPr>
          <w:lang w:val="en-CA"/>
        </w:rPr>
        <w:t>,</w:t>
      </w:r>
      <w:r>
        <w:rPr>
          <w:lang w:val="en-CA"/>
        </w:rPr>
        <w:t xml:space="preserve"> wrist detect and device configuration processing.</w:t>
      </w:r>
    </w:p>
    <w:p w14:paraId="5E09282D" w14:textId="77777777" w:rsidR="004F0954" w:rsidRDefault="004F0954" w:rsidP="0062779E">
      <w:pPr>
        <w:rPr>
          <w:lang w:val="en-CA"/>
        </w:rPr>
      </w:pPr>
      <w:r>
        <w:rPr>
          <w:lang w:val="en-CA"/>
        </w:rPr>
        <w:t>The App uses the AD7156 for person detection. The configuration of the AD7156 will be available via a default configuration and a customer configuration – such that the device can be tuned to specific customer requirements.</w:t>
      </w:r>
    </w:p>
    <w:p w14:paraId="20573611" w14:textId="77777777" w:rsidR="004F0954" w:rsidRDefault="004F0954" w:rsidP="0062779E">
      <w:pPr>
        <w:rPr>
          <w:lang w:val="en-CA"/>
        </w:rPr>
      </w:pPr>
      <w:r>
        <w:rPr>
          <w:lang w:val="en-CA"/>
        </w:rPr>
        <w:t>On detection of a person the Detection app has an addition</w:t>
      </w:r>
      <w:r w:rsidR="6C34D4A3">
        <w:rPr>
          <w:lang w:val="en-CA"/>
        </w:rPr>
        <w:t>al</w:t>
      </w:r>
      <w:r>
        <w:rPr>
          <w:lang w:val="en-CA"/>
        </w:rPr>
        <w:t xml:space="preserve"> crucial role.</w:t>
      </w:r>
    </w:p>
    <w:p w14:paraId="4CC1FD59" w14:textId="77777777" w:rsidR="00407AC8" w:rsidRPr="00091578" w:rsidRDefault="00407AC8" w:rsidP="00407AC8">
      <w:pPr>
        <w:rPr>
          <w:lang w:val="en-CA"/>
        </w:rPr>
      </w:pPr>
      <w:r>
        <w:rPr>
          <w:lang w:val="en-CA"/>
        </w:rPr>
        <w:t xml:space="preserve">The UI App must automatically process the UI configuration block in the </w:t>
      </w:r>
      <w:r>
        <w:rPr>
          <w:lang w:val="en-CA"/>
        </w:rPr>
        <w:fldChar w:fldCharType="begin"/>
      </w:r>
      <w:r>
        <w:rPr>
          <w:lang w:val="en-CA"/>
        </w:rPr>
        <w:instrText xml:space="preserve"> REF _Ref525821913 \h  \* MERGEFORMAT </w:instrText>
      </w:r>
      <w:r>
        <w:rPr>
          <w:lang w:val="en-CA"/>
        </w:rPr>
      </w:r>
      <w:r>
        <w:rPr>
          <w:lang w:val="en-CA"/>
        </w:rPr>
        <w:fldChar w:fldCharType="separate"/>
      </w:r>
      <w:r w:rsidR="00C61D7E">
        <w:rPr>
          <w:lang w:val="en-CA"/>
        </w:rPr>
        <w:t>Device Configuration</w:t>
      </w:r>
      <w:r w:rsidR="00C61D7E">
        <w:rPr>
          <w:b/>
        </w:rPr>
        <w:t xml:space="preserve"> </w:t>
      </w:r>
      <w:r w:rsidR="00C61D7E" w:rsidRPr="00944985">
        <w:t>Block</w:t>
      </w:r>
      <w:r>
        <w:rPr>
          <w:lang w:val="en-CA"/>
        </w:rPr>
        <w:fldChar w:fldCharType="end"/>
      </w:r>
      <w:r>
        <w:rPr>
          <w:lang w:val="en-CA"/>
        </w:rPr>
        <w:t>.</w:t>
      </w:r>
    </w:p>
    <w:p w14:paraId="49210AA2" w14:textId="77777777" w:rsidR="008760DD" w:rsidRDefault="008760DD" w:rsidP="0062779E">
      <w:pPr>
        <w:rPr>
          <w:lang w:val="en-CA"/>
        </w:rPr>
      </w:pPr>
    </w:p>
    <w:p w14:paraId="13A1D7C0" w14:textId="77777777" w:rsidR="00486349" w:rsidRPr="00AF110F" w:rsidRDefault="00486349" w:rsidP="00486349">
      <w:pPr>
        <w:pStyle w:val="Heading2"/>
      </w:pPr>
      <w:bookmarkStart w:id="31" w:name="_Toc419208"/>
      <w:r w:rsidRPr="00AF110F">
        <w:t>Wrist Detection</w:t>
      </w:r>
      <w:bookmarkEnd w:id="31"/>
    </w:p>
    <w:p w14:paraId="42DE8DA2" w14:textId="77777777" w:rsidR="00486349" w:rsidRDefault="00486349" w:rsidP="00486349">
      <w:pPr>
        <w:rPr>
          <w:lang w:val="en-CA"/>
        </w:rPr>
      </w:pPr>
    </w:p>
    <w:p w14:paraId="6EEC521F" w14:textId="77777777" w:rsidR="00486349" w:rsidRDefault="00486349" w:rsidP="00486349">
      <w:pPr>
        <w:rPr>
          <w:lang w:val="en-CA"/>
        </w:rPr>
      </w:pPr>
      <w:r>
        <w:rPr>
          <w:lang w:val="en-CA"/>
        </w:rPr>
        <w:t>The AD7156 can be used to detect whether the watch is on or off the user’s wrist. With this the watch can automatically move between active and inactive states, where:</w:t>
      </w:r>
    </w:p>
    <w:p w14:paraId="7B175A08" w14:textId="77777777" w:rsidR="00486349" w:rsidRDefault="00486349" w:rsidP="00486349">
      <w:pPr>
        <w:pStyle w:val="ListParagraph"/>
        <w:numPr>
          <w:ilvl w:val="0"/>
          <w:numId w:val="17"/>
        </w:numPr>
        <w:rPr>
          <w:lang w:val="en-CA"/>
        </w:rPr>
      </w:pPr>
      <w:r>
        <w:rPr>
          <w:lang w:val="en-CA"/>
        </w:rPr>
        <w:t>Active state: the defined application is active (the requisite sensors and bio-medical applications are active, and the system is logging the necessary data), where the defined applications is defined by the g</w:t>
      </w:r>
      <w:r>
        <w:rPr>
          <w:i/>
          <w:lang w:val="en-CA"/>
        </w:rPr>
        <w:t>eneric config block</w:t>
      </w:r>
      <w:r>
        <w:rPr>
          <w:lang w:val="en-CA"/>
        </w:rPr>
        <w:t xml:space="preserve">. </w:t>
      </w:r>
    </w:p>
    <w:p w14:paraId="49E5DEF7" w14:textId="77777777" w:rsidR="00486349" w:rsidRPr="00784A21" w:rsidRDefault="00486349" w:rsidP="00486349">
      <w:pPr>
        <w:pStyle w:val="ListParagraph"/>
        <w:numPr>
          <w:ilvl w:val="0"/>
          <w:numId w:val="17"/>
        </w:numPr>
        <w:rPr>
          <w:lang w:val="en-CA"/>
        </w:rPr>
      </w:pPr>
      <w:r>
        <w:rPr>
          <w:lang w:val="en-CA"/>
        </w:rPr>
        <w:t xml:space="preserve">Inactive state: the defined application is not active - the requisite sensors and bio-medical applications are </w:t>
      </w:r>
      <w:r w:rsidRPr="0062779E">
        <w:rPr>
          <w:b/>
          <w:u w:val="single"/>
          <w:lang w:val="en-CA"/>
        </w:rPr>
        <w:t>not</w:t>
      </w:r>
      <w:r>
        <w:rPr>
          <w:lang w:val="en-CA"/>
        </w:rPr>
        <w:t xml:space="preserve"> active, and the system is </w:t>
      </w:r>
      <w:r w:rsidRPr="0062779E">
        <w:rPr>
          <w:b/>
          <w:u w:val="single"/>
          <w:lang w:val="en-CA"/>
        </w:rPr>
        <w:t>not</w:t>
      </w:r>
      <w:r>
        <w:rPr>
          <w:lang w:val="en-CA"/>
        </w:rPr>
        <w:t xml:space="preserve"> logging the necessary data.</w:t>
      </w:r>
    </w:p>
    <w:p w14:paraId="12A77F87" w14:textId="77777777" w:rsidR="00486349" w:rsidRDefault="00486349" w:rsidP="00486349">
      <w:pPr>
        <w:rPr>
          <w:lang w:val="en-CA"/>
        </w:rPr>
      </w:pPr>
      <w:r>
        <w:rPr>
          <w:lang w:val="en-CA"/>
        </w:rPr>
        <w:t>Moving between the active and inactive states much be logged into the log file such that:</w:t>
      </w:r>
    </w:p>
    <w:p w14:paraId="3ED410B2" w14:textId="77777777" w:rsidR="00486349" w:rsidRDefault="00486349" w:rsidP="00486349">
      <w:pPr>
        <w:pStyle w:val="ListParagraph"/>
        <w:numPr>
          <w:ilvl w:val="0"/>
          <w:numId w:val="17"/>
        </w:numPr>
        <w:rPr>
          <w:lang w:val="en-CA"/>
        </w:rPr>
      </w:pPr>
      <w:r>
        <w:rPr>
          <w:lang w:val="en-CA"/>
        </w:rPr>
        <w:t>Start of inactive state is logged</w:t>
      </w:r>
    </w:p>
    <w:p w14:paraId="68914E69" w14:textId="77777777" w:rsidR="00486349" w:rsidRDefault="00486349" w:rsidP="00486349">
      <w:pPr>
        <w:pStyle w:val="ListParagraph"/>
        <w:numPr>
          <w:ilvl w:val="0"/>
          <w:numId w:val="17"/>
        </w:numPr>
        <w:rPr>
          <w:lang w:val="en-CA"/>
        </w:rPr>
      </w:pPr>
      <w:r>
        <w:rPr>
          <w:lang w:val="en-CA"/>
        </w:rPr>
        <w:t>Start of active state is logged</w:t>
      </w:r>
    </w:p>
    <w:p w14:paraId="2979F281" w14:textId="77777777" w:rsidR="00486349" w:rsidRDefault="00486349" w:rsidP="00486349">
      <w:pPr>
        <w:rPr>
          <w:lang w:val="en-CA"/>
        </w:rPr>
      </w:pPr>
      <w:r>
        <w:rPr>
          <w:lang w:val="en-CA"/>
        </w:rPr>
        <w:t>Wrist detection for on and off states must have a settling time that is configurable.</w:t>
      </w:r>
    </w:p>
    <w:p w14:paraId="465908F8" w14:textId="77777777" w:rsidR="00486349" w:rsidRDefault="00486349" w:rsidP="00486349">
      <w:pPr>
        <w:rPr>
          <w:lang w:val="en-CA"/>
        </w:rPr>
      </w:pPr>
      <w:r>
        <w:rPr>
          <w:lang w:val="en-CA"/>
        </w:rPr>
        <w:t>Therefore, the following must be a part of the system app:</w:t>
      </w:r>
    </w:p>
    <w:p w14:paraId="60B9DE38" w14:textId="77777777" w:rsidR="00486349" w:rsidRPr="001C1FF3" w:rsidRDefault="00486349" w:rsidP="00486349">
      <w:pPr>
        <w:pStyle w:val="ListParagraph"/>
        <w:numPr>
          <w:ilvl w:val="0"/>
          <w:numId w:val="17"/>
        </w:numPr>
        <w:rPr>
          <w:lang w:val="en-CA"/>
        </w:rPr>
      </w:pPr>
      <w:r>
        <w:rPr>
          <w:lang w:val="en-CA"/>
        </w:rPr>
        <w:t xml:space="preserve">It </w:t>
      </w:r>
      <w:r w:rsidRPr="001C1FF3">
        <w:rPr>
          <w:lang w:val="en-CA"/>
        </w:rPr>
        <w:t>encompasses the ADPD7156 device driver.</w:t>
      </w:r>
    </w:p>
    <w:p w14:paraId="558EF929" w14:textId="77777777" w:rsidR="00486349" w:rsidRDefault="00486349" w:rsidP="00486349">
      <w:pPr>
        <w:pStyle w:val="ListParagraph"/>
        <w:numPr>
          <w:ilvl w:val="0"/>
          <w:numId w:val="17"/>
        </w:numPr>
        <w:rPr>
          <w:lang w:val="en-CA"/>
        </w:rPr>
      </w:pPr>
      <w:r>
        <w:rPr>
          <w:lang w:val="en-CA"/>
        </w:rPr>
        <w:t>Allows configuration of the AD7156</w:t>
      </w:r>
    </w:p>
    <w:p w14:paraId="68F98C88" w14:textId="77777777" w:rsidR="00486349" w:rsidRDefault="00486349" w:rsidP="00486349">
      <w:pPr>
        <w:pStyle w:val="ListParagraph"/>
        <w:numPr>
          <w:ilvl w:val="0"/>
          <w:numId w:val="17"/>
        </w:numPr>
        <w:rPr>
          <w:lang w:val="en-CA"/>
        </w:rPr>
      </w:pPr>
      <w:r>
        <w:rPr>
          <w:lang w:val="en-CA"/>
        </w:rPr>
        <w:t>Set the wrist detection on and off settling time</w:t>
      </w:r>
    </w:p>
    <w:p w14:paraId="48913A29" w14:textId="77777777" w:rsidR="00486349" w:rsidRPr="001C1FF3" w:rsidRDefault="00486349" w:rsidP="00486349">
      <w:pPr>
        <w:pStyle w:val="ListParagraph"/>
        <w:numPr>
          <w:ilvl w:val="0"/>
          <w:numId w:val="17"/>
        </w:numPr>
        <w:rPr>
          <w:lang w:val="en-CA"/>
        </w:rPr>
      </w:pPr>
      <w:r w:rsidRPr="001C1FF3">
        <w:rPr>
          <w:lang w:val="en-CA"/>
        </w:rPr>
        <w:t>Stream (asynchronous event) for wrist on and off events.</w:t>
      </w:r>
    </w:p>
    <w:p w14:paraId="0671214C" w14:textId="77777777" w:rsidR="00486349" w:rsidRPr="0062779E" w:rsidRDefault="00486349" w:rsidP="0062779E">
      <w:pPr>
        <w:rPr>
          <w:lang w:val="en-CA"/>
        </w:rPr>
      </w:pPr>
    </w:p>
    <w:p w14:paraId="3D171163" w14:textId="77777777" w:rsidR="005F31F7" w:rsidRDefault="005F31F7" w:rsidP="00944985">
      <w:pPr>
        <w:pStyle w:val="Heading2"/>
        <w:rPr>
          <w:lang w:val="en-CA"/>
        </w:rPr>
      </w:pPr>
      <w:bookmarkStart w:id="32" w:name="_Toc419209"/>
      <w:bookmarkEnd w:id="29"/>
      <w:r>
        <w:rPr>
          <w:lang w:val="en-CA"/>
        </w:rPr>
        <w:t xml:space="preserve">Processing the </w:t>
      </w:r>
      <w:r w:rsidR="00964297">
        <w:rPr>
          <w:lang w:val="en-CA"/>
        </w:rPr>
        <w:t>Generic Config</w:t>
      </w:r>
      <w:r>
        <w:rPr>
          <w:lang w:val="en-CA"/>
        </w:rPr>
        <w:t xml:space="preserve"> Block</w:t>
      </w:r>
      <w:bookmarkEnd w:id="32"/>
    </w:p>
    <w:p w14:paraId="3902E652" w14:textId="77777777" w:rsidR="005F31F7" w:rsidRDefault="005F31F7" w:rsidP="005F31F7">
      <w:pPr>
        <w:rPr>
          <w:lang w:val="en-CA"/>
        </w:rPr>
      </w:pPr>
    </w:p>
    <w:p w14:paraId="3F4AAC15" w14:textId="77777777" w:rsidR="00522706" w:rsidRDefault="004E64C0" w:rsidP="005F31F7">
      <w:pPr>
        <w:rPr>
          <w:lang w:val="en-CA"/>
        </w:rPr>
      </w:pPr>
      <w:r>
        <w:rPr>
          <w:lang w:val="en-CA"/>
        </w:rPr>
        <w:t xml:space="preserve">The </w:t>
      </w:r>
      <w:r w:rsidR="00964297">
        <w:rPr>
          <w:lang w:val="en-CA"/>
        </w:rPr>
        <w:t>Generic Config</w:t>
      </w:r>
      <w:r>
        <w:rPr>
          <w:lang w:val="en-CA"/>
        </w:rPr>
        <w:t xml:space="preserve"> block is composed of M2M2 commands. The System App processes each M2M2 command. By doing so the System App will move the system to a fully active state</w:t>
      </w:r>
      <w:r w:rsidR="00784A21">
        <w:rPr>
          <w:lang w:val="en-CA"/>
        </w:rPr>
        <w:t xml:space="preserve"> – the requisite sensors and bio-medical applications are active, and the system is logging the necessary data.</w:t>
      </w:r>
    </w:p>
    <w:p w14:paraId="2EB888BB" w14:textId="77777777" w:rsidR="003D055F" w:rsidRDefault="00694980" w:rsidP="005F31F7">
      <w:pPr>
        <w:rPr>
          <w:lang w:val="en-CA"/>
        </w:rPr>
      </w:pPr>
      <w:r>
        <w:rPr>
          <w:lang w:val="en-CA"/>
        </w:rPr>
        <w:t xml:space="preserve">M2M2 commands are packed into the </w:t>
      </w:r>
      <w:r w:rsidR="00964297">
        <w:rPr>
          <w:lang w:val="en-CA"/>
        </w:rPr>
        <w:t>Generic Config</w:t>
      </w:r>
      <w:r>
        <w:rPr>
          <w:lang w:val="en-CA"/>
        </w:rPr>
        <w:t xml:space="preserve"> block.</w:t>
      </w:r>
      <w:r w:rsidR="00A632AE">
        <w:rPr>
          <w:lang w:val="en-CA"/>
        </w:rPr>
        <w:t xml:space="preserve"> Each command can be pull</w:t>
      </w:r>
      <w:r w:rsidR="00A623BE">
        <w:rPr>
          <w:lang w:val="en-CA"/>
        </w:rPr>
        <w:t>ed</w:t>
      </w:r>
      <w:r w:rsidR="00A632AE">
        <w:rPr>
          <w:lang w:val="en-CA"/>
        </w:rPr>
        <w:t xml:space="preserve"> out using the length</w:t>
      </w:r>
      <w:r w:rsidR="00EC1974">
        <w:rPr>
          <w:lang w:val="en-CA"/>
        </w:rPr>
        <w:t xml:space="preserve"> field.</w:t>
      </w:r>
    </w:p>
    <w:p w14:paraId="7862455F" w14:textId="77777777" w:rsidR="003E2458" w:rsidRDefault="00EC3064" w:rsidP="00944985">
      <w:pPr>
        <w:keepNext/>
      </w:pPr>
      <w:r>
        <w:rPr>
          <w:rFonts w:asciiTheme="majorHAnsi" w:eastAsiaTheme="majorEastAsia" w:hAnsiTheme="majorHAnsi" w:cstheme="majorBidi"/>
          <w:noProof/>
          <w:color w:val="404040" w:themeColor="text1" w:themeTint="BF"/>
          <w:sz w:val="28"/>
          <w:szCs w:val="28"/>
          <w:lang w:val="en-CA"/>
        </w:rPr>
        <w:lastRenderedPageBreak/>
        <w:drawing>
          <wp:inline distT="0" distB="0" distL="0" distR="0" wp14:anchorId="2946EEFD" wp14:editId="214B23A6">
            <wp:extent cx="4974336" cy="296265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74336" cy="2962656"/>
                    </a:xfrm>
                    <a:prstGeom prst="rect">
                      <a:avLst/>
                    </a:prstGeom>
                    <a:noFill/>
                  </pic:spPr>
                </pic:pic>
              </a:graphicData>
            </a:graphic>
          </wp:inline>
        </w:drawing>
      </w:r>
    </w:p>
    <w:p w14:paraId="6D0C4CBD" w14:textId="77777777" w:rsidR="002D482F" w:rsidRPr="005F31F7" w:rsidRDefault="003E2458" w:rsidP="00944985">
      <w:pPr>
        <w:pStyle w:val="Caption"/>
        <w:rPr>
          <w:rFonts w:asciiTheme="majorHAnsi" w:eastAsiaTheme="majorEastAsia" w:hAnsiTheme="majorHAnsi" w:cstheme="majorBidi"/>
          <w:color w:val="404040" w:themeColor="text1" w:themeTint="BF"/>
          <w:sz w:val="28"/>
          <w:szCs w:val="28"/>
          <w:lang w:val="en-CA"/>
        </w:rPr>
      </w:pPr>
      <w:bookmarkStart w:id="33" w:name="_Toc529174855"/>
      <w:r>
        <w:t xml:space="preserve">Figure </w:t>
      </w:r>
      <w:r w:rsidR="00720381">
        <w:rPr>
          <w:noProof/>
        </w:rPr>
        <w:fldChar w:fldCharType="begin"/>
      </w:r>
      <w:r w:rsidR="00720381">
        <w:rPr>
          <w:noProof/>
        </w:rPr>
        <w:instrText xml:space="preserve"> SEQ Figure \* ARABIC </w:instrText>
      </w:r>
      <w:r w:rsidR="00720381">
        <w:rPr>
          <w:noProof/>
        </w:rPr>
        <w:fldChar w:fldCharType="separate"/>
      </w:r>
      <w:r w:rsidR="00C61D7E">
        <w:rPr>
          <w:noProof/>
        </w:rPr>
        <w:t>19</w:t>
      </w:r>
      <w:r w:rsidR="00720381">
        <w:rPr>
          <w:noProof/>
        </w:rPr>
        <w:fldChar w:fldCharType="end"/>
      </w:r>
      <w:r>
        <w:t xml:space="preserve"> Person Detection App Processing the Generic Config Block</w:t>
      </w:r>
      <w:bookmarkEnd w:id="33"/>
    </w:p>
    <w:p w14:paraId="0BE8D8FD" w14:textId="77777777" w:rsidR="00077D0B" w:rsidRDefault="00077D0B" w:rsidP="0062779E">
      <w:pPr>
        <w:pStyle w:val="Heading2"/>
        <w:rPr>
          <w:lang w:val="en-CA"/>
        </w:rPr>
      </w:pPr>
    </w:p>
    <w:p w14:paraId="7ED90BCB" w14:textId="77777777" w:rsidR="00AA3C78" w:rsidRDefault="00AA3C78">
      <w:pPr>
        <w:rPr>
          <w:lang w:val="en-CA"/>
        </w:rPr>
      </w:pPr>
      <w:r>
        <w:rPr>
          <w:lang w:val="en-CA"/>
        </w:rPr>
        <w:br w:type="page"/>
      </w:r>
    </w:p>
    <w:p w14:paraId="67A65930" w14:textId="77777777" w:rsidR="00EB4536" w:rsidRDefault="00EB4536">
      <w:pPr>
        <w:pStyle w:val="Heading1"/>
        <w:rPr>
          <w:lang w:val="en-CA"/>
        </w:rPr>
      </w:pPr>
      <w:bookmarkStart w:id="34" w:name="_Toc419210"/>
      <w:r w:rsidRPr="00EB4536">
        <w:rPr>
          <w:lang w:val="en-CA"/>
        </w:rPr>
        <w:lastRenderedPageBreak/>
        <w:t>Logging</w:t>
      </w:r>
      <w:r w:rsidR="00CB64A6">
        <w:rPr>
          <w:lang w:val="en-CA"/>
        </w:rPr>
        <w:t xml:space="preserve"> </w:t>
      </w:r>
      <w:r w:rsidR="00035731">
        <w:rPr>
          <w:lang w:val="en-CA"/>
        </w:rPr>
        <w:t>App</w:t>
      </w:r>
      <w:bookmarkEnd w:id="34"/>
    </w:p>
    <w:p w14:paraId="73B87CBF" w14:textId="77777777" w:rsidR="00ED3D70" w:rsidRDefault="00ED3D70" w:rsidP="00ED3D70">
      <w:pPr>
        <w:pStyle w:val="Heading2"/>
        <w:rPr>
          <w:lang w:val="en-CA"/>
        </w:rPr>
      </w:pPr>
    </w:p>
    <w:p w14:paraId="0796A453" w14:textId="77777777" w:rsidR="00ED3D70" w:rsidRDefault="00ED3D70" w:rsidP="00ED3D70">
      <w:pPr>
        <w:pStyle w:val="Heading2"/>
        <w:rPr>
          <w:lang w:val="en-CA"/>
        </w:rPr>
      </w:pPr>
      <w:bookmarkStart w:id="35" w:name="_Toc419211"/>
      <w:r>
        <w:rPr>
          <w:lang w:val="en-CA"/>
        </w:rPr>
        <w:t>File System</w:t>
      </w:r>
      <w:bookmarkEnd w:id="35"/>
    </w:p>
    <w:p w14:paraId="392ABE39" w14:textId="77777777" w:rsidR="00ED3D70" w:rsidRDefault="00ED3D70" w:rsidP="00ED3D70">
      <w:pPr>
        <w:rPr>
          <w:lang w:val="en-CA"/>
        </w:rPr>
      </w:pPr>
    </w:p>
    <w:p w14:paraId="37D061C8" w14:textId="77777777" w:rsidR="00ED3D70" w:rsidRDefault="00ED3D70" w:rsidP="00ED3D70">
      <w:pPr>
        <w:rPr>
          <w:lang w:val="en-CA"/>
        </w:rPr>
      </w:pPr>
      <w:r>
        <w:rPr>
          <w:lang w:val="en-CA"/>
        </w:rPr>
        <w:t>Given the requirement for USB MSC the file system type will very likely be FAT16. LFN support is not necessarily needed. File names can have the following 8.3 format.</w:t>
      </w:r>
    </w:p>
    <w:p w14:paraId="5043FDA9" w14:textId="77777777" w:rsidR="00ED3D70" w:rsidRDefault="00ED3D70" w:rsidP="00ED3D70">
      <w:pPr>
        <w:rPr>
          <w:lang w:val="en-CA"/>
        </w:rPr>
      </w:pPr>
      <w:r>
        <w:rPr>
          <w:lang w:val="en-CA"/>
        </w:rPr>
        <w:t>The filename format, assuming MMDDTIME.log.</w:t>
      </w:r>
    </w:p>
    <w:p w14:paraId="5B672B96" w14:textId="77777777" w:rsidR="00ED3D70" w:rsidRDefault="00ED3D70" w:rsidP="00ED3D70">
      <w:pPr>
        <w:pStyle w:val="ListParagraph"/>
        <w:numPr>
          <w:ilvl w:val="0"/>
          <w:numId w:val="17"/>
        </w:numPr>
        <w:rPr>
          <w:lang w:val="en-CA"/>
        </w:rPr>
      </w:pPr>
      <w:r>
        <w:rPr>
          <w:lang w:val="en-CA"/>
        </w:rPr>
        <w:t>MM – Month; ex: Jan – 01; Dec – 12</w:t>
      </w:r>
    </w:p>
    <w:p w14:paraId="2000089D" w14:textId="77777777" w:rsidR="00ED3D70" w:rsidRDefault="00ED3D70" w:rsidP="00ED3D70">
      <w:pPr>
        <w:pStyle w:val="ListParagraph"/>
        <w:numPr>
          <w:ilvl w:val="0"/>
          <w:numId w:val="17"/>
        </w:numPr>
        <w:rPr>
          <w:lang w:val="en-CA"/>
        </w:rPr>
      </w:pPr>
      <w:r>
        <w:rPr>
          <w:lang w:val="en-CA"/>
        </w:rPr>
        <w:t>DD – Day; ex: 5</w:t>
      </w:r>
      <w:r w:rsidRPr="00510421">
        <w:rPr>
          <w:vertAlign w:val="superscript"/>
          <w:lang w:val="en-CA"/>
        </w:rPr>
        <w:t>th</w:t>
      </w:r>
      <w:r>
        <w:rPr>
          <w:lang w:val="en-CA"/>
        </w:rPr>
        <w:t xml:space="preserve"> – 05; 31</w:t>
      </w:r>
      <w:r w:rsidRPr="00510421">
        <w:rPr>
          <w:vertAlign w:val="superscript"/>
          <w:lang w:val="en-CA"/>
        </w:rPr>
        <w:t>st</w:t>
      </w:r>
      <w:r>
        <w:rPr>
          <w:lang w:val="en-CA"/>
        </w:rPr>
        <w:t xml:space="preserve"> – 31 </w:t>
      </w:r>
    </w:p>
    <w:p w14:paraId="3C5730D3" w14:textId="77777777" w:rsidR="00ED3D70" w:rsidRPr="00510421" w:rsidRDefault="00ED3D70" w:rsidP="00ED3D70">
      <w:pPr>
        <w:pStyle w:val="ListParagraph"/>
        <w:numPr>
          <w:ilvl w:val="0"/>
          <w:numId w:val="17"/>
        </w:numPr>
        <w:rPr>
          <w:lang w:val="en-CA"/>
        </w:rPr>
      </w:pPr>
      <w:r>
        <w:rPr>
          <w:lang w:val="en-CA"/>
        </w:rPr>
        <w:t>TIME – Currently associated with the time such that, HH:</w:t>
      </w:r>
      <w:proofErr w:type="gramStart"/>
      <w:r>
        <w:rPr>
          <w:lang w:val="en-CA"/>
        </w:rPr>
        <w:t>MM:SS</w:t>
      </w:r>
      <w:proofErr w:type="gramEnd"/>
      <w:r>
        <w:rPr>
          <w:lang w:val="en-CA"/>
        </w:rPr>
        <w:t xml:space="preserve"> is written as a hex value where the lower 16-bit are used. For </w:t>
      </w:r>
      <w:proofErr w:type="gramStart"/>
      <w:r>
        <w:rPr>
          <w:lang w:val="en-CA"/>
        </w:rPr>
        <w:t>example</w:t>
      </w:r>
      <w:proofErr w:type="gramEnd"/>
      <w:r>
        <w:rPr>
          <w:lang w:val="en-CA"/>
        </w:rPr>
        <w:t xml:space="preserve"> 15:59:59, becomes 155959</w:t>
      </w:r>
      <w:r w:rsidRPr="00510421">
        <w:rPr>
          <w:vertAlign w:val="subscript"/>
          <w:lang w:val="en-CA"/>
        </w:rPr>
        <w:t>10</w:t>
      </w:r>
      <w:r>
        <w:rPr>
          <w:lang w:val="en-CA"/>
        </w:rPr>
        <w:t xml:space="preserve"> or </w:t>
      </w:r>
      <w:r w:rsidRPr="00510421">
        <w:rPr>
          <w:lang w:val="en-CA"/>
        </w:rPr>
        <w:t>26137</w:t>
      </w:r>
      <w:r w:rsidRPr="00510421">
        <w:rPr>
          <w:vertAlign w:val="subscript"/>
          <w:lang w:val="en-CA"/>
        </w:rPr>
        <w:t>16</w:t>
      </w:r>
      <w:r>
        <w:rPr>
          <w:lang w:val="en-CA"/>
        </w:rPr>
        <w:t xml:space="preserve">, but dropping the last digit such that 26137 is used.  </w:t>
      </w:r>
    </w:p>
    <w:p w14:paraId="77F8D48F" w14:textId="77777777" w:rsidR="00ED3D70" w:rsidRDefault="00ED3D70" w:rsidP="00ED3D70">
      <w:pPr>
        <w:rPr>
          <w:lang w:val="en-CA"/>
        </w:rPr>
      </w:pPr>
      <w:r>
        <w:rPr>
          <w:lang w:val="en-CA"/>
        </w:rPr>
        <w:t>Examples:</w:t>
      </w:r>
    </w:p>
    <w:p w14:paraId="1FFF5DD9" w14:textId="77777777" w:rsidR="00ED3D70" w:rsidRDefault="00ED3D70" w:rsidP="00ED3D70">
      <w:pPr>
        <w:pStyle w:val="ListParagraph"/>
        <w:numPr>
          <w:ilvl w:val="0"/>
          <w:numId w:val="17"/>
        </w:numPr>
        <w:rPr>
          <w:lang w:val="en-CA"/>
        </w:rPr>
      </w:pPr>
      <w:r>
        <w:rPr>
          <w:lang w:val="en-CA"/>
        </w:rPr>
        <w:t>A log taken on 2018 December 21</w:t>
      </w:r>
      <w:r w:rsidRPr="00510421">
        <w:rPr>
          <w:vertAlign w:val="superscript"/>
          <w:lang w:val="en-CA"/>
        </w:rPr>
        <w:t>st</w:t>
      </w:r>
      <w:r>
        <w:rPr>
          <w:lang w:val="en-CA"/>
        </w:rPr>
        <w:t xml:space="preserve"> at 13:45:50 (134550</w:t>
      </w:r>
      <w:r w:rsidRPr="00817ED5">
        <w:rPr>
          <w:vertAlign w:val="subscript"/>
          <w:lang w:val="en-CA"/>
        </w:rPr>
        <w:t>10</w:t>
      </w:r>
      <w:r>
        <w:rPr>
          <w:lang w:val="en-CA"/>
        </w:rPr>
        <w:t xml:space="preserve"> == </w:t>
      </w:r>
      <w:r w:rsidRPr="00817ED5">
        <w:rPr>
          <w:lang w:val="en-CA"/>
        </w:rPr>
        <w:t>20D96</w:t>
      </w:r>
      <w:r w:rsidRPr="00817ED5">
        <w:rPr>
          <w:vertAlign w:val="subscript"/>
          <w:lang w:val="en-CA"/>
        </w:rPr>
        <w:t>16</w:t>
      </w:r>
      <w:r>
        <w:rPr>
          <w:lang w:val="en-CA"/>
        </w:rPr>
        <w:t xml:space="preserve"> -&gt; 20D9) would have a file name of:</w:t>
      </w:r>
    </w:p>
    <w:p w14:paraId="22C016E4" w14:textId="77777777" w:rsidR="00ED3D70" w:rsidRDefault="00ED3D70" w:rsidP="00ED3D70">
      <w:pPr>
        <w:pStyle w:val="ListParagraph"/>
        <w:numPr>
          <w:ilvl w:val="1"/>
          <w:numId w:val="17"/>
        </w:numPr>
        <w:rPr>
          <w:lang w:val="en-CA"/>
        </w:rPr>
      </w:pPr>
      <w:r>
        <w:rPr>
          <w:lang w:val="en-CA"/>
        </w:rPr>
        <w:t>122120D9.log</w:t>
      </w:r>
    </w:p>
    <w:p w14:paraId="3E3AE020" w14:textId="77777777" w:rsidR="00ED3D70" w:rsidRPr="009A0439" w:rsidRDefault="00ED3D70" w:rsidP="00ED3D70">
      <w:pPr>
        <w:rPr>
          <w:lang w:val="en-CA"/>
        </w:rPr>
      </w:pPr>
      <w:r>
        <w:rPr>
          <w:lang w:val="en-CA"/>
        </w:rPr>
        <w:t xml:space="preserve">Conflicts can be handled by incrementing numeric value of the filename by one until there is no conflict. For example, if 122120D9.log is already on the file system, then the file name 122120DA.log is tried, </w:t>
      </w:r>
      <w:proofErr w:type="gramStart"/>
      <w:r>
        <w:rPr>
          <w:lang w:val="en-CA"/>
        </w:rPr>
        <w:t>etc..</w:t>
      </w:r>
      <w:proofErr w:type="gramEnd"/>
    </w:p>
    <w:p w14:paraId="73B50769" w14:textId="77777777" w:rsidR="00ED3D70" w:rsidRDefault="00ED3D70" w:rsidP="00801CDB">
      <w:pPr>
        <w:rPr>
          <w:lang w:val="en-CA"/>
        </w:rPr>
      </w:pPr>
    </w:p>
    <w:p w14:paraId="02EA348B" w14:textId="77777777" w:rsidR="00C8310E" w:rsidRDefault="007E3C68" w:rsidP="38D0FDE6">
      <w:pPr>
        <w:rPr>
          <w:lang w:val="en-CA"/>
        </w:rPr>
      </w:pPr>
      <w:r>
        <w:rPr>
          <w:lang w:val="en-CA"/>
        </w:rPr>
        <w:t xml:space="preserve">The logging </w:t>
      </w:r>
      <w:r w:rsidR="00DE4D3E">
        <w:rPr>
          <w:lang w:val="en-CA"/>
        </w:rPr>
        <w:t>app</w:t>
      </w:r>
      <w:r>
        <w:rPr>
          <w:lang w:val="en-CA"/>
        </w:rPr>
        <w:t xml:space="preserve"> in the framework functions by subscribing to the stream generators</w:t>
      </w:r>
      <w:r w:rsidR="0013571F">
        <w:rPr>
          <w:lang w:val="en-CA"/>
        </w:rPr>
        <w:t xml:space="preserve">. As streams arrive at the logging app each stream is saved to the log file in the order in which they arrive. In general streams are saved as is. However, in the section </w:t>
      </w:r>
      <w:r w:rsidR="0013571F" w:rsidRPr="38D0FDE6">
        <w:fldChar w:fldCharType="begin"/>
      </w:r>
      <w:r w:rsidR="0013571F">
        <w:rPr>
          <w:lang w:val="en-CA"/>
        </w:rPr>
        <w:instrText xml:space="preserve"> REF _Ref524952119 \h </w:instrText>
      </w:r>
      <w:r w:rsidR="0013571F" w:rsidRPr="38D0FDE6">
        <w:rPr>
          <w:lang w:val="en-CA"/>
        </w:rPr>
        <w:fldChar w:fldCharType="separate"/>
      </w:r>
      <w:r w:rsidR="00C61D7E">
        <w:rPr>
          <w:lang w:val="en-CA"/>
        </w:rPr>
        <w:t>Compression by Reduction of Repetitive Data</w:t>
      </w:r>
      <w:r w:rsidR="0013571F" w:rsidRPr="38D0FDE6">
        <w:fldChar w:fldCharType="end"/>
      </w:r>
      <w:r w:rsidR="0013571F">
        <w:rPr>
          <w:lang w:val="en-CA"/>
        </w:rPr>
        <w:t>, we discuss the introduction of a compression scheme to reduce redundant repetitive data.</w:t>
      </w:r>
    </w:p>
    <w:p w14:paraId="6DEE7376" w14:textId="77777777" w:rsidR="0013571F" w:rsidRDefault="0013571F" w:rsidP="00801CDB">
      <w:pPr>
        <w:rPr>
          <w:lang w:val="en-CA"/>
        </w:rPr>
      </w:pPr>
    </w:p>
    <w:p w14:paraId="6FD07432" w14:textId="77777777" w:rsidR="0013571F" w:rsidRDefault="0013571F" w:rsidP="00801CDB">
      <w:pPr>
        <w:rPr>
          <w:lang w:val="en-CA"/>
        </w:rPr>
      </w:pPr>
      <w:r>
        <w:rPr>
          <w:lang w:val="en-CA"/>
        </w:rPr>
        <w:t>The file system does insert some details into the log file:</w:t>
      </w:r>
    </w:p>
    <w:p w14:paraId="2B069C86" w14:textId="77777777" w:rsidR="0013571F" w:rsidRDefault="0013571F" w:rsidP="0013571F">
      <w:pPr>
        <w:pStyle w:val="ListParagraph"/>
        <w:numPr>
          <w:ilvl w:val="0"/>
          <w:numId w:val="17"/>
        </w:numPr>
        <w:rPr>
          <w:lang w:val="en-CA"/>
        </w:rPr>
      </w:pPr>
      <w:r>
        <w:rPr>
          <w:lang w:val="en-CA"/>
        </w:rPr>
        <w:t>At the start of the log file the following information is inserted:</w:t>
      </w:r>
    </w:p>
    <w:p w14:paraId="37AF8BFC" w14:textId="77777777" w:rsidR="0013571F" w:rsidRDefault="008D3687" w:rsidP="0013571F">
      <w:pPr>
        <w:pStyle w:val="ListParagraph"/>
        <w:numPr>
          <w:ilvl w:val="1"/>
          <w:numId w:val="17"/>
        </w:numPr>
        <w:rPr>
          <w:lang w:val="en-CA"/>
        </w:rPr>
      </w:pPr>
      <w:r>
        <w:rPr>
          <w:lang w:val="en-CA"/>
        </w:rPr>
        <w:t>Participant information</w:t>
      </w:r>
    </w:p>
    <w:p w14:paraId="649A0B13" w14:textId="77777777" w:rsidR="008D3687" w:rsidRDefault="008D3687" w:rsidP="0013571F">
      <w:pPr>
        <w:pStyle w:val="ListParagraph"/>
        <w:numPr>
          <w:ilvl w:val="1"/>
          <w:numId w:val="17"/>
        </w:numPr>
        <w:rPr>
          <w:lang w:val="en-CA"/>
        </w:rPr>
      </w:pPr>
      <w:r>
        <w:rPr>
          <w:lang w:val="en-CA"/>
        </w:rPr>
        <w:t>Current date, time and time zone</w:t>
      </w:r>
    </w:p>
    <w:p w14:paraId="04A7D184" w14:textId="77777777" w:rsidR="008D3687" w:rsidRDefault="008D3687" w:rsidP="0013571F">
      <w:pPr>
        <w:pStyle w:val="ListParagraph"/>
        <w:numPr>
          <w:ilvl w:val="1"/>
          <w:numId w:val="17"/>
        </w:numPr>
        <w:rPr>
          <w:lang w:val="en-CA"/>
        </w:rPr>
      </w:pPr>
      <w:r>
        <w:rPr>
          <w:lang w:val="en-CA"/>
        </w:rPr>
        <w:t>Board version indicating the ADPD, ADXL and AD5940 versions</w:t>
      </w:r>
    </w:p>
    <w:p w14:paraId="351D60DD" w14:textId="77777777" w:rsidR="008D3687" w:rsidRDefault="008D3687" w:rsidP="0013571F">
      <w:pPr>
        <w:pStyle w:val="ListParagraph"/>
        <w:numPr>
          <w:ilvl w:val="1"/>
          <w:numId w:val="17"/>
        </w:numPr>
        <w:rPr>
          <w:lang w:val="en-CA"/>
        </w:rPr>
      </w:pPr>
      <w:r>
        <w:rPr>
          <w:lang w:val="en-CA"/>
        </w:rPr>
        <w:t>Firmware version information and Git build details</w:t>
      </w:r>
    </w:p>
    <w:p w14:paraId="4319C2B2" w14:textId="77777777" w:rsidR="008D3687" w:rsidRDefault="008D3687" w:rsidP="0013571F">
      <w:pPr>
        <w:pStyle w:val="ListParagraph"/>
        <w:numPr>
          <w:ilvl w:val="1"/>
          <w:numId w:val="17"/>
        </w:numPr>
        <w:rPr>
          <w:lang w:val="en-CA"/>
        </w:rPr>
      </w:pPr>
      <w:r>
        <w:rPr>
          <w:lang w:val="en-CA"/>
        </w:rPr>
        <w:t>PPG algorithm version</w:t>
      </w:r>
    </w:p>
    <w:p w14:paraId="4E4EFA49" w14:textId="77777777" w:rsidR="008D3687" w:rsidRDefault="008D3687" w:rsidP="0013571F">
      <w:pPr>
        <w:pStyle w:val="ListParagraph"/>
        <w:numPr>
          <w:ilvl w:val="1"/>
          <w:numId w:val="17"/>
        </w:numPr>
        <w:rPr>
          <w:lang w:val="en-CA"/>
        </w:rPr>
      </w:pPr>
      <w:r>
        <w:rPr>
          <w:lang w:val="en-CA"/>
        </w:rPr>
        <w:t>Pedometer algorithm version</w:t>
      </w:r>
    </w:p>
    <w:p w14:paraId="46E49145" w14:textId="77777777" w:rsidR="008D3687" w:rsidRDefault="008D3687" w:rsidP="0013571F">
      <w:pPr>
        <w:pStyle w:val="ListParagraph"/>
        <w:numPr>
          <w:ilvl w:val="1"/>
          <w:numId w:val="17"/>
        </w:numPr>
        <w:rPr>
          <w:lang w:val="en-CA"/>
        </w:rPr>
      </w:pPr>
      <w:r>
        <w:rPr>
          <w:lang w:val="en-CA"/>
        </w:rPr>
        <w:t>ECG algorithm version</w:t>
      </w:r>
    </w:p>
    <w:p w14:paraId="49A5DA3C" w14:textId="77777777" w:rsidR="005C52AB" w:rsidRPr="00EB4536" w:rsidRDefault="005C52AB" w:rsidP="00EB4536">
      <w:pPr>
        <w:rPr>
          <w:lang w:val="en-CA"/>
        </w:rPr>
      </w:pPr>
    </w:p>
    <w:p w14:paraId="7AB20549" w14:textId="77777777" w:rsidR="00E21AE6" w:rsidRDefault="00E21AE6" w:rsidP="00E21AE6">
      <w:pPr>
        <w:pStyle w:val="Heading2"/>
        <w:rPr>
          <w:lang w:val="en-CA"/>
        </w:rPr>
      </w:pPr>
      <w:bookmarkStart w:id="36" w:name="_Ref524952119"/>
      <w:bookmarkStart w:id="37" w:name="_Toc419212"/>
      <w:r>
        <w:rPr>
          <w:lang w:val="en-CA"/>
        </w:rPr>
        <w:t>Compression by Reduction of Repetitive Data</w:t>
      </w:r>
      <w:bookmarkEnd w:id="36"/>
      <w:bookmarkEnd w:id="37"/>
    </w:p>
    <w:p w14:paraId="1A81CB64" w14:textId="77777777" w:rsidR="00E21AE6" w:rsidRDefault="00E21AE6" w:rsidP="00E21AE6">
      <w:pPr>
        <w:rPr>
          <w:lang w:val="en-CA"/>
        </w:rPr>
      </w:pPr>
    </w:p>
    <w:p w14:paraId="00647733" w14:textId="77777777" w:rsidR="0062779E" w:rsidRDefault="0062779E" w:rsidP="0062779E"/>
    <w:p w14:paraId="293D9806" w14:textId="77777777" w:rsidR="0062779E" w:rsidRDefault="38D0FDE6" w:rsidP="0062779E">
      <w:pPr>
        <w:jc w:val="both"/>
      </w:pPr>
      <w:r>
        <w:lastRenderedPageBreak/>
        <w:t xml:space="preserve">Right now, we save streams as-is to the flash. A large waste are the repetitive headers for streaming packets. </w:t>
      </w:r>
      <w:proofErr w:type="gramStart"/>
      <w:r>
        <w:t>In particular, the</w:t>
      </w:r>
      <w:proofErr w:type="gramEnd"/>
      <w:r>
        <w:t xml:space="preserve"> source, destination and length are the same – therefore these can be compressed via a lookup table.</w:t>
      </w:r>
    </w:p>
    <w:p w14:paraId="3AFDF65F" w14:textId="77777777" w:rsidR="0062779E" w:rsidRDefault="0062779E" w:rsidP="0062779E"/>
    <w:p w14:paraId="3BE17AB8" w14:textId="77777777" w:rsidR="0062779E" w:rsidRDefault="0062779E" w:rsidP="0062779E">
      <w:pPr>
        <w:jc w:val="both"/>
      </w:pPr>
      <w:r>
        <w:t>For example, for the sync PPG stream, is repeated for every stream:</w:t>
      </w:r>
    </w:p>
    <w:p w14:paraId="542DC760" w14:textId="77777777" w:rsidR="0062779E" w:rsidRDefault="0062779E" w:rsidP="0062779E">
      <w:pPr>
        <w:jc w:val="both"/>
      </w:pPr>
      <w:r>
        <w:t>C4 05 C5 01 00 48 00 00</w:t>
      </w:r>
    </w:p>
    <w:p w14:paraId="7B46823E" w14:textId="77777777" w:rsidR="0062779E" w:rsidRDefault="0062779E" w:rsidP="0062779E">
      <w:pPr>
        <w:jc w:val="both"/>
      </w:pPr>
    </w:p>
    <w:p w14:paraId="5AFF7297" w14:textId="77777777" w:rsidR="0062779E" w:rsidRDefault="0062779E" w:rsidP="0062779E">
      <w:pPr>
        <w:jc w:val="both"/>
      </w:pPr>
      <w:r>
        <w:t>Assuming we use the checksum as planned. Then the first 6 bytes are repeated. Over the course of a day of logging this adds up quickly.</w:t>
      </w:r>
    </w:p>
    <w:p w14:paraId="14DC049E" w14:textId="77777777" w:rsidR="0062779E" w:rsidRDefault="0062779E" w:rsidP="0062779E">
      <w:pPr>
        <w:jc w:val="both"/>
      </w:pPr>
    </w:p>
    <w:p w14:paraId="57A9DB3E" w14:textId="77777777" w:rsidR="0062779E" w:rsidRDefault="0062779E" w:rsidP="0062779E">
      <w:pPr>
        <w:jc w:val="both"/>
      </w:pPr>
      <w:r>
        <w:t>We can introduce a lookup table. For example, where: C4 05 C5 01 00 48 is reduced to 00. The next look up entry will be 01, etc.</w:t>
      </w:r>
    </w:p>
    <w:p w14:paraId="2A4CBC0E" w14:textId="77777777" w:rsidR="0062779E" w:rsidRDefault="0062779E" w:rsidP="0062779E">
      <w:pPr>
        <w:jc w:val="both"/>
      </w:pPr>
    </w:p>
    <w:p w14:paraId="5CD73974" w14:textId="77777777" w:rsidR="0062779E" w:rsidRDefault="0062779E" w:rsidP="0062779E">
      <w:pPr>
        <w:jc w:val="both"/>
      </w:pPr>
      <w:r>
        <w:t>We can go from 00 to FE for 255 most used commands. If there are more, we can send FF followed by 00 to FE. If more than 512 commands are there, we can use 00 to FD and use FF and FE for extension of commands. Since the commands for the FS destination is way less than 255 (40 to be precise) and the length for each stream is fixed, we will assign just one byte for each header (source, destination and the length)</w:t>
      </w:r>
    </w:p>
    <w:p w14:paraId="47C40536" w14:textId="77777777" w:rsidR="0062779E" w:rsidRDefault="0062779E" w:rsidP="0062779E">
      <w:pPr>
        <w:jc w:val="both"/>
      </w:pPr>
    </w:p>
    <w:p w14:paraId="4608BBF0" w14:textId="77777777" w:rsidR="0062779E" w:rsidRDefault="38D0FDE6" w:rsidP="0062779E">
      <w:pPr>
        <w:jc w:val="both"/>
      </w:pPr>
      <w:r>
        <w:t xml:space="preserve">Similarly, we can use this method for data packets. For example, the probability of HR being more than 126 is less, so we can send one </w:t>
      </w:r>
      <w:proofErr w:type="gramStart"/>
      <w:r>
        <w:t>bytes</w:t>
      </w:r>
      <w:proofErr w:type="gramEnd"/>
      <w:r>
        <w:t xml:space="preserve"> and if it’s more than 126, we can send two bytes. We can do the header part in the first phase which will be very easy to implement. </w:t>
      </w:r>
    </w:p>
    <w:p w14:paraId="581EBF6D" w14:textId="77777777" w:rsidR="0062779E" w:rsidRDefault="0062779E" w:rsidP="0062779E"/>
    <w:p w14:paraId="2EA29F40" w14:textId="77777777" w:rsidR="0062779E" w:rsidRDefault="0062779E" w:rsidP="0062779E">
      <w:r>
        <w:t>In which case</w:t>
      </w:r>
    </w:p>
    <w:p w14:paraId="2FC42E3F" w14:textId="77777777" w:rsidR="0062779E" w:rsidRDefault="0062779E" w:rsidP="0062779E">
      <w:r>
        <w:rPr>
          <w:b/>
          <w:bCs/>
          <w:color w:val="00B0F0"/>
        </w:rPr>
        <w:t>C4 05 C5 01 00 48</w:t>
      </w:r>
      <w:r>
        <w:t xml:space="preserve"> 00 00</w:t>
      </w:r>
    </w:p>
    <w:p w14:paraId="142EF21E" w14:textId="77777777" w:rsidR="0062779E" w:rsidRDefault="0062779E" w:rsidP="0062779E">
      <w:r>
        <w:t>Is reduced to</w:t>
      </w:r>
    </w:p>
    <w:p w14:paraId="680B2A75" w14:textId="77777777" w:rsidR="0062779E" w:rsidRDefault="0062779E" w:rsidP="0062779E">
      <w:r>
        <w:rPr>
          <w:b/>
          <w:bCs/>
          <w:color w:val="7030A0"/>
        </w:rPr>
        <w:t>00</w:t>
      </w:r>
      <w:r>
        <w:t xml:space="preserve"> 00 00</w:t>
      </w:r>
    </w:p>
    <w:p w14:paraId="0F68C83D" w14:textId="77777777" w:rsidR="0062779E" w:rsidRDefault="0062779E" w:rsidP="0062779E"/>
    <w:p w14:paraId="41D677B2" w14:textId="77777777" w:rsidR="0062779E" w:rsidRDefault="0062779E" w:rsidP="0062779E">
      <w:proofErr w:type="gramStart"/>
      <w:r>
        <w:t>So</w:t>
      </w:r>
      <w:proofErr w:type="gramEnd"/>
      <w:r>
        <w:t xml:space="preserve"> we save 5 bytes per data packets.</w:t>
      </w:r>
    </w:p>
    <w:p w14:paraId="5BBAAF98" w14:textId="77777777" w:rsidR="0062779E" w:rsidRDefault="0062779E" w:rsidP="0062779E"/>
    <w:p w14:paraId="23EF4272" w14:textId="77777777" w:rsidR="0062779E" w:rsidRDefault="0062779E" w:rsidP="0062779E">
      <w:r>
        <w:t>The lookup table will be created and stored for each header info. The entry will be such that we have, for example:</w:t>
      </w:r>
    </w:p>
    <w:p w14:paraId="2CD4DC4B" w14:textId="77777777" w:rsidR="0062779E" w:rsidRDefault="0062779E" w:rsidP="0062779E">
      <w:pPr>
        <w:rPr>
          <w:b/>
          <w:bCs/>
          <w:color w:val="00B0F0"/>
        </w:rPr>
      </w:pPr>
      <w:r>
        <w:rPr>
          <w:b/>
          <w:bCs/>
          <w:color w:val="7030A0"/>
        </w:rPr>
        <w:t>00</w:t>
      </w:r>
      <w:r>
        <w:t xml:space="preserve"> </w:t>
      </w:r>
      <w:r>
        <w:rPr>
          <w:b/>
          <w:bCs/>
          <w:color w:val="00B0F0"/>
        </w:rPr>
        <w:t>C4 05 C5 01 00 48</w:t>
      </w:r>
    </w:p>
    <w:p w14:paraId="7D13EAA8" w14:textId="77777777" w:rsidR="0062779E" w:rsidRDefault="0062779E" w:rsidP="0062779E">
      <w:pPr>
        <w:rPr>
          <w:b/>
          <w:bCs/>
          <w:color w:val="ED7D31"/>
        </w:rPr>
      </w:pPr>
      <w:r>
        <w:rPr>
          <w:b/>
          <w:bCs/>
          <w:color w:val="FFC000"/>
        </w:rPr>
        <w:t>01</w:t>
      </w:r>
      <w:r>
        <w:t xml:space="preserve"> </w:t>
      </w:r>
      <w:r>
        <w:rPr>
          <w:b/>
          <w:bCs/>
          <w:color w:val="ED7D31"/>
        </w:rPr>
        <w:t xml:space="preserve">C4 00 C5 01 00 2E </w:t>
      </w:r>
    </w:p>
    <w:p w14:paraId="001E1ED4" w14:textId="77777777" w:rsidR="0062779E" w:rsidRDefault="0062779E" w:rsidP="0062779E">
      <w:pPr>
        <w:rPr>
          <w:b/>
          <w:bCs/>
          <w:color w:val="ED7D31"/>
        </w:rPr>
      </w:pPr>
      <w:r>
        <w:rPr>
          <w:b/>
          <w:bCs/>
          <w:color w:val="ED7D31"/>
        </w:rPr>
        <w:t>--------------------------</w:t>
      </w:r>
    </w:p>
    <w:p w14:paraId="1E915ECB" w14:textId="77777777" w:rsidR="0062779E" w:rsidRDefault="0062779E" w:rsidP="0062779E">
      <w:r>
        <w:t>--------------------------</w:t>
      </w:r>
    </w:p>
    <w:p w14:paraId="49EE58EE" w14:textId="77777777" w:rsidR="0062779E" w:rsidRDefault="0062779E" w:rsidP="0062779E">
      <w:r>
        <w:t>--------------------------</w:t>
      </w:r>
    </w:p>
    <w:p w14:paraId="57D679C0" w14:textId="77777777" w:rsidR="0062779E" w:rsidRPr="00796A91" w:rsidRDefault="0062779E" w:rsidP="0062779E">
      <w:pPr>
        <w:rPr>
          <w:b/>
          <w:bCs/>
        </w:rPr>
      </w:pPr>
      <w:r w:rsidRPr="00796A91">
        <w:rPr>
          <w:b/>
          <w:bCs/>
          <w:color w:val="F7CAAC" w:themeColor="accent2" w:themeTint="66"/>
        </w:rPr>
        <w:t>28</w:t>
      </w:r>
      <w:r w:rsidRPr="00796A91">
        <w:rPr>
          <w:b/>
          <w:bCs/>
        </w:rPr>
        <w:t xml:space="preserve"> C4 07 C5 01 00 3C</w:t>
      </w:r>
    </w:p>
    <w:p w14:paraId="5A09AC0A" w14:textId="77777777" w:rsidR="0062779E" w:rsidRDefault="0062779E" w:rsidP="0062779E"/>
    <w:p w14:paraId="4019EE0C" w14:textId="77777777" w:rsidR="0062779E" w:rsidRDefault="38D0FDE6" w:rsidP="0062779E">
      <w:pPr>
        <w:jc w:val="both"/>
      </w:pPr>
      <w:r>
        <w:t xml:space="preserve">The order of the header info in the lookup table doesn’t matter since each header is encoded with 1 byte. However, the header corresponding to the most probable stream should be put in the beginning so that the searching in the lookup table will be fast. Also, the encoded number in the look up table needn’t be present. We will compare the header info with the data stored in the look up table using a </w:t>
      </w:r>
      <w:r w:rsidRPr="38D0FDE6">
        <w:rPr>
          <w:i/>
          <w:iCs/>
        </w:rPr>
        <w:t>for</w:t>
      </w:r>
      <w:r>
        <w:t xml:space="preserve"> loop. Once it matches, we will exit the </w:t>
      </w:r>
      <w:r w:rsidRPr="38D0FDE6">
        <w:rPr>
          <w:i/>
          <w:iCs/>
        </w:rPr>
        <w:t>for</w:t>
      </w:r>
      <w:r>
        <w:t xml:space="preserve"> loop and assign the code which will be same as for loop counter where it existed the loop. Other methods can also be used to assign the code. Since the destination address and the length is fixed for each stream, just comparing the source address (put only the source address in the lookup table) is enough to get the encoded data. The function </w:t>
      </w:r>
      <w:proofErr w:type="spellStart"/>
      <w:r>
        <w:t>fs_hal_write_packet_</w:t>
      </w:r>
      <w:proofErr w:type="gramStart"/>
      <w:r>
        <w:t>stream</w:t>
      </w:r>
      <w:proofErr w:type="spellEnd"/>
      <w:r>
        <w:t>(</w:t>
      </w:r>
      <w:proofErr w:type="gramEnd"/>
      <w:r>
        <w:t xml:space="preserve">) in </w:t>
      </w:r>
      <w:proofErr w:type="spellStart"/>
      <w:r>
        <w:t>file_system_utils.c</w:t>
      </w:r>
      <w:proofErr w:type="spellEnd"/>
      <w:r>
        <w:t xml:space="preserve"> file is the best place to encode (compress) the header info. The decoding process will use the same lookup table to decode the header info.  The lookup table is shown below for reference:</w:t>
      </w:r>
    </w:p>
    <w:p w14:paraId="3DCE2A36" w14:textId="77777777" w:rsidR="0062779E" w:rsidRDefault="0062779E" w:rsidP="0062779E">
      <w:pPr>
        <w:jc w:val="both"/>
      </w:pPr>
    </w:p>
    <w:p w14:paraId="29362A04" w14:textId="77777777" w:rsidR="0062779E" w:rsidRDefault="0062779E" w:rsidP="0062779E">
      <w:pPr>
        <w:jc w:val="both"/>
        <w:rPr>
          <w:lang w:val="fr-FR"/>
        </w:rPr>
      </w:pPr>
      <w:proofErr w:type="spellStart"/>
      <w:proofErr w:type="gramStart"/>
      <w:r w:rsidRPr="008E1193">
        <w:rPr>
          <w:lang w:val="fr-FR"/>
        </w:rPr>
        <w:t>const</w:t>
      </w:r>
      <w:proofErr w:type="spellEnd"/>
      <w:proofErr w:type="gramEnd"/>
      <w:r w:rsidRPr="008E1193">
        <w:rPr>
          <w:lang w:val="fr-FR"/>
        </w:rPr>
        <w:t xml:space="preserve"> uint16_t LUT_m2m2_header[40]</w:t>
      </w:r>
      <w:r>
        <w:rPr>
          <w:lang w:val="fr-FR"/>
        </w:rPr>
        <w:t xml:space="preserve"> = </w:t>
      </w:r>
    </w:p>
    <w:p w14:paraId="1DF6B179" w14:textId="77777777" w:rsidR="0062779E" w:rsidRDefault="0062779E" w:rsidP="0062779E">
      <w:pPr>
        <w:jc w:val="both"/>
        <w:rPr>
          <w:lang w:val="fr-FR"/>
        </w:rPr>
      </w:pPr>
      <w:r>
        <w:rPr>
          <w:lang w:val="fr-FR"/>
        </w:rPr>
        <w:t xml:space="preserve">{ </w:t>
      </w:r>
    </w:p>
    <w:p w14:paraId="1C033684" w14:textId="77777777" w:rsidR="0062779E" w:rsidRDefault="0062779E" w:rsidP="0062779E">
      <w:pPr>
        <w:jc w:val="both"/>
        <w:rPr>
          <w:lang w:val="fr-FR"/>
        </w:rPr>
      </w:pPr>
      <w:r>
        <w:rPr>
          <w:lang w:val="fr-FR"/>
        </w:rPr>
        <w:t xml:space="preserve">    0x</w:t>
      </w:r>
      <w:r w:rsidRPr="008E1193">
        <w:rPr>
          <w:lang w:val="fr-FR"/>
        </w:rPr>
        <w:t>C000</w:t>
      </w:r>
      <w:r>
        <w:rPr>
          <w:lang w:val="fr-FR"/>
        </w:rPr>
        <w:t>,</w:t>
      </w:r>
    </w:p>
    <w:p w14:paraId="424F2B56" w14:textId="77777777" w:rsidR="0062779E" w:rsidRDefault="0062779E" w:rsidP="0062779E">
      <w:pPr>
        <w:jc w:val="both"/>
        <w:rPr>
          <w:lang w:val="fr-FR"/>
        </w:rPr>
      </w:pPr>
      <w:r>
        <w:rPr>
          <w:lang w:val="fr-FR"/>
        </w:rPr>
        <w:t xml:space="preserve">    0xC001,</w:t>
      </w:r>
    </w:p>
    <w:p w14:paraId="723E63B9" w14:textId="77777777" w:rsidR="0062779E" w:rsidRDefault="0062779E" w:rsidP="0062779E">
      <w:pPr>
        <w:jc w:val="both"/>
        <w:rPr>
          <w:lang w:val="fr-FR"/>
        </w:rPr>
      </w:pPr>
      <w:r>
        <w:rPr>
          <w:lang w:val="fr-FR"/>
        </w:rPr>
        <w:t xml:space="preserve">    0xC101,</w:t>
      </w:r>
    </w:p>
    <w:p w14:paraId="5E84961C" w14:textId="77777777" w:rsidR="0062779E" w:rsidRDefault="0062779E" w:rsidP="0062779E">
      <w:pPr>
        <w:jc w:val="both"/>
        <w:rPr>
          <w:lang w:val="fr-FR"/>
        </w:rPr>
      </w:pPr>
      <w:r>
        <w:rPr>
          <w:lang w:val="fr-FR"/>
        </w:rPr>
        <w:t xml:space="preserve">    0xC102,</w:t>
      </w:r>
    </w:p>
    <w:p w14:paraId="1F7F8B36" w14:textId="77777777" w:rsidR="0062779E" w:rsidRDefault="0062779E" w:rsidP="0062779E">
      <w:pPr>
        <w:jc w:val="both"/>
        <w:rPr>
          <w:lang w:val="fr-FR"/>
        </w:rPr>
      </w:pPr>
      <w:r>
        <w:rPr>
          <w:lang w:val="fr-FR"/>
        </w:rPr>
        <w:t xml:space="preserve">    0xC103,</w:t>
      </w:r>
    </w:p>
    <w:p w14:paraId="7B0C64B0" w14:textId="77777777" w:rsidR="0062779E" w:rsidRDefault="0062779E" w:rsidP="0062779E">
      <w:pPr>
        <w:jc w:val="both"/>
        <w:rPr>
          <w:lang w:val="fr-FR"/>
        </w:rPr>
      </w:pPr>
      <w:r>
        <w:rPr>
          <w:lang w:val="fr-FR"/>
        </w:rPr>
        <w:t xml:space="preserve">    ---------</w:t>
      </w:r>
    </w:p>
    <w:p w14:paraId="257FBE7B" w14:textId="77777777" w:rsidR="0062779E" w:rsidRDefault="0062779E" w:rsidP="0062779E">
      <w:pPr>
        <w:jc w:val="both"/>
        <w:rPr>
          <w:lang w:val="fr-FR"/>
        </w:rPr>
      </w:pPr>
      <w:r>
        <w:rPr>
          <w:lang w:val="fr-FR"/>
        </w:rPr>
        <w:t xml:space="preserve">    ---------</w:t>
      </w:r>
    </w:p>
    <w:p w14:paraId="30BB48FB" w14:textId="77777777" w:rsidR="0062779E" w:rsidRDefault="0062779E" w:rsidP="0062779E">
      <w:pPr>
        <w:jc w:val="both"/>
        <w:rPr>
          <w:lang w:val="fr-FR"/>
        </w:rPr>
      </w:pPr>
      <w:r>
        <w:rPr>
          <w:lang w:val="fr-FR"/>
        </w:rPr>
        <w:t xml:space="preserve">    ---------</w:t>
      </w:r>
    </w:p>
    <w:p w14:paraId="1BEB85ED" w14:textId="77777777" w:rsidR="0062779E" w:rsidRPr="008E1193" w:rsidRDefault="0062779E" w:rsidP="0062779E">
      <w:pPr>
        <w:jc w:val="both"/>
        <w:rPr>
          <w:lang w:val="fr-FR"/>
        </w:rPr>
      </w:pPr>
      <w:r>
        <w:rPr>
          <w:lang w:val="fr-FR"/>
        </w:rPr>
        <w:t xml:space="preserve">    0x</w:t>
      </w:r>
      <w:r w:rsidRPr="008E1193">
        <w:rPr>
          <w:lang w:val="fr-FR"/>
        </w:rPr>
        <w:t>C805</w:t>
      </w:r>
      <w:r>
        <w:rPr>
          <w:lang w:val="fr-FR"/>
        </w:rPr>
        <w:t>,</w:t>
      </w:r>
    </w:p>
    <w:p w14:paraId="357D862D" w14:textId="77777777" w:rsidR="0062779E" w:rsidRDefault="0062779E" w:rsidP="0062779E">
      <w:pPr>
        <w:rPr>
          <w:lang w:val="fr-FR"/>
        </w:rPr>
      </w:pPr>
      <w:r>
        <w:rPr>
          <w:lang w:val="fr-FR"/>
        </w:rPr>
        <w:t>}</w:t>
      </w:r>
    </w:p>
    <w:p w14:paraId="2B914537" w14:textId="77777777" w:rsidR="0062779E" w:rsidRPr="008E1193" w:rsidRDefault="0062779E" w:rsidP="0062779E">
      <w:pPr>
        <w:rPr>
          <w:lang w:val="fr-FR"/>
        </w:rPr>
      </w:pPr>
    </w:p>
    <w:p w14:paraId="7F1912C9" w14:textId="77777777" w:rsidR="0062779E" w:rsidRDefault="0062779E" w:rsidP="0062779E">
      <w:r>
        <w:t>Let’s say we have the following:</w:t>
      </w:r>
    </w:p>
    <w:p w14:paraId="7FF2B7FB" w14:textId="77777777" w:rsidR="0062779E" w:rsidRDefault="0062779E" w:rsidP="0062779E">
      <w:r>
        <w:rPr>
          <w:b/>
          <w:bCs/>
          <w:color w:val="00B0F0"/>
        </w:rPr>
        <w:t>C4 05 C5 01 00 48</w:t>
      </w:r>
      <w:r>
        <w:t xml:space="preserve"> 00 00 28 00 7D 04 82 2B 34 46 38 29 34 46 82 02 82 02 81 02 81 02 82 02 82 02 5D 97 01 00 C7 97 01 00 3B 98 01 00 7F 98 01 00 63 00 63 00 6B 00 5F 00 28 00 2B 00 27 00 2C 00 37 01 3C 01 38 01 39 01</w:t>
      </w:r>
    </w:p>
    <w:p w14:paraId="1D8907E7" w14:textId="77777777" w:rsidR="0062779E" w:rsidRDefault="0062779E" w:rsidP="0062779E">
      <w:r>
        <w:rPr>
          <w:b/>
          <w:bCs/>
          <w:color w:val="ED7D31"/>
        </w:rPr>
        <w:t>C4 00 C5 01 00 2E</w:t>
      </w:r>
      <w:r>
        <w:t xml:space="preserve"> 00 00 28 43 2E 00 58 B9 19 46 0F 00 00 00 00 00 00 00 00 00 3F 30 05 63 0F 0C 64 00 35 1C 00 00 BB AA 01 00 00 00 00 00</w:t>
      </w:r>
    </w:p>
    <w:p w14:paraId="2D00FC2A" w14:textId="77777777" w:rsidR="0062779E" w:rsidRPr="001C3246" w:rsidRDefault="0062779E" w:rsidP="0062779E">
      <w:pPr>
        <w:rPr>
          <w:lang w:val="it-IT"/>
        </w:rPr>
      </w:pPr>
      <w:r w:rsidRPr="001C3246">
        <w:rPr>
          <w:b/>
          <w:bCs/>
          <w:color w:val="00B0F0"/>
          <w:lang w:val="it-IT"/>
        </w:rPr>
        <w:t>C4 05 C5 01 00 48</w:t>
      </w:r>
      <w:r w:rsidRPr="001C3246">
        <w:rPr>
          <w:lang w:val="it-IT"/>
        </w:rPr>
        <w:t xml:space="preserve"> 00 00 28 00 7E 04 88 35 34 46 3E 33 34 46 81 02 82 02 82 02 82 02 81 02 82 02 AF 98 01 00 53 98 01 00 E9 97 01 00 3A 97 01 00 5F 00 67 00 5C 00 66 00 2C 00 27 00 2B 00 29 00 3B 01 38 01 3B 01 38 01</w:t>
      </w:r>
    </w:p>
    <w:p w14:paraId="19D6A988" w14:textId="77777777" w:rsidR="0062779E" w:rsidRPr="001C3246" w:rsidRDefault="0062779E" w:rsidP="0062779E">
      <w:pPr>
        <w:rPr>
          <w:lang w:val="it-IT"/>
        </w:rPr>
      </w:pPr>
      <w:r w:rsidRPr="001C3246">
        <w:rPr>
          <w:b/>
          <w:bCs/>
          <w:color w:val="00B0F0"/>
          <w:lang w:val="it-IT"/>
        </w:rPr>
        <w:t>C4 05 C5 01 00 48</w:t>
      </w:r>
      <w:r w:rsidRPr="001C3246">
        <w:rPr>
          <w:lang w:val="it-IT"/>
        </w:rPr>
        <w:t xml:space="preserve"> 00 00 28 00 7F 04 8E 3F 34 46 44 3D 34 46 82 02 81 02 82 02 82 02 81 02 82 02 6A 96 01 00 8E 95 01 00 3B 95 01 00 CF 94 01 00 5F 00 66 00 5F 00 5C 00 27 00 2E 00 29 00 2B 00 3F 01 3B 01 39 01 38 01</w:t>
      </w:r>
    </w:p>
    <w:p w14:paraId="5B328AD0" w14:textId="77777777" w:rsidR="0062779E" w:rsidRPr="001C3246" w:rsidRDefault="0062779E" w:rsidP="0062779E">
      <w:pPr>
        <w:rPr>
          <w:lang w:val="it-IT"/>
        </w:rPr>
      </w:pPr>
      <w:r w:rsidRPr="001C3246">
        <w:rPr>
          <w:b/>
          <w:bCs/>
          <w:color w:val="ED7D31"/>
          <w:lang w:val="it-IT"/>
        </w:rPr>
        <w:t>C4 00 C5 01 00 2E</w:t>
      </w:r>
      <w:r w:rsidRPr="001C3246">
        <w:rPr>
          <w:lang w:val="it-IT"/>
        </w:rPr>
        <w:t xml:space="preserve"> 00 00 28 43 30 00 49 F1 19 46 07 00 00 00 00 00 00 00 00 00 01 00 2D 3C 01 00 44 39 BC F0 3F 30 05 63 0F 0C 64 00 35 1C</w:t>
      </w:r>
    </w:p>
    <w:p w14:paraId="3D04478C" w14:textId="77777777" w:rsidR="0062779E" w:rsidRDefault="0062779E" w:rsidP="0062779E">
      <w:pPr>
        <w:rPr>
          <w:lang w:val="it-IT"/>
        </w:rPr>
      </w:pPr>
    </w:p>
    <w:p w14:paraId="6839949B" w14:textId="77777777" w:rsidR="0062779E" w:rsidRPr="00001814" w:rsidRDefault="0062779E" w:rsidP="0062779E">
      <w:r w:rsidRPr="00001814">
        <w:lastRenderedPageBreak/>
        <w:t>This will be stor</w:t>
      </w:r>
      <w:r>
        <w:t>ed in the NAND flash as follows:</w:t>
      </w:r>
    </w:p>
    <w:p w14:paraId="0406FAD8" w14:textId="77777777" w:rsidR="0062779E" w:rsidRPr="00693D15" w:rsidRDefault="0062779E" w:rsidP="0062779E">
      <w:r w:rsidRPr="00693D15">
        <w:rPr>
          <w:b/>
          <w:bCs/>
          <w:color w:val="7030A0"/>
        </w:rPr>
        <w:t>00</w:t>
      </w:r>
      <w:r w:rsidRPr="00693D15">
        <w:t xml:space="preserve"> 00 00 28 00 7D 04 82 2B 34 46 38 29 34 46 82 02 82 02 81 02 81 02 82 02 82 02 5D 97 01 00 C7 97 01 00 3B 98 01 00 7F 98 01 00 63 00 63 00 6B 00 5F 00 28 00 2B 00 27 00 2C 00 37 01 3C 01 38 01 39 01</w:t>
      </w:r>
    </w:p>
    <w:p w14:paraId="1AD1DF9A" w14:textId="77777777" w:rsidR="0062779E" w:rsidRPr="00693D15" w:rsidRDefault="0062779E" w:rsidP="0062779E">
      <w:r w:rsidRPr="00693D15">
        <w:rPr>
          <w:b/>
          <w:bCs/>
          <w:color w:val="FFC000"/>
        </w:rPr>
        <w:t>01</w:t>
      </w:r>
      <w:r w:rsidRPr="00693D15">
        <w:t xml:space="preserve"> 00 00 28 43 2E 00 58 B9 19 46 0F 00 00 00 00 00 00 00 00 00 3F 30 05 63 0F 0C 64 00 35 1C 00 00 BB AA 01 00 00 00 00 00</w:t>
      </w:r>
    </w:p>
    <w:p w14:paraId="007BD417" w14:textId="77777777" w:rsidR="0062779E" w:rsidRPr="001C3246" w:rsidRDefault="0062779E" w:rsidP="0062779E">
      <w:pPr>
        <w:rPr>
          <w:lang w:val="it-IT"/>
        </w:rPr>
      </w:pPr>
      <w:r w:rsidRPr="001C3246">
        <w:rPr>
          <w:b/>
          <w:bCs/>
          <w:color w:val="7030A0"/>
          <w:lang w:val="it-IT"/>
        </w:rPr>
        <w:t>00</w:t>
      </w:r>
      <w:r w:rsidRPr="001C3246">
        <w:rPr>
          <w:lang w:val="it-IT"/>
        </w:rPr>
        <w:t xml:space="preserve"> 00 00 28 00 7E 04 88 35 34 46 3E 33 34 46 81 02 82 02 82 02 82 02 81 02 82 02 AF 98 01 00 53 98 01 00 E9 97 01 00 3A 97 01 00 5F 00 67 00 5C 00 66 00 2C 00 27 00 2B 00 29 00 3B 01 38 01 3B 01 38 01</w:t>
      </w:r>
    </w:p>
    <w:p w14:paraId="2984323A" w14:textId="77777777" w:rsidR="0062779E" w:rsidRPr="001C3246" w:rsidRDefault="0062779E" w:rsidP="0062779E">
      <w:pPr>
        <w:rPr>
          <w:lang w:val="it-IT"/>
        </w:rPr>
      </w:pPr>
      <w:r w:rsidRPr="001C3246">
        <w:rPr>
          <w:b/>
          <w:bCs/>
          <w:color w:val="7030A0"/>
          <w:lang w:val="it-IT"/>
        </w:rPr>
        <w:t>00</w:t>
      </w:r>
      <w:r w:rsidRPr="001C3246">
        <w:rPr>
          <w:lang w:val="it-IT"/>
        </w:rPr>
        <w:t xml:space="preserve"> 00 00 28 00 7F 04 8E 3F 34 46 44 3D 34 46 82 02 81 02 82 02 82 02 81 02 82 02 6A 96 01 00 8E 95 01 00 3B 95 01 00 CF 94 01 00 5F 00 66 00 5F 00 5C 00 27 00 2E 00 29 00 2B 00 3F 01 3B 01 39 01 38 01</w:t>
      </w:r>
    </w:p>
    <w:p w14:paraId="4F879391" w14:textId="77777777" w:rsidR="00E21AE6" w:rsidRDefault="38D0FDE6" w:rsidP="008C3D38">
      <w:r w:rsidRPr="38D0FDE6">
        <w:rPr>
          <w:b/>
          <w:bCs/>
          <w:color w:val="FFC000" w:themeColor="accent4"/>
        </w:rPr>
        <w:t>01</w:t>
      </w:r>
      <w:r>
        <w:t xml:space="preserve"> 00 00 28 43 30 00 49 F1 19 46 07 00 00 00 00 00 00 00 00 00 01 00 2D 3C 01 00 44 39 BC F0 3F 30 05 63 0F 0C 64 00 35 1C</w:t>
      </w:r>
    </w:p>
    <w:p w14:paraId="1F35055F" w14:textId="77777777" w:rsidR="38D0FDE6" w:rsidRDefault="38D0FDE6" w:rsidP="38D0FDE6">
      <w:pPr>
        <w:pStyle w:val="Heading2"/>
      </w:pPr>
      <w:bookmarkStart w:id="38" w:name="_Toc419213"/>
      <w:r w:rsidRPr="38D0FDE6">
        <w:t>File Download</w:t>
      </w:r>
      <w:bookmarkEnd w:id="38"/>
    </w:p>
    <w:p w14:paraId="501BC7A8" w14:textId="77777777" w:rsidR="38D0FDE6" w:rsidRDefault="38D0FDE6" w:rsidP="38D0FDE6">
      <w:pPr>
        <w:pStyle w:val="ListParagraph"/>
        <w:numPr>
          <w:ilvl w:val="0"/>
          <w:numId w:val="15"/>
        </w:numPr>
      </w:pPr>
      <w:r w:rsidRPr="38D0FDE6">
        <w:rPr>
          <w:rFonts w:ascii="Calibri" w:eastAsia="Calibri" w:hAnsi="Calibri" w:cs="Calibri"/>
          <w:sz w:val="22"/>
          <w:szCs w:val="22"/>
        </w:rPr>
        <w:t>A block of 526 bytes is formed in firmware as shown below</w:t>
      </w:r>
    </w:p>
    <w:tbl>
      <w:tblPr>
        <w:tblStyle w:val="TableGrid"/>
        <w:tblW w:w="9360" w:type="dxa"/>
        <w:tblLayout w:type="fixed"/>
        <w:tblLook w:val="04A0" w:firstRow="1" w:lastRow="0" w:firstColumn="1" w:lastColumn="0" w:noHBand="0" w:noVBand="1"/>
      </w:tblPr>
      <w:tblGrid>
        <w:gridCol w:w="1040"/>
        <w:gridCol w:w="1040"/>
        <w:gridCol w:w="1040"/>
        <w:gridCol w:w="1195"/>
        <w:gridCol w:w="885"/>
        <w:gridCol w:w="1040"/>
        <w:gridCol w:w="1040"/>
        <w:gridCol w:w="1040"/>
        <w:gridCol w:w="1040"/>
      </w:tblGrid>
      <w:tr w:rsidR="38D0FDE6" w14:paraId="20A89B96" w14:textId="77777777" w:rsidTr="00B55200">
        <w:tc>
          <w:tcPr>
            <w:tcW w:w="1040" w:type="dxa"/>
          </w:tcPr>
          <w:p w14:paraId="54C75012" w14:textId="77777777" w:rsidR="38D0FDE6" w:rsidRDefault="38D0FDE6" w:rsidP="38D0FDE6">
            <w:proofErr w:type="spellStart"/>
            <w:r w:rsidRPr="38D0FDE6">
              <w:rPr>
                <w:rFonts w:ascii="Calibri" w:eastAsia="Calibri" w:hAnsi="Calibri" w:cs="Calibri"/>
              </w:rPr>
              <w:t>Src</w:t>
            </w:r>
            <w:proofErr w:type="spellEnd"/>
          </w:p>
        </w:tc>
        <w:tc>
          <w:tcPr>
            <w:tcW w:w="1040" w:type="dxa"/>
          </w:tcPr>
          <w:p w14:paraId="7D57ACC9" w14:textId="77777777" w:rsidR="38D0FDE6" w:rsidRDefault="38D0FDE6" w:rsidP="38D0FDE6">
            <w:proofErr w:type="spellStart"/>
            <w:r w:rsidRPr="38D0FDE6">
              <w:rPr>
                <w:rFonts w:ascii="Calibri" w:eastAsia="Calibri" w:hAnsi="Calibri" w:cs="Calibri"/>
              </w:rPr>
              <w:t>Dest</w:t>
            </w:r>
            <w:proofErr w:type="spellEnd"/>
            <w:r w:rsidRPr="38D0FDE6">
              <w:rPr>
                <w:rFonts w:ascii="Calibri" w:eastAsia="Calibri" w:hAnsi="Calibri" w:cs="Calibri"/>
              </w:rPr>
              <w:t xml:space="preserve"> </w:t>
            </w:r>
          </w:p>
        </w:tc>
        <w:tc>
          <w:tcPr>
            <w:tcW w:w="1040" w:type="dxa"/>
          </w:tcPr>
          <w:p w14:paraId="278C8A97" w14:textId="77777777" w:rsidR="38D0FDE6" w:rsidRDefault="38D0FDE6" w:rsidP="38D0FDE6">
            <w:r w:rsidRPr="38D0FDE6">
              <w:rPr>
                <w:rFonts w:ascii="Calibri" w:eastAsia="Calibri" w:hAnsi="Calibri" w:cs="Calibri"/>
              </w:rPr>
              <w:t>Length of packet</w:t>
            </w:r>
          </w:p>
        </w:tc>
        <w:tc>
          <w:tcPr>
            <w:tcW w:w="1195" w:type="dxa"/>
          </w:tcPr>
          <w:p w14:paraId="55AD882A" w14:textId="77777777" w:rsidR="38D0FDE6" w:rsidRDefault="38D0FDE6" w:rsidP="38D0FDE6">
            <w:r w:rsidRPr="38D0FDE6">
              <w:rPr>
                <w:rFonts w:ascii="Calibri" w:eastAsia="Calibri" w:hAnsi="Calibri" w:cs="Calibri"/>
              </w:rPr>
              <w:t>Checksum</w:t>
            </w:r>
          </w:p>
        </w:tc>
        <w:tc>
          <w:tcPr>
            <w:tcW w:w="885" w:type="dxa"/>
          </w:tcPr>
          <w:p w14:paraId="7D4D8DC5" w14:textId="77777777" w:rsidR="38D0FDE6" w:rsidRDefault="38D0FDE6" w:rsidP="38D0FDE6">
            <w:proofErr w:type="spellStart"/>
            <w:r w:rsidRPr="38D0FDE6">
              <w:rPr>
                <w:rFonts w:ascii="Calibri" w:eastAsia="Calibri" w:hAnsi="Calibri" w:cs="Calibri"/>
              </w:rPr>
              <w:t>Cmd</w:t>
            </w:r>
            <w:proofErr w:type="spellEnd"/>
          </w:p>
        </w:tc>
        <w:tc>
          <w:tcPr>
            <w:tcW w:w="1040" w:type="dxa"/>
          </w:tcPr>
          <w:p w14:paraId="2344A898" w14:textId="77777777" w:rsidR="38D0FDE6" w:rsidRDefault="38D0FDE6" w:rsidP="38D0FDE6">
            <w:r w:rsidRPr="38D0FDE6">
              <w:rPr>
                <w:rFonts w:ascii="Calibri" w:eastAsia="Calibri" w:hAnsi="Calibri" w:cs="Calibri"/>
              </w:rPr>
              <w:t>Status</w:t>
            </w:r>
          </w:p>
        </w:tc>
        <w:tc>
          <w:tcPr>
            <w:tcW w:w="1040" w:type="dxa"/>
          </w:tcPr>
          <w:p w14:paraId="1C048399" w14:textId="77777777" w:rsidR="38D0FDE6" w:rsidRDefault="38D0FDE6" w:rsidP="38D0FDE6">
            <w:r w:rsidRPr="38D0FDE6">
              <w:rPr>
                <w:rFonts w:ascii="Calibri" w:eastAsia="Calibri" w:hAnsi="Calibri" w:cs="Calibri"/>
              </w:rPr>
              <w:t>Length of stream</w:t>
            </w:r>
          </w:p>
        </w:tc>
        <w:tc>
          <w:tcPr>
            <w:tcW w:w="1040" w:type="dxa"/>
          </w:tcPr>
          <w:p w14:paraId="743936C8" w14:textId="77777777" w:rsidR="38D0FDE6" w:rsidRDefault="38D0FDE6" w:rsidP="38D0FDE6">
            <w:r w:rsidRPr="38D0FDE6">
              <w:rPr>
                <w:rFonts w:ascii="Calibri" w:eastAsia="Calibri" w:hAnsi="Calibri" w:cs="Calibri"/>
              </w:rPr>
              <w:t>Stream packet</w:t>
            </w:r>
          </w:p>
        </w:tc>
        <w:tc>
          <w:tcPr>
            <w:tcW w:w="1040" w:type="dxa"/>
          </w:tcPr>
          <w:p w14:paraId="51F78B52" w14:textId="77777777" w:rsidR="38D0FDE6" w:rsidRDefault="38D0FDE6" w:rsidP="38D0FDE6">
            <w:r w:rsidRPr="38D0FDE6">
              <w:rPr>
                <w:rFonts w:ascii="Calibri" w:eastAsia="Calibri" w:hAnsi="Calibri" w:cs="Calibri"/>
              </w:rPr>
              <w:t>CRC</w:t>
            </w:r>
          </w:p>
        </w:tc>
      </w:tr>
      <w:tr w:rsidR="38D0FDE6" w14:paraId="69503F1C" w14:textId="77777777" w:rsidTr="00B55200">
        <w:tc>
          <w:tcPr>
            <w:tcW w:w="1040" w:type="dxa"/>
          </w:tcPr>
          <w:p w14:paraId="7F659850" w14:textId="77777777" w:rsidR="38D0FDE6" w:rsidRDefault="38D0FDE6" w:rsidP="38D0FDE6">
            <w:r w:rsidRPr="38D0FDE6">
              <w:rPr>
                <w:rFonts w:ascii="Calibri" w:eastAsia="Calibri" w:hAnsi="Calibri" w:cs="Calibri"/>
              </w:rPr>
              <w:t>2</w:t>
            </w:r>
          </w:p>
        </w:tc>
        <w:tc>
          <w:tcPr>
            <w:tcW w:w="1040" w:type="dxa"/>
          </w:tcPr>
          <w:p w14:paraId="7791388F" w14:textId="77777777" w:rsidR="38D0FDE6" w:rsidRDefault="38D0FDE6" w:rsidP="38D0FDE6">
            <w:r w:rsidRPr="38D0FDE6">
              <w:rPr>
                <w:rFonts w:ascii="Calibri" w:eastAsia="Calibri" w:hAnsi="Calibri" w:cs="Calibri"/>
              </w:rPr>
              <w:t>2</w:t>
            </w:r>
          </w:p>
        </w:tc>
        <w:tc>
          <w:tcPr>
            <w:tcW w:w="1040" w:type="dxa"/>
          </w:tcPr>
          <w:p w14:paraId="1933BDC3" w14:textId="77777777" w:rsidR="38D0FDE6" w:rsidRDefault="38D0FDE6" w:rsidP="38D0FDE6">
            <w:r w:rsidRPr="38D0FDE6">
              <w:rPr>
                <w:rFonts w:ascii="Calibri" w:eastAsia="Calibri" w:hAnsi="Calibri" w:cs="Calibri"/>
              </w:rPr>
              <w:t>2</w:t>
            </w:r>
          </w:p>
        </w:tc>
        <w:tc>
          <w:tcPr>
            <w:tcW w:w="1195" w:type="dxa"/>
          </w:tcPr>
          <w:p w14:paraId="7103A666" w14:textId="77777777" w:rsidR="38D0FDE6" w:rsidRDefault="38D0FDE6" w:rsidP="38D0FDE6">
            <w:r w:rsidRPr="38D0FDE6">
              <w:rPr>
                <w:rFonts w:ascii="Calibri" w:eastAsia="Calibri" w:hAnsi="Calibri" w:cs="Calibri"/>
              </w:rPr>
              <w:t>2</w:t>
            </w:r>
          </w:p>
        </w:tc>
        <w:tc>
          <w:tcPr>
            <w:tcW w:w="885" w:type="dxa"/>
          </w:tcPr>
          <w:p w14:paraId="3413789D" w14:textId="77777777" w:rsidR="38D0FDE6" w:rsidRDefault="38D0FDE6" w:rsidP="38D0FDE6">
            <w:r w:rsidRPr="38D0FDE6">
              <w:rPr>
                <w:rFonts w:ascii="Calibri" w:eastAsia="Calibri" w:hAnsi="Calibri" w:cs="Calibri"/>
              </w:rPr>
              <w:t>1</w:t>
            </w:r>
          </w:p>
        </w:tc>
        <w:tc>
          <w:tcPr>
            <w:tcW w:w="1040" w:type="dxa"/>
          </w:tcPr>
          <w:p w14:paraId="6A06E5B1" w14:textId="77777777" w:rsidR="38D0FDE6" w:rsidRDefault="38D0FDE6" w:rsidP="38D0FDE6">
            <w:r w:rsidRPr="38D0FDE6">
              <w:rPr>
                <w:rFonts w:ascii="Calibri" w:eastAsia="Calibri" w:hAnsi="Calibri" w:cs="Calibri"/>
              </w:rPr>
              <w:t>1</w:t>
            </w:r>
          </w:p>
        </w:tc>
        <w:tc>
          <w:tcPr>
            <w:tcW w:w="1040" w:type="dxa"/>
          </w:tcPr>
          <w:p w14:paraId="25A69C28" w14:textId="77777777" w:rsidR="38D0FDE6" w:rsidRDefault="38D0FDE6" w:rsidP="38D0FDE6">
            <w:r w:rsidRPr="38D0FDE6">
              <w:rPr>
                <w:rFonts w:ascii="Calibri" w:eastAsia="Calibri" w:hAnsi="Calibri" w:cs="Calibri"/>
              </w:rPr>
              <w:t>2</w:t>
            </w:r>
          </w:p>
        </w:tc>
        <w:tc>
          <w:tcPr>
            <w:tcW w:w="1040" w:type="dxa"/>
          </w:tcPr>
          <w:p w14:paraId="03C170BE" w14:textId="77777777" w:rsidR="38D0FDE6" w:rsidRDefault="38D0FDE6" w:rsidP="38D0FDE6">
            <w:r w:rsidRPr="38D0FDE6">
              <w:rPr>
                <w:rFonts w:ascii="Calibri" w:eastAsia="Calibri" w:hAnsi="Calibri" w:cs="Calibri"/>
              </w:rPr>
              <w:t>Maximum 512 bytes</w:t>
            </w:r>
          </w:p>
        </w:tc>
        <w:tc>
          <w:tcPr>
            <w:tcW w:w="1040" w:type="dxa"/>
          </w:tcPr>
          <w:p w14:paraId="2F0EE411" w14:textId="77777777" w:rsidR="38D0FDE6" w:rsidRDefault="38D0FDE6" w:rsidP="38D0FDE6">
            <w:r w:rsidRPr="38D0FDE6">
              <w:rPr>
                <w:rFonts w:ascii="Calibri" w:eastAsia="Calibri" w:hAnsi="Calibri" w:cs="Calibri"/>
              </w:rPr>
              <w:t>2</w:t>
            </w:r>
          </w:p>
        </w:tc>
      </w:tr>
    </w:tbl>
    <w:p w14:paraId="4691F455" w14:textId="77777777" w:rsidR="38D0FDE6" w:rsidRDefault="38D0FDE6" w:rsidP="38D0FDE6">
      <w:pPr>
        <w:ind w:left="720"/>
      </w:pPr>
      <w:r w:rsidRPr="38D0FDE6">
        <w:rPr>
          <w:rFonts w:ascii="Calibri" w:eastAsia="Calibri" w:hAnsi="Calibri" w:cs="Calibri"/>
          <w:sz w:val="22"/>
          <w:szCs w:val="22"/>
        </w:rPr>
        <w:t>Where length of packet is 526 bytes</w:t>
      </w:r>
    </w:p>
    <w:p w14:paraId="68572E94" w14:textId="77777777" w:rsidR="38D0FDE6" w:rsidRDefault="38D0FDE6" w:rsidP="38D0FDE6">
      <w:pPr>
        <w:ind w:left="720"/>
      </w:pPr>
      <w:r w:rsidRPr="38D0FDE6">
        <w:rPr>
          <w:rFonts w:ascii="Calibri" w:eastAsia="Calibri" w:hAnsi="Calibri" w:cs="Calibri"/>
          <w:sz w:val="22"/>
          <w:szCs w:val="22"/>
        </w:rPr>
        <w:t xml:space="preserve">             Checksum is used as a counter starting from 0,1,2----65535 and then the tool </w:t>
      </w:r>
      <w:proofErr w:type="gramStart"/>
      <w:r w:rsidRPr="38D0FDE6">
        <w:rPr>
          <w:rFonts w:ascii="Calibri" w:eastAsia="Calibri" w:hAnsi="Calibri" w:cs="Calibri"/>
          <w:sz w:val="22"/>
          <w:szCs w:val="22"/>
        </w:rPr>
        <w:t>has to</w:t>
      </w:r>
      <w:proofErr w:type="gramEnd"/>
      <w:r w:rsidRPr="38D0FDE6">
        <w:rPr>
          <w:rFonts w:ascii="Calibri" w:eastAsia="Calibri" w:hAnsi="Calibri" w:cs="Calibri"/>
          <w:sz w:val="22"/>
          <w:szCs w:val="22"/>
        </w:rPr>
        <w:t xml:space="preserve"> keep track of it and send again 0,1,2 at roll over.</w:t>
      </w:r>
    </w:p>
    <w:p w14:paraId="73A2CB77" w14:textId="77777777" w:rsidR="38D0FDE6" w:rsidRDefault="38D0FDE6" w:rsidP="38D0FDE6">
      <w:pPr>
        <w:ind w:left="720"/>
      </w:pPr>
      <w:r w:rsidRPr="38D0FDE6">
        <w:rPr>
          <w:rFonts w:ascii="Calibri" w:eastAsia="Calibri" w:hAnsi="Calibri" w:cs="Calibri"/>
          <w:sz w:val="22"/>
          <w:szCs w:val="22"/>
        </w:rPr>
        <w:t xml:space="preserve">             Length of stream which is maximum of 512 packets</w:t>
      </w:r>
    </w:p>
    <w:p w14:paraId="47647D0E" w14:textId="77777777" w:rsidR="38D0FDE6" w:rsidRDefault="38D0FDE6" w:rsidP="38D0FDE6">
      <w:pPr>
        <w:ind w:left="720"/>
      </w:pPr>
      <w:r w:rsidRPr="38D0FDE6">
        <w:rPr>
          <w:rFonts w:ascii="Calibri" w:eastAsia="Calibri" w:hAnsi="Calibri" w:cs="Calibri"/>
          <w:sz w:val="22"/>
          <w:szCs w:val="22"/>
        </w:rPr>
        <w:t xml:space="preserve">             CRC – of all 524 bytes</w:t>
      </w:r>
    </w:p>
    <w:p w14:paraId="751E606B" w14:textId="77777777" w:rsidR="38D0FDE6" w:rsidRDefault="38D0FDE6" w:rsidP="38D0FDE6">
      <w:pPr>
        <w:ind w:left="360"/>
        <w:rPr>
          <w:rFonts w:ascii="Calibri" w:eastAsia="Calibri" w:hAnsi="Calibri" w:cs="Calibri"/>
          <w:sz w:val="22"/>
          <w:szCs w:val="22"/>
        </w:rPr>
      </w:pPr>
    </w:p>
    <w:p w14:paraId="2965DD03" w14:textId="77777777" w:rsidR="38D0FDE6" w:rsidRDefault="38D0FDE6" w:rsidP="38D0FDE6">
      <w:pPr>
        <w:pStyle w:val="ListParagraph"/>
        <w:numPr>
          <w:ilvl w:val="0"/>
          <w:numId w:val="15"/>
        </w:numPr>
      </w:pPr>
      <w:r w:rsidRPr="38D0FDE6">
        <w:rPr>
          <w:rFonts w:ascii="Calibri" w:eastAsia="Calibri" w:hAnsi="Calibri" w:cs="Calibri"/>
          <w:sz w:val="22"/>
          <w:szCs w:val="22"/>
        </w:rPr>
        <w:t>The tool/app does a download of the whole file as blocks of 526 bytes into a file, each time comparing a calculated CRC with that in the above block. It marks those blocks which have an unmatched CRC.</w:t>
      </w:r>
    </w:p>
    <w:p w14:paraId="43DC848C" w14:textId="77777777" w:rsidR="38D0FDE6" w:rsidRDefault="38D0FDE6" w:rsidP="38D0FDE6">
      <w:pPr>
        <w:pStyle w:val="ListParagraph"/>
        <w:numPr>
          <w:ilvl w:val="0"/>
          <w:numId w:val="15"/>
        </w:numPr>
      </w:pPr>
      <w:r w:rsidRPr="38D0FDE6">
        <w:rPr>
          <w:color w:val="000000" w:themeColor="text1"/>
        </w:rPr>
        <w:t xml:space="preserve">Now it loops over the blocks and for each block and if it a good block copes it into a second file and if it is with different calculated CRC from that in block, it </w:t>
      </w:r>
    </w:p>
    <w:p w14:paraId="7DD5BB22" w14:textId="77777777" w:rsidR="38D0FDE6" w:rsidRDefault="38D0FDE6" w:rsidP="38D0FDE6">
      <w:pPr>
        <w:pStyle w:val="ListParagraph"/>
        <w:numPr>
          <w:ilvl w:val="1"/>
          <w:numId w:val="15"/>
        </w:numPr>
        <w:rPr>
          <w:color w:val="000000" w:themeColor="text1"/>
        </w:rPr>
      </w:pPr>
      <w:r w:rsidRPr="38D0FDE6">
        <w:rPr>
          <w:color w:val="000000" w:themeColor="text1"/>
        </w:rPr>
        <w:t xml:space="preserve">Will ask the firmware for that block.  The firmware opens the file and (based on a filename in the REQ pkt and gets the </w:t>
      </w:r>
      <w:proofErr w:type="gramStart"/>
      <w:r w:rsidRPr="38D0FDE6">
        <w:rPr>
          <w:color w:val="000000" w:themeColor="text1"/>
        </w:rPr>
        <w:t>particular fil</w:t>
      </w:r>
      <w:r w:rsidR="00B71826">
        <w:rPr>
          <w:color w:val="000000" w:themeColor="text1"/>
        </w:rPr>
        <w:t>e</w:t>
      </w:r>
      <w:proofErr w:type="gramEnd"/>
      <w:r w:rsidRPr="38D0FDE6">
        <w:rPr>
          <w:color w:val="000000" w:themeColor="text1"/>
        </w:rPr>
        <w:t xml:space="preserve">. The tool again does the CRC calculation and if it matches copies that to the second file, else, does the retry of this step couple of times. </w:t>
      </w:r>
    </w:p>
    <w:p w14:paraId="0B79041C" w14:textId="77777777" w:rsidR="38D0FDE6" w:rsidRDefault="38D0FDE6" w:rsidP="38D0FDE6">
      <w:pPr>
        <w:pStyle w:val="ListParagraph"/>
        <w:numPr>
          <w:ilvl w:val="1"/>
          <w:numId w:val="15"/>
        </w:numPr>
        <w:rPr>
          <w:color w:val="000000" w:themeColor="text1"/>
        </w:rPr>
      </w:pPr>
      <w:r w:rsidRPr="38D0FDE6">
        <w:rPr>
          <w:rFonts w:ascii="Calibri" w:eastAsia="Calibri" w:hAnsi="Calibri" w:cs="Calibri"/>
          <w:sz w:val="22"/>
          <w:szCs w:val="22"/>
        </w:rPr>
        <w:t>If it does not get the good block, it asks user to download again</w:t>
      </w:r>
    </w:p>
    <w:p w14:paraId="3C9F6A48" w14:textId="77777777" w:rsidR="38D0FDE6" w:rsidRDefault="38D0FDE6" w:rsidP="38D0FDE6">
      <w:pPr>
        <w:ind w:left="720"/>
      </w:pPr>
      <w:r w:rsidRPr="38D0FDE6">
        <w:rPr>
          <w:rFonts w:ascii="Calibri" w:eastAsia="Calibri" w:hAnsi="Calibri" w:cs="Calibri"/>
          <w:sz w:val="22"/>
          <w:szCs w:val="22"/>
        </w:rPr>
        <w:t>Once the good file is obtained, JSON conversion happens at which point, we can use the parsing of the compressed byte pattern and replace it with a table lookup 6-byte value corresponding to it.</w:t>
      </w:r>
    </w:p>
    <w:p w14:paraId="4ABD2A44" w14:textId="77777777" w:rsidR="00E21AE6" w:rsidRPr="00E21AE6" w:rsidRDefault="00E21AE6" w:rsidP="00E21AE6">
      <w:pPr>
        <w:rPr>
          <w:lang w:val="en-CA"/>
        </w:rPr>
      </w:pPr>
    </w:p>
    <w:p w14:paraId="560B51F0" w14:textId="77777777" w:rsidR="00522706" w:rsidRDefault="00522706">
      <w:pPr>
        <w:rPr>
          <w:rFonts w:asciiTheme="majorHAnsi" w:eastAsiaTheme="majorEastAsia" w:hAnsiTheme="majorHAnsi" w:cstheme="majorBidi"/>
          <w:color w:val="2F5496" w:themeColor="accent1" w:themeShade="BF"/>
          <w:sz w:val="32"/>
          <w:szCs w:val="32"/>
          <w:lang w:val="en-CA"/>
        </w:rPr>
      </w:pPr>
      <w:r>
        <w:rPr>
          <w:lang w:val="en-CA"/>
        </w:rPr>
        <w:br w:type="page"/>
      </w:r>
    </w:p>
    <w:p w14:paraId="0B5338DC" w14:textId="77777777" w:rsidR="00FD7768" w:rsidRDefault="00FD7768">
      <w:pPr>
        <w:pStyle w:val="Heading1"/>
        <w:rPr>
          <w:lang w:val="en-CA"/>
        </w:rPr>
      </w:pPr>
      <w:bookmarkStart w:id="39" w:name="_Toc419214"/>
      <w:r>
        <w:rPr>
          <w:lang w:val="en-CA"/>
        </w:rPr>
        <w:lastRenderedPageBreak/>
        <w:t>User Interface</w:t>
      </w:r>
      <w:r w:rsidR="002F7500">
        <w:rPr>
          <w:lang w:val="en-CA"/>
        </w:rPr>
        <w:t xml:space="preserve"> App</w:t>
      </w:r>
      <w:bookmarkEnd w:id="39"/>
    </w:p>
    <w:p w14:paraId="12B90D24" w14:textId="77777777" w:rsidR="00171CD1" w:rsidRDefault="00171CD1" w:rsidP="00171CD1">
      <w:pPr>
        <w:rPr>
          <w:lang w:val="en-CA"/>
        </w:rPr>
      </w:pPr>
    </w:p>
    <w:p w14:paraId="6039E0EA" w14:textId="77777777" w:rsidR="00BC252A" w:rsidRDefault="00BC252A" w:rsidP="00171CD1">
      <w:pPr>
        <w:rPr>
          <w:lang w:val="en-CA"/>
        </w:rPr>
      </w:pPr>
      <w:r>
        <w:rPr>
          <w:lang w:val="en-CA"/>
        </w:rPr>
        <w:t>Possible UI libraries:</w:t>
      </w:r>
    </w:p>
    <w:p w14:paraId="27764BBF" w14:textId="77777777" w:rsidR="00BC252A" w:rsidRDefault="00EB0641" w:rsidP="00BC252A">
      <w:pPr>
        <w:pStyle w:val="ListParagraph"/>
        <w:numPr>
          <w:ilvl w:val="0"/>
          <w:numId w:val="17"/>
        </w:numPr>
        <w:rPr>
          <w:lang w:val="en-CA"/>
        </w:rPr>
      </w:pPr>
      <w:hyperlink r:id="rId13" w:history="1">
        <w:r w:rsidR="00BC252A" w:rsidRPr="00B55920">
          <w:rPr>
            <w:rStyle w:val="Hyperlink"/>
            <w:lang w:val="en-CA"/>
          </w:rPr>
          <w:t>https://ugfx.io/index</w:t>
        </w:r>
      </w:hyperlink>
    </w:p>
    <w:p w14:paraId="0044B6F5" w14:textId="77777777" w:rsidR="00BC252A" w:rsidRDefault="00EB0641" w:rsidP="001225A3">
      <w:pPr>
        <w:pStyle w:val="ListParagraph"/>
        <w:numPr>
          <w:ilvl w:val="0"/>
          <w:numId w:val="17"/>
        </w:numPr>
        <w:rPr>
          <w:lang w:val="en-CA"/>
        </w:rPr>
      </w:pPr>
      <w:hyperlink r:id="rId14" w:history="1">
        <w:r w:rsidR="00BC252A" w:rsidRPr="00B55920">
          <w:rPr>
            <w:rStyle w:val="Hyperlink"/>
            <w:lang w:val="en-CA"/>
          </w:rPr>
          <w:t>https://littlevgl.com/</w:t>
        </w:r>
      </w:hyperlink>
    </w:p>
    <w:p w14:paraId="672B7CF0" w14:textId="77777777" w:rsidR="00CC1841" w:rsidRDefault="00CC1841" w:rsidP="001225A3">
      <w:pPr>
        <w:pStyle w:val="ListParagraph"/>
        <w:numPr>
          <w:ilvl w:val="0"/>
          <w:numId w:val="17"/>
        </w:numPr>
        <w:rPr>
          <w:lang w:val="en-CA"/>
        </w:rPr>
      </w:pPr>
      <w:r>
        <w:rPr>
          <w:lang w:val="en-CA"/>
        </w:rPr>
        <w:t>Roll your own</w:t>
      </w:r>
    </w:p>
    <w:p w14:paraId="0A64FC47" w14:textId="77777777" w:rsidR="00EE3DD5" w:rsidRPr="00EE3DD5" w:rsidRDefault="00EE3DD5" w:rsidP="00EE3DD5">
      <w:pPr>
        <w:rPr>
          <w:lang w:val="en-CA"/>
        </w:rPr>
      </w:pPr>
      <w:r>
        <w:rPr>
          <w:lang w:val="en-CA"/>
        </w:rPr>
        <w:t>Fonts supported must include Asian and Western type faces.</w:t>
      </w:r>
    </w:p>
    <w:p w14:paraId="5F2EDFAC" w14:textId="77777777" w:rsidR="008567C9" w:rsidRDefault="00515DD7" w:rsidP="00171CD1">
      <w:pPr>
        <w:rPr>
          <w:lang w:val="en-CA"/>
        </w:rPr>
      </w:pPr>
      <w:r>
        <w:rPr>
          <w:lang w:val="en-CA"/>
        </w:rPr>
        <w:t>User input</w:t>
      </w:r>
      <w:r w:rsidR="008567C9">
        <w:rPr>
          <w:lang w:val="en-CA"/>
        </w:rPr>
        <w:t>:</w:t>
      </w:r>
    </w:p>
    <w:p w14:paraId="2447A5F3" w14:textId="77777777" w:rsidR="008567C9" w:rsidRDefault="008567C9" w:rsidP="008567C9">
      <w:pPr>
        <w:pStyle w:val="ListParagraph"/>
        <w:numPr>
          <w:ilvl w:val="0"/>
          <w:numId w:val="17"/>
        </w:numPr>
        <w:rPr>
          <w:lang w:val="en-CA"/>
        </w:rPr>
      </w:pPr>
      <w:r>
        <w:rPr>
          <w:lang w:val="en-CA"/>
        </w:rPr>
        <w:t>The graphical presentation on the screen</w:t>
      </w:r>
    </w:p>
    <w:p w14:paraId="6BB6144C" w14:textId="77777777" w:rsidR="008567C9" w:rsidRDefault="008567C9" w:rsidP="008567C9">
      <w:pPr>
        <w:pStyle w:val="ListParagraph"/>
        <w:numPr>
          <w:ilvl w:val="0"/>
          <w:numId w:val="17"/>
        </w:numPr>
        <w:rPr>
          <w:lang w:val="en-CA"/>
        </w:rPr>
      </w:pPr>
      <w:r>
        <w:rPr>
          <w:lang w:val="en-CA"/>
        </w:rPr>
        <w:t>Device buttons, where</w:t>
      </w:r>
    </w:p>
    <w:p w14:paraId="43358A37" w14:textId="77777777" w:rsidR="008567C9" w:rsidRPr="008567C9" w:rsidRDefault="008567C9" w:rsidP="008567C9">
      <w:pPr>
        <w:pStyle w:val="ListParagraph"/>
        <w:numPr>
          <w:ilvl w:val="1"/>
          <w:numId w:val="17"/>
        </w:numPr>
        <w:rPr>
          <w:lang w:val="en-CA"/>
        </w:rPr>
      </w:pPr>
      <w:r w:rsidRPr="008567C9">
        <w:rPr>
          <w:lang w:val="en-CA"/>
        </w:rPr>
        <w:t>Upper (navigation) button is used to move between GUI screens.</w:t>
      </w:r>
    </w:p>
    <w:p w14:paraId="78043B51" w14:textId="77777777" w:rsidR="00DF069F" w:rsidRDefault="008567C9" w:rsidP="00C33751">
      <w:pPr>
        <w:pStyle w:val="ListParagraph"/>
        <w:numPr>
          <w:ilvl w:val="1"/>
          <w:numId w:val="17"/>
        </w:numPr>
        <w:rPr>
          <w:lang w:val="en-CA"/>
        </w:rPr>
      </w:pPr>
      <w:r w:rsidRPr="008567C9">
        <w:rPr>
          <w:lang w:val="en-CA"/>
        </w:rPr>
        <w:t xml:space="preserve">Lower (action) button is used to </w:t>
      </w:r>
      <w:r w:rsidR="00FD6B19" w:rsidRPr="008567C9">
        <w:rPr>
          <w:lang w:val="en-CA"/>
        </w:rPr>
        <w:t>act</w:t>
      </w:r>
      <w:r w:rsidRPr="008567C9">
        <w:rPr>
          <w:lang w:val="en-CA"/>
        </w:rPr>
        <w:t xml:space="preserve"> when needed.</w:t>
      </w:r>
    </w:p>
    <w:p w14:paraId="55647C60" w14:textId="77777777" w:rsidR="005453C1" w:rsidRDefault="00FE5327" w:rsidP="005453C1">
      <w:pPr>
        <w:pStyle w:val="ListParagraph"/>
        <w:numPr>
          <w:ilvl w:val="1"/>
          <w:numId w:val="17"/>
        </w:numPr>
        <w:rPr>
          <w:lang w:val="en-CA"/>
        </w:rPr>
      </w:pPr>
      <w:r w:rsidRPr="00DF069F">
        <w:rPr>
          <w:lang w:val="en-CA"/>
        </w:rPr>
        <w:t>Simultaneous pressing of both buttons will do a hardware restart of the device</w:t>
      </w:r>
      <w:r w:rsidR="002A325B">
        <w:rPr>
          <w:lang w:val="en-CA"/>
        </w:rPr>
        <w:t>.</w:t>
      </w:r>
    </w:p>
    <w:p w14:paraId="0B0442B9" w14:textId="77777777" w:rsidR="002A325B" w:rsidRDefault="002A325B" w:rsidP="005453C1">
      <w:pPr>
        <w:pStyle w:val="ListParagraph"/>
        <w:numPr>
          <w:ilvl w:val="1"/>
          <w:numId w:val="17"/>
        </w:numPr>
        <w:rPr>
          <w:lang w:val="en-CA"/>
        </w:rPr>
      </w:pPr>
      <w:r>
        <w:rPr>
          <w:lang w:val="en-CA"/>
        </w:rPr>
        <w:t>Long press of the top button turns the device on.</w:t>
      </w:r>
    </w:p>
    <w:p w14:paraId="3D807080" w14:textId="77777777" w:rsidR="00AA7EA2" w:rsidRDefault="00AA7EA2" w:rsidP="00AA7EA2">
      <w:pPr>
        <w:pStyle w:val="ListParagraph"/>
        <w:numPr>
          <w:ilvl w:val="0"/>
          <w:numId w:val="17"/>
        </w:numPr>
        <w:rPr>
          <w:lang w:val="en-CA"/>
        </w:rPr>
      </w:pPr>
      <w:r>
        <w:rPr>
          <w:lang w:val="en-CA"/>
        </w:rPr>
        <w:t>Touch screen, where</w:t>
      </w:r>
    </w:p>
    <w:p w14:paraId="0368A84F" w14:textId="77777777" w:rsidR="001A0658" w:rsidRDefault="001A0658" w:rsidP="00AA7EA2">
      <w:pPr>
        <w:pStyle w:val="ListParagraph"/>
        <w:numPr>
          <w:ilvl w:val="1"/>
          <w:numId w:val="17"/>
        </w:numPr>
        <w:rPr>
          <w:lang w:val="en-CA"/>
        </w:rPr>
      </w:pPr>
      <w:r>
        <w:rPr>
          <w:lang w:val="en-CA"/>
        </w:rPr>
        <w:t>Swipe left (navigation) is used to move between GUI screens.</w:t>
      </w:r>
    </w:p>
    <w:p w14:paraId="610D8EF4" w14:textId="77777777" w:rsidR="00AA7EA2" w:rsidRDefault="38D0FDE6" w:rsidP="38D0FDE6">
      <w:pPr>
        <w:pStyle w:val="ListParagraph"/>
        <w:numPr>
          <w:ilvl w:val="1"/>
          <w:numId w:val="17"/>
        </w:numPr>
        <w:rPr>
          <w:lang w:val="en-CA"/>
        </w:rPr>
      </w:pPr>
      <w:r w:rsidRPr="38D0FDE6">
        <w:rPr>
          <w:lang w:val="en-CA"/>
        </w:rPr>
        <w:t xml:space="preserve">Clicking the screen (action) is used to </w:t>
      </w:r>
      <w:proofErr w:type="gramStart"/>
      <w:r w:rsidRPr="38D0FDE6">
        <w:rPr>
          <w:lang w:val="en-CA"/>
        </w:rPr>
        <w:t>take action</w:t>
      </w:r>
      <w:proofErr w:type="gramEnd"/>
      <w:r w:rsidRPr="38D0FDE6">
        <w:rPr>
          <w:lang w:val="en-CA"/>
        </w:rPr>
        <w:t>, when needed.</w:t>
      </w:r>
    </w:p>
    <w:p w14:paraId="6031FF94" w14:textId="77777777" w:rsidR="00AA7EA2" w:rsidRPr="00AA7EA2" w:rsidRDefault="00AA7EA2" w:rsidP="00AA7EA2">
      <w:pPr>
        <w:rPr>
          <w:lang w:val="en-CA"/>
        </w:rPr>
      </w:pPr>
    </w:p>
    <w:p w14:paraId="7926C1E7" w14:textId="77777777" w:rsidR="002A325B" w:rsidRDefault="002A325B" w:rsidP="005453C1">
      <w:pPr>
        <w:rPr>
          <w:lang w:val="en-CA"/>
        </w:rPr>
      </w:pPr>
      <w:r>
        <w:rPr>
          <w:lang w:val="en-CA"/>
        </w:rPr>
        <w:t xml:space="preserve">Display </w:t>
      </w:r>
      <w:r w:rsidR="00CF4DC2">
        <w:rPr>
          <w:lang w:val="en-CA"/>
        </w:rPr>
        <w:t>behaviour</w:t>
      </w:r>
      <w:r>
        <w:rPr>
          <w:lang w:val="en-CA"/>
        </w:rPr>
        <w:t>:</w:t>
      </w:r>
    </w:p>
    <w:p w14:paraId="5EE9C5C2" w14:textId="77777777" w:rsidR="002A325B" w:rsidRDefault="002A325B" w:rsidP="002A325B">
      <w:pPr>
        <w:pStyle w:val="ListParagraph"/>
        <w:numPr>
          <w:ilvl w:val="0"/>
          <w:numId w:val="17"/>
        </w:numPr>
        <w:rPr>
          <w:lang w:val="en-CA"/>
        </w:rPr>
      </w:pPr>
      <w:r>
        <w:rPr>
          <w:lang w:val="en-CA"/>
        </w:rPr>
        <w:t>Touching the device screen or any of the buttons will turn the display on,</w:t>
      </w:r>
    </w:p>
    <w:p w14:paraId="495493A5" w14:textId="77777777" w:rsidR="005453C1" w:rsidRPr="002A325B" w:rsidRDefault="00395D83" w:rsidP="002A325B">
      <w:pPr>
        <w:pStyle w:val="ListParagraph"/>
        <w:numPr>
          <w:ilvl w:val="0"/>
          <w:numId w:val="17"/>
        </w:numPr>
        <w:rPr>
          <w:lang w:val="en-CA"/>
        </w:rPr>
      </w:pPr>
      <w:r w:rsidRPr="002A325B">
        <w:rPr>
          <w:lang w:val="en-CA"/>
        </w:rPr>
        <w:t>The display should</w:t>
      </w:r>
      <w:r w:rsidR="005453C1" w:rsidRPr="002A325B">
        <w:rPr>
          <w:lang w:val="en-CA"/>
        </w:rPr>
        <w:t xml:space="preserve"> </w:t>
      </w:r>
      <w:r w:rsidRPr="002A325B">
        <w:rPr>
          <w:lang w:val="en-CA"/>
        </w:rPr>
        <w:t xml:space="preserve">have a configurable time out </w:t>
      </w:r>
      <w:r w:rsidR="00B41CF1" w:rsidRPr="002A325B">
        <w:rPr>
          <w:lang w:val="en-CA"/>
        </w:rPr>
        <w:t>before it turns off again.</w:t>
      </w:r>
    </w:p>
    <w:p w14:paraId="4CB0F78F" w14:textId="77777777" w:rsidR="00091578" w:rsidRDefault="00091578" w:rsidP="00091578">
      <w:pPr>
        <w:rPr>
          <w:lang w:val="en-CA"/>
        </w:rPr>
      </w:pPr>
      <w:r>
        <w:rPr>
          <w:lang w:val="en-CA"/>
        </w:rPr>
        <w:t>Assets such as fonts and images can be bundled with the application code as constants such that do not consume RAM.</w:t>
      </w:r>
    </w:p>
    <w:p w14:paraId="3C1601E4" w14:textId="77777777" w:rsidR="009E5C9A" w:rsidRPr="00091578" w:rsidRDefault="009E5C9A" w:rsidP="00091578">
      <w:pPr>
        <w:rPr>
          <w:lang w:val="en-CA"/>
        </w:rPr>
      </w:pPr>
      <w:r>
        <w:rPr>
          <w:lang w:val="en-CA"/>
        </w:rPr>
        <w:t xml:space="preserve">The UI App must automatically process the UI configuration block in the </w:t>
      </w:r>
      <w:r>
        <w:rPr>
          <w:lang w:val="en-CA"/>
        </w:rPr>
        <w:fldChar w:fldCharType="begin"/>
      </w:r>
      <w:r>
        <w:rPr>
          <w:lang w:val="en-CA"/>
        </w:rPr>
        <w:instrText xml:space="preserve"> REF _Ref525821913 \h  \* MERGEFORMAT </w:instrText>
      </w:r>
      <w:r>
        <w:rPr>
          <w:lang w:val="en-CA"/>
        </w:rPr>
      </w:r>
      <w:r>
        <w:rPr>
          <w:lang w:val="en-CA"/>
        </w:rPr>
        <w:fldChar w:fldCharType="separate"/>
      </w:r>
      <w:r w:rsidR="00C61D7E">
        <w:rPr>
          <w:lang w:val="en-CA"/>
        </w:rPr>
        <w:t>Device Configuration</w:t>
      </w:r>
      <w:r w:rsidR="00C61D7E">
        <w:rPr>
          <w:b/>
        </w:rPr>
        <w:t xml:space="preserve"> </w:t>
      </w:r>
      <w:r w:rsidR="00C61D7E" w:rsidRPr="00944985">
        <w:t>Block</w:t>
      </w:r>
      <w:r>
        <w:rPr>
          <w:lang w:val="en-CA"/>
        </w:rPr>
        <w:fldChar w:fldCharType="end"/>
      </w:r>
      <w:r>
        <w:rPr>
          <w:lang w:val="en-CA"/>
        </w:rPr>
        <w:t>.</w:t>
      </w:r>
    </w:p>
    <w:p w14:paraId="3353529C" w14:textId="77777777" w:rsidR="00DF069F" w:rsidRPr="00DF069F" w:rsidRDefault="00DF069F" w:rsidP="00DF069F">
      <w:pPr>
        <w:rPr>
          <w:lang w:val="en-CA"/>
        </w:rPr>
      </w:pPr>
    </w:p>
    <w:p w14:paraId="1E94E8CA" w14:textId="77777777" w:rsidR="001A0658" w:rsidRDefault="007D5B01" w:rsidP="001A0658">
      <w:pPr>
        <w:keepNext/>
        <w:jc w:val="center"/>
      </w:pPr>
      <w:r>
        <w:object w:dxaOrig="10344" w:dyaOrig="9444" w14:anchorId="5AA352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pt;height:303.75pt" o:ole="">
            <v:imagedata r:id="rId15" o:title=""/>
          </v:shape>
          <o:OLEObject Type="Embed" ProgID="Visio.Drawing.15" ShapeID="_x0000_i1025" DrawAspect="Content" ObjectID="_1615386509" r:id="rId16"/>
        </w:object>
      </w:r>
    </w:p>
    <w:p w14:paraId="51B3571D" w14:textId="77777777" w:rsidR="00522706" w:rsidRPr="005315FB" w:rsidRDefault="001A0658" w:rsidP="001A0658">
      <w:pPr>
        <w:pStyle w:val="Caption"/>
        <w:jc w:val="center"/>
        <w:rPr>
          <w:lang w:val="en-CA"/>
        </w:rPr>
      </w:pPr>
      <w:bookmarkStart w:id="40" w:name="_Toc529174856"/>
      <w:r>
        <w:t xml:space="preserve">Figure </w:t>
      </w:r>
      <w:r w:rsidR="00720381">
        <w:rPr>
          <w:noProof/>
        </w:rPr>
        <w:fldChar w:fldCharType="begin"/>
      </w:r>
      <w:r w:rsidR="00720381">
        <w:rPr>
          <w:noProof/>
        </w:rPr>
        <w:instrText xml:space="preserve"> SEQ Figure \* ARABIC </w:instrText>
      </w:r>
      <w:r w:rsidR="00720381">
        <w:rPr>
          <w:noProof/>
        </w:rPr>
        <w:fldChar w:fldCharType="separate"/>
      </w:r>
      <w:r w:rsidR="00C61D7E">
        <w:rPr>
          <w:noProof/>
        </w:rPr>
        <w:t>20</w:t>
      </w:r>
      <w:r w:rsidR="00720381">
        <w:rPr>
          <w:noProof/>
        </w:rPr>
        <w:fldChar w:fldCharType="end"/>
      </w:r>
      <w:r>
        <w:t xml:space="preserve"> User Interface</w:t>
      </w:r>
      <w:bookmarkEnd w:id="40"/>
    </w:p>
    <w:p w14:paraId="6821C32F" w14:textId="77777777" w:rsidR="00435F93" w:rsidRDefault="00ED3D70">
      <w:pPr>
        <w:rPr>
          <w:lang w:val="en-CA"/>
        </w:rPr>
      </w:pPr>
      <w:r>
        <w:rPr>
          <w:lang w:val="en-CA"/>
        </w:rPr>
        <w:br w:type="page"/>
      </w:r>
    </w:p>
    <w:p w14:paraId="7249BF22" w14:textId="77777777" w:rsidR="00435F93" w:rsidRDefault="00435F93" w:rsidP="00435F93">
      <w:pPr>
        <w:pStyle w:val="Heading1"/>
      </w:pPr>
      <w:bookmarkStart w:id="41" w:name="_Toc419218"/>
      <w:r>
        <w:lastRenderedPageBreak/>
        <w:t>M2M2 Commands and Streams</w:t>
      </w:r>
      <w:bookmarkEnd w:id="41"/>
    </w:p>
    <w:p w14:paraId="12366C1F" w14:textId="77777777" w:rsidR="00435F93" w:rsidRDefault="00435F93" w:rsidP="00435F93"/>
    <w:p w14:paraId="4CDEA2F9" w14:textId="77777777" w:rsidR="00435F93" w:rsidRDefault="00944985" w:rsidP="00435F93">
      <w:r>
        <w:t xml:space="preserve">See the accompanying </w:t>
      </w:r>
      <w:r w:rsidR="002E1E2E">
        <w:t>Excel documents for the M2M2 commands.</w:t>
      </w:r>
    </w:p>
    <w:p w14:paraId="141F0FC3" w14:textId="77777777" w:rsidR="00435F93" w:rsidRDefault="009B7F39" w:rsidP="60271044">
      <w:pPr>
        <w:pStyle w:val="Heading2"/>
      </w:pPr>
      <w:bookmarkStart w:id="42" w:name="_Toc419219"/>
      <w:r>
        <w:t>New or Changed M2M2 Commands</w:t>
      </w:r>
      <w:bookmarkEnd w:id="42"/>
    </w:p>
    <w:p w14:paraId="06AC7580" w14:textId="77777777" w:rsidR="009B7F39" w:rsidRDefault="009B7F39" w:rsidP="00435F93"/>
    <w:p w14:paraId="212451D2" w14:textId="77777777" w:rsidR="00CC1D8F" w:rsidRPr="00F86F67" w:rsidRDefault="00CC1D8F" w:rsidP="00435F93">
      <w:r>
        <w:t>…</w:t>
      </w:r>
    </w:p>
    <w:p w14:paraId="0963A01D" w14:textId="77777777" w:rsidR="00435F93" w:rsidRDefault="00435F93" w:rsidP="00B55200">
      <w:pPr>
        <w:pStyle w:val="Heading2"/>
        <w:rPr>
          <w:rFonts w:eastAsia="Times New Roman"/>
        </w:rPr>
      </w:pPr>
      <w:bookmarkStart w:id="43" w:name="_Toc419220"/>
      <w:r>
        <w:rPr>
          <w:rFonts w:eastAsia="Times New Roman"/>
        </w:rPr>
        <w:t>Time Stamps</w:t>
      </w:r>
      <w:bookmarkEnd w:id="43"/>
    </w:p>
    <w:p w14:paraId="4E021C33" w14:textId="77777777" w:rsidR="00435F93" w:rsidRDefault="00435F93" w:rsidP="00435F93"/>
    <w:p w14:paraId="4200BC0D" w14:textId="77777777" w:rsidR="0047389D" w:rsidRDefault="38D0FDE6" w:rsidP="00435F93">
      <w:r>
        <w:t xml:space="preserve">In each log, there will be a </w:t>
      </w:r>
      <w:proofErr w:type="spellStart"/>
      <w:r>
        <w:t>DateTimeInfo</w:t>
      </w:r>
      <w:proofErr w:type="spellEnd"/>
      <w:r>
        <w:t xml:space="preserve"> field indicating the data-time of starting this log. This must be converted to seconds elapsed from Jan 1, 2000. And multiplied by 32,000 to convert to ticks. To this result, each TS value from stream must be added. This will give the ticks of each sample.   This can be converted to UTC time.</w:t>
      </w:r>
    </w:p>
    <w:p w14:paraId="313B0B4D" w14:textId="77777777" w:rsidR="00435F93" w:rsidRDefault="00435F93" w:rsidP="00435F93">
      <w:pPr>
        <w:rPr>
          <w:rFonts w:asciiTheme="majorHAnsi" w:eastAsiaTheme="majorEastAsia" w:hAnsiTheme="majorHAnsi" w:cstheme="majorBidi"/>
          <w:color w:val="2F5496" w:themeColor="accent1" w:themeShade="BF"/>
          <w:sz w:val="32"/>
          <w:szCs w:val="32"/>
          <w:lang w:val="en-CA"/>
        </w:rPr>
      </w:pPr>
      <w:r>
        <w:rPr>
          <w:lang w:val="en-CA"/>
        </w:rPr>
        <w:br w:type="page"/>
      </w:r>
    </w:p>
    <w:p w14:paraId="412D54E0" w14:textId="77777777" w:rsidR="00AD17E7" w:rsidRDefault="00AD17E7" w:rsidP="0062779E">
      <w:pPr>
        <w:pStyle w:val="Title"/>
        <w:rPr>
          <w:color w:val="2F5496" w:themeColor="accent1" w:themeShade="BF"/>
          <w:sz w:val="32"/>
          <w:szCs w:val="32"/>
          <w:lang w:val="en-CA"/>
        </w:rPr>
      </w:pPr>
      <w:bookmarkStart w:id="44" w:name="_Toc419221"/>
      <w:bookmarkStart w:id="45" w:name="_Hlk3973240"/>
      <w:r>
        <w:rPr>
          <w:lang w:val="en-CA"/>
        </w:rPr>
        <w:lastRenderedPageBreak/>
        <w:t xml:space="preserve">Part </w:t>
      </w:r>
      <w:r w:rsidR="00D409AD">
        <w:rPr>
          <w:lang w:val="en-CA"/>
        </w:rPr>
        <w:t>I</w:t>
      </w:r>
      <w:r>
        <w:rPr>
          <w:lang w:val="en-CA"/>
        </w:rPr>
        <w:t>II:</w:t>
      </w:r>
      <w:r w:rsidR="00D409AD">
        <w:rPr>
          <w:lang w:val="en-CA"/>
        </w:rPr>
        <w:t xml:space="preserve"> System Topics</w:t>
      </w:r>
      <w:bookmarkEnd w:id="44"/>
      <w:r>
        <w:rPr>
          <w:lang w:val="en-CA"/>
        </w:rPr>
        <w:t xml:space="preserve"> </w:t>
      </w:r>
      <w:bookmarkEnd w:id="45"/>
      <w:r>
        <w:rPr>
          <w:lang w:val="en-CA"/>
        </w:rPr>
        <w:br w:type="page"/>
      </w:r>
    </w:p>
    <w:p w14:paraId="031DEF4B" w14:textId="77777777" w:rsidR="00CB5F0F" w:rsidRPr="00D074B0" w:rsidRDefault="00CB5F0F">
      <w:pPr>
        <w:pStyle w:val="Heading1"/>
        <w:rPr>
          <w:rFonts w:eastAsia="Times New Roman"/>
        </w:rPr>
      </w:pPr>
      <w:bookmarkStart w:id="46" w:name="_Toc419222"/>
      <w:r w:rsidRPr="00D074B0">
        <w:rPr>
          <w:rFonts w:eastAsia="Times New Roman"/>
        </w:rPr>
        <w:lastRenderedPageBreak/>
        <w:t>Communications Interfaces</w:t>
      </w:r>
      <w:bookmarkEnd w:id="46"/>
    </w:p>
    <w:p w14:paraId="2E71C286" w14:textId="77777777" w:rsidR="00CB5F0F" w:rsidRDefault="00CB5F0F" w:rsidP="00CB5F0F">
      <w:pPr>
        <w:spacing w:after="240" w:line="240" w:lineRule="auto"/>
        <w:rPr>
          <w:rFonts w:eastAsia="Times New Roman" w:cstheme="minorHAnsi"/>
          <w:color w:val="24292E"/>
          <w:szCs w:val="24"/>
        </w:rPr>
      </w:pPr>
    </w:p>
    <w:p w14:paraId="5D4063F3" w14:textId="77777777" w:rsidR="00CB5F0F" w:rsidRDefault="00CB5F0F" w:rsidP="00CB5F0F">
      <w:pPr>
        <w:spacing w:after="240" w:line="240" w:lineRule="auto"/>
        <w:rPr>
          <w:rFonts w:eastAsia="Times New Roman" w:cstheme="minorHAnsi"/>
          <w:color w:val="24292E"/>
          <w:szCs w:val="24"/>
        </w:rPr>
      </w:pPr>
      <w:r w:rsidRPr="007A4DBA">
        <w:rPr>
          <w:rFonts w:eastAsia="Times New Roman" w:cstheme="minorHAnsi"/>
          <w:color w:val="24292E"/>
          <w:szCs w:val="24"/>
        </w:rPr>
        <w:t>The bas</w:t>
      </w:r>
      <w:r>
        <w:rPr>
          <w:rFonts w:eastAsia="Times New Roman" w:cstheme="minorHAnsi"/>
          <w:color w:val="24292E"/>
          <w:szCs w:val="24"/>
        </w:rPr>
        <w:t>ic communication interfaces are USB and BLE.</w:t>
      </w:r>
    </w:p>
    <w:p w14:paraId="0A4746E2" w14:textId="77777777" w:rsidR="00CB5F0F" w:rsidRPr="00B55200" w:rsidRDefault="00CB5F0F" w:rsidP="00B55200">
      <w:pPr>
        <w:spacing w:after="240" w:line="240" w:lineRule="auto"/>
        <w:rPr>
          <w:rFonts w:eastAsia="Times New Roman"/>
          <w:color w:val="24292E"/>
        </w:rPr>
      </w:pPr>
      <w:r w:rsidRPr="005344F7">
        <w:rPr>
          <w:rFonts w:eastAsia="Times New Roman"/>
          <w:color w:val="24292E"/>
        </w:rPr>
        <w:t xml:space="preserve">The user can use either the BLE or USB interface </w:t>
      </w:r>
      <w:r w:rsidR="1EB3255F" w:rsidRPr="00D911F3">
        <w:rPr>
          <w:rFonts w:eastAsia="Times New Roman"/>
          <w:color w:val="24292E"/>
        </w:rPr>
        <w:t xml:space="preserve">which </w:t>
      </w:r>
      <w:r w:rsidRPr="00CA5D59">
        <w:rPr>
          <w:rFonts w:eastAsia="Times New Roman"/>
          <w:color w:val="24292E"/>
        </w:rPr>
        <w:t>can be accessible by the user. This will prevent multiple, possibly conflicting commands being issued.</w:t>
      </w:r>
    </w:p>
    <w:p w14:paraId="6B770B44" w14:textId="77777777" w:rsidR="00CB5F0F" w:rsidRPr="007A4DBA" w:rsidRDefault="38D0FDE6" w:rsidP="38D0FDE6">
      <w:pPr>
        <w:spacing w:after="240" w:line="240" w:lineRule="auto"/>
        <w:rPr>
          <w:rFonts w:eastAsia="Times New Roman"/>
          <w:color w:val="24292E"/>
        </w:rPr>
      </w:pPr>
      <w:r w:rsidRPr="38D0FDE6">
        <w:rPr>
          <w:rFonts w:eastAsia="Times New Roman"/>
          <w:color w:val="24292E"/>
        </w:rPr>
        <w:t>If the USB is plugged in, then the USB interface should become active and the BLE interface should become inactive.</w:t>
      </w:r>
    </w:p>
    <w:p w14:paraId="50F80E43" w14:textId="77777777" w:rsidR="00CB5F0F" w:rsidRPr="007A4DBA" w:rsidRDefault="38D0FDE6" w:rsidP="38D0FDE6">
      <w:pPr>
        <w:spacing w:after="240" w:line="240" w:lineRule="auto"/>
        <w:rPr>
          <w:rFonts w:eastAsia="Times New Roman"/>
          <w:color w:val="24292E"/>
        </w:rPr>
      </w:pPr>
      <w:r w:rsidRPr="38D0FDE6">
        <w:rPr>
          <w:rFonts w:eastAsia="Times New Roman"/>
          <w:color w:val="24292E"/>
        </w:rPr>
        <w:t>If the USB is unplugged, then the USB interface should become inactive and the BLE interface should become active.</w:t>
      </w:r>
    </w:p>
    <w:p w14:paraId="5748032B" w14:textId="77777777" w:rsidR="00CB5F0F" w:rsidRDefault="00CB5F0F" w:rsidP="006E0326">
      <w:pPr>
        <w:pStyle w:val="Heading2"/>
        <w:rPr>
          <w:rFonts w:eastAsia="Times New Roman"/>
        </w:rPr>
      </w:pPr>
      <w:bookmarkStart w:id="47" w:name="_Toc419223"/>
      <w:r w:rsidRPr="009F6923">
        <w:rPr>
          <w:rFonts w:eastAsia="Times New Roman"/>
        </w:rPr>
        <w:t>U</w:t>
      </w:r>
      <w:r w:rsidR="002B5B29">
        <w:rPr>
          <w:rFonts w:eastAsia="Times New Roman"/>
        </w:rPr>
        <w:t>niversal Serial Bus 2.0 Full Speed</w:t>
      </w:r>
      <w:bookmarkEnd w:id="47"/>
    </w:p>
    <w:p w14:paraId="00AE78DE" w14:textId="77777777" w:rsidR="002B5B29" w:rsidRPr="00B55200" w:rsidRDefault="002B5B29" w:rsidP="00B55200"/>
    <w:p w14:paraId="405F93DF" w14:textId="77777777" w:rsidR="007C4ADD" w:rsidRDefault="00175C91" w:rsidP="60271044">
      <w:r>
        <w:t xml:space="preserve">The USB device will a composite </w:t>
      </w:r>
      <w:r w:rsidR="00CF06FE">
        <w:t>device exposing at least the following two interface</w:t>
      </w:r>
      <w:r w:rsidR="00A62FA9">
        <w:t>s</w:t>
      </w:r>
      <w:r w:rsidR="00D97E29">
        <w:t>:</w:t>
      </w:r>
    </w:p>
    <w:p w14:paraId="2DB8A6D5" w14:textId="77777777" w:rsidR="00D97E29" w:rsidRDefault="00D97E29" w:rsidP="60271044">
      <w:pPr>
        <w:pStyle w:val="ListParagraph"/>
        <w:numPr>
          <w:ilvl w:val="0"/>
          <w:numId w:val="17"/>
        </w:numPr>
      </w:pPr>
      <w:r>
        <w:t xml:space="preserve">DFU </w:t>
      </w:r>
      <w:r w:rsidR="00CF06FE">
        <w:t>Interface</w:t>
      </w:r>
    </w:p>
    <w:p w14:paraId="1FE51000" w14:textId="77777777" w:rsidR="00D97E29" w:rsidRDefault="00D97E29" w:rsidP="00B55200">
      <w:pPr>
        <w:pStyle w:val="ListParagraph"/>
        <w:numPr>
          <w:ilvl w:val="0"/>
          <w:numId w:val="17"/>
        </w:numPr>
      </w:pPr>
      <w:r>
        <w:t xml:space="preserve">Custom </w:t>
      </w:r>
      <w:r w:rsidR="00CF06FE">
        <w:t>Interface</w:t>
      </w:r>
    </w:p>
    <w:p w14:paraId="31A38294" w14:textId="77777777" w:rsidR="007C4ADD" w:rsidRDefault="007C4ADD" w:rsidP="60271044">
      <w:pPr>
        <w:pStyle w:val="Heading3"/>
      </w:pPr>
      <w:bookmarkStart w:id="48" w:name="_Toc419224"/>
      <w:r>
        <w:t>DFU Class</w:t>
      </w:r>
      <w:bookmarkEnd w:id="48"/>
    </w:p>
    <w:p w14:paraId="68D5328B" w14:textId="77777777" w:rsidR="00C02142" w:rsidRPr="005344F7" w:rsidRDefault="00C02142" w:rsidP="00B55200"/>
    <w:p w14:paraId="5600E2F9" w14:textId="77777777" w:rsidR="007C4ADD" w:rsidRPr="00B55200" w:rsidRDefault="007C4ADD" w:rsidP="00B55200">
      <w:r>
        <w:t>This class will be used to update the device firmware over USB</w:t>
      </w:r>
      <w:r w:rsidR="00D379B1">
        <w:t xml:space="preserve"> from the host to the device.</w:t>
      </w:r>
      <w:r w:rsidR="00A62FA9">
        <w:t xml:space="preserve"> This is owned by </w:t>
      </w:r>
      <w:proofErr w:type="spellStart"/>
      <w:r w:rsidR="00A62FA9">
        <w:t>Fenda</w:t>
      </w:r>
      <w:proofErr w:type="spellEnd"/>
      <w:r w:rsidR="00A62FA9">
        <w:t>.</w:t>
      </w:r>
    </w:p>
    <w:p w14:paraId="7B105A8C" w14:textId="77777777" w:rsidR="00E72E45" w:rsidRDefault="00E72E45">
      <w:pPr>
        <w:pStyle w:val="Heading3"/>
        <w:rPr>
          <w:rFonts w:eastAsia="Times New Roman"/>
        </w:rPr>
      </w:pPr>
      <w:bookmarkStart w:id="49" w:name="_Toc419226"/>
    </w:p>
    <w:p w14:paraId="3D6EA2DF" w14:textId="77777777" w:rsidR="00CB5F0F" w:rsidRDefault="00E72E45">
      <w:pPr>
        <w:pStyle w:val="Heading3"/>
        <w:rPr>
          <w:rFonts w:eastAsia="Times New Roman"/>
        </w:rPr>
      </w:pPr>
      <w:r>
        <w:rPr>
          <w:rFonts w:eastAsia="Times New Roman"/>
        </w:rPr>
        <w:t xml:space="preserve">Custom </w:t>
      </w:r>
      <w:r w:rsidR="00F6748C" w:rsidRPr="00FB350F">
        <w:rPr>
          <w:rFonts w:eastAsia="Times New Roman"/>
        </w:rPr>
        <w:t>USB Class</w:t>
      </w:r>
      <w:bookmarkEnd w:id="49"/>
    </w:p>
    <w:p w14:paraId="586B2225" w14:textId="77777777" w:rsidR="00C02142" w:rsidRDefault="00C02142" w:rsidP="00B55200"/>
    <w:p w14:paraId="2109DD2E" w14:textId="77777777" w:rsidR="00A27701" w:rsidRDefault="00A27701" w:rsidP="00A27701">
      <w:pPr>
        <w:spacing w:after="240" w:line="240" w:lineRule="auto"/>
        <w:rPr>
          <w:rFonts w:eastAsia="Times New Roman"/>
          <w:color w:val="24292E"/>
        </w:rPr>
      </w:pPr>
      <w:r>
        <w:rPr>
          <w:rFonts w:eastAsia="Times New Roman"/>
          <w:color w:val="24292E"/>
        </w:rPr>
        <w:t>The ADI USB custom class between the watch and the host computer will serve the purpose:</w:t>
      </w:r>
    </w:p>
    <w:p w14:paraId="1276EB3B" w14:textId="607DC5A3" w:rsidR="00A27701" w:rsidRDefault="00A27701" w:rsidP="00A27701">
      <w:pPr>
        <w:pStyle w:val="ListParagraph"/>
        <w:numPr>
          <w:ilvl w:val="0"/>
          <w:numId w:val="17"/>
        </w:numPr>
        <w:spacing w:after="240" w:line="240" w:lineRule="auto"/>
        <w:rPr>
          <w:rFonts w:eastAsia="Times New Roman"/>
          <w:color w:val="24292E"/>
        </w:rPr>
      </w:pPr>
      <w:r>
        <w:rPr>
          <w:rFonts w:eastAsia="Times New Roman"/>
          <w:color w:val="24292E"/>
        </w:rPr>
        <w:t>M2M</w:t>
      </w:r>
      <w:r w:rsidR="00E61AA2">
        <w:rPr>
          <w:rFonts w:eastAsia="Times New Roman"/>
          <w:color w:val="24292E"/>
        </w:rPr>
        <w:t>2</w:t>
      </w:r>
      <w:r>
        <w:rPr>
          <w:rFonts w:eastAsia="Times New Roman"/>
          <w:color w:val="24292E"/>
        </w:rPr>
        <w:t xml:space="preserve"> command-response pairs and notification events; M2M2 packets are initiated from the host on the TX pipe, the firmware responds on the RX pipe. Where the TX pipe is a 64-byte BULK OUT channel and the RX pipe is a 64-byte BULK IN USB channel.</w:t>
      </w:r>
      <w:r w:rsidR="000C4191">
        <w:rPr>
          <w:rFonts w:eastAsia="Times New Roman"/>
          <w:color w:val="24292E"/>
        </w:rPr>
        <w:t xml:space="preserve"> Note, if RAM is an issue, these bulk packets can be reduced to 32-byte for both the IN and OUT packets.</w:t>
      </w:r>
    </w:p>
    <w:p w14:paraId="772AEEC7" w14:textId="77777777" w:rsidR="00A27701" w:rsidRPr="00572963" w:rsidRDefault="00A27701" w:rsidP="00A27701">
      <w:pPr>
        <w:pStyle w:val="ListParagraph"/>
        <w:numPr>
          <w:ilvl w:val="0"/>
          <w:numId w:val="17"/>
        </w:numPr>
        <w:spacing w:after="240" w:line="240" w:lineRule="auto"/>
        <w:rPr>
          <w:rFonts w:eastAsia="Times New Roman"/>
          <w:color w:val="24292E"/>
        </w:rPr>
      </w:pPr>
      <w:r>
        <w:rPr>
          <w:rFonts w:eastAsia="Times New Roman"/>
          <w:color w:val="24292E"/>
        </w:rPr>
        <w:t>M2M2 asynchronous data event; M2M2 asynchronous data events originate from the watch. This bulk data is composed of sample mode data from specific modules or apps. In addition, logs are download over this 64-byte BULK IN USB channel.</w:t>
      </w:r>
    </w:p>
    <w:p w14:paraId="451738E9" w14:textId="77777777" w:rsidR="00A27701" w:rsidRDefault="00A27701" w:rsidP="00A27701">
      <w:pPr>
        <w:rPr>
          <w:rFonts w:eastAsia="Times New Roman"/>
          <w:color w:val="24292E"/>
        </w:rPr>
      </w:pPr>
      <w:r>
        <w:rPr>
          <w:rFonts w:eastAsia="Times New Roman"/>
          <w:color w:val="24292E"/>
        </w:rPr>
        <w:t>This separation of command-response pairs and asynchronous data events will provide the host machine with a straight forward method of prioritization.</w:t>
      </w:r>
    </w:p>
    <w:p w14:paraId="26EF1CC9" w14:textId="77777777" w:rsidR="00693218" w:rsidRPr="00C02142" w:rsidRDefault="00272C48" w:rsidP="00A27701">
      <w:r>
        <w:rPr>
          <w:noProof/>
        </w:rPr>
        <w:lastRenderedPageBreak/>
        <w:drawing>
          <wp:inline distT="0" distB="0" distL="0" distR="0" wp14:anchorId="46A39EE1" wp14:editId="0E12F08A">
            <wp:extent cx="6629400" cy="31821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29400" cy="3182112"/>
                    </a:xfrm>
                    <a:prstGeom prst="rect">
                      <a:avLst/>
                    </a:prstGeom>
                    <a:noFill/>
                  </pic:spPr>
                </pic:pic>
              </a:graphicData>
            </a:graphic>
          </wp:inline>
        </w:drawing>
      </w:r>
    </w:p>
    <w:p w14:paraId="3E301234" w14:textId="77777777" w:rsidR="00F64BDE" w:rsidRPr="00B55200" w:rsidRDefault="007F5ECE" w:rsidP="00B55200">
      <w:pPr>
        <w:spacing w:after="240" w:line="240" w:lineRule="auto"/>
        <w:rPr>
          <w:rFonts w:eastAsia="Times New Roman"/>
          <w:color w:val="24292E"/>
        </w:rPr>
      </w:pPr>
      <w:r w:rsidRPr="00D911F3">
        <w:rPr>
          <w:rFonts w:eastAsia="Times New Roman"/>
          <w:color w:val="24292E"/>
        </w:rPr>
        <w:t>It is desired to have a data transfer rate of at least 6M</w:t>
      </w:r>
      <w:r w:rsidRPr="00CA5D59">
        <w:rPr>
          <w:rFonts w:eastAsia="Times New Roman"/>
          <w:color w:val="24292E"/>
        </w:rPr>
        <w:t>bps.</w:t>
      </w:r>
    </w:p>
    <w:p w14:paraId="55371DCB" w14:textId="77777777" w:rsidR="00C02142" w:rsidRPr="00A27701" w:rsidRDefault="007F5ECE" w:rsidP="00A27701">
      <w:pPr>
        <w:spacing w:after="240" w:line="240" w:lineRule="auto"/>
        <w:rPr>
          <w:rFonts w:eastAsia="Times New Roman"/>
          <w:color w:val="24292E"/>
        </w:rPr>
      </w:pPr>
      <w:r w:rsidRPr="005344F7">
        <w:rPr>
          <w:rFonts w:eastAsia="Times New Roman"/>
          <w:color w:val="24292E"/>
        </w:rPr>
        <w:t xml:space="preserve">To avoid writing a driver for Windows </w:t>
      </w:r>
      <w:proofErr w:type="spellStart"/>
      <w:r w:rsidRPr="005344F7">
        <w:rPr>
          <w:rFonts w:eastAsia="Times New Roman"/>
          <w:color w:val="24292E"/>
        </w:rPr>
        <w:t>WinUSB</w:t>
      </w:r>
      <w:proofErr w:type="spellEnd"/>
      <w:r w:rsidRPr="005344F7">
        <w:rPr>
          <w:rFonts w:eastAsia="Times New Roman"/>
          <w:color w:val="24292E"/>
        </w:rPr>
        <w:t xml:space="preserve"> can be used. </w:t>
      </w:r>
      <w:proofErr w:type="spellStart"/>
      <w:r w:rsidRPr="005344F7">
        <w:rPr>
          <w:rFonts w:eastAsia="Times New Roman"/>
          <w:color w:val="24292E"/>
        </w:rPr>
        <w:t>WinUSB</w:t>
      </w:r>
      <w:proofErr w:type="spellEnd"/>
      <w:r w:rsidRPr="005344F7">
        <w:rPr>
          <w:rFonts w:eastAsia="Times New Roman"/>
          <w:color w:val="24292E"/>
        </w:rPr>
        <w:t xml:space="preserve"> relies on user space Windows API to receive data from the device (</w:t>
      </w:r>
      <w:hyperlink r:id="rId18" w:history="1">
        <w:r w:rsidRPr="006D4BD7">
          <w:rPr>
            <w:rStyle w:val="Hyperlink"/>
            <w:rFonts w:eastAsia="Times New Roman"/>
          </w:rPr>
          <w:t>https://docs.microsoft.com/en-us/windows-hardware/drivers/usbcon/using-winusb-api-to-communicate-with-a-usb-device</w:t>
        </w:r>
      </w:hyperlink>
      <w:r w:rsidRPr="005344F7">
        <w:rPr>
          <w:rFonts w:eastAsia="Times New Roman"/>
          <w:color w:val="24292E"/>
        </w:rPr>
        <w:t>)</w:t>
      </w:r>
      <w:r w:rsidR="00250EA9" w:rsidRPr="00D911F3">
        <w:rPr>
          <w:rFonts w:eastAsia="Times New Roman"/>
          <w:color w:val="24292E"/>
        </w:rPr>
        <w:t xml:space="preserve">. </w:t>
      </w:r>
      <w:r w:rsidR="00585D2D" w:rsidRPr="00CA5D59">
        <w:rPr>
          <w:rFonts w:eastAsia="Times New Roman"/>
          <w:color w:val="24292E"/>
        </w:rPr>
        <w:t xml:space="preserve">Using </w:t>
      </w:r>
      <w:proofErr w:type="spellStart"/>
      <w:r w:rsidR="00585D2D" w:rsidRPr="00CA5D59">
        <w:rPr>
          <w:rFonts w:eastAsia="Times New Roman"/>
          <w:color w:val="24292E"/>
        </w:rPr>
        <w:t>WinUSB</w:t>
      </w:r>
      <w:proofErr w:type="spellEnd"/>
      <w:r w:rsidR="00585D2D" w:rsidRPr="00CA5D59">
        <w:rPr>
          <w:rFonts w:eastAsia="Times New Roman"/>
          <w:color w:val="24292E"/>
        </w:rPr>
        <w:t xml:space="preserve"> on the PC. Note, a </w:t>
      </w:r>
      <w:proofErr w:type="spellStart"/>
      <w:r w:rsidR="00585D2D" w:rsidRPr="00CA5D59">
        <w:rPr>
          <w:rFonts w:eastAsia="Times New Roman"/>
          <w:color w:val="24292E"/>
        </w:rPr>
        <w:t>WinUSB</w:t>
      </w:r>
      <w:proofErr w:type="spellEnd"/>
      <w:r w:rsidR="00585D2D" w:rsidRPr="00CA5D59">
        <w:rPr>
          <w:rFonts w:eastAsia="Times New Roman"/>
          <w:color w:val="24292E"/>
        </w:rPr>
        <w:t xml:space="preserve"> </w:t>
      </w:r>
      <w:r w:rsidR="00156B34" w:rsidRPr="006D4BD7">
        <w:rPr>
          <w:rFonts w:eastAsia="Times New Roman"/>
          <w:color w:val="24292E"/>
        </w:rPr>
        <w:t xml:space="preserve">required a signed certificate – this certificate will have to </w:t>
      </w:r>
      <w:r w:rsidR="276F9692" w:rsidRPr="006D4BD7">
        <w:rPr>
          <w:rFonts w:eastAsia="Times New Roman"/>
          <w:color w:val="24292E"/>
        </w:rPr>
        <w:t xml:space="preserve">be </w:t>
      </w:r>
      <w:r w:rsidR="00156B34" w:rsidRPr="006D4BD7">
        <w:rPr>
          <w:rFonts w:eastAsia="Times New Roman"/>
          <w:color w:val="24292E"/>
        </w:rPr>
        <w:t xml:space="preserve">obtained for the production model. However, for initial </w:t>
      </w:r>
      <w:r w:rsidR="00B737C2" w:rsidRPr="006D4BD7">
        <w:rPr>
          <w:rFonts w:eastAsia="Times New Roman"/>
          <w:color w:val="24292E"/>
        </w:rPr>
        <w:t xml:space="preserve">development work </w:t>
      </w:r>
      <w:proofErr w:type="spellStart"/>
      <w:r w:rsidR="00B737C2" w:rsidRPr="006D4BD7">
        <w:rPr>
          <w:rFonts w:eastAsia="Times New Roman"/>
          <w:color w:val="24292E"/>
        </w:rPr>
        <w:t>Zadig</w:t>
      </w:r>
      <w:proofErr w:type="spellEnd"/>
      <w:r w:rsidR="00B737C2" w:rsidRPr="006D4BD7">
        <w:rPr>
          <w:rFonts w:eastAsia="Times New Roman"/>
          <w:color w:val="24292E"/>
        </w:rPr>
        <w:t xml:space="preserve"> can be used to install the driver:</w:t>
      </w:r>
      <w:r w:rsidR="00DB467E" w:rsidRPr="006D4BD7">
        <w:rPr>
          <w:rFonts w:eastAsia="Times New Roman"/>
          <w:color w:val="24292E"/>
        </w:rPr>
        <w:t xml:space="preserve"> </w:t>
      </w:r>
      <w:hyperlink r:id="rId19" w:history="1">
        <w:r w:rsidR="002A6968" w:rsidRPr="006D4BD7">
          <w:rPr>
            <w:rStyle w:val="Hyperlink"/>
            <w:rFonts w:eastAsia="Times New Roman"/>
          </w:rPr>
          <w:t>https://zadig.akeo.ie/</w:t>
        </w:r>
      </w:hyperlink>
      <w:r w:rsidR="002A6968" w:rsidRPr="005344F7">
        <w:rPr>
          <w:rFonts w:eastAsia="Times New Roman"/>
          <w:color w:val="24292E"/>
        </w:rPr>
        <w:t xml:space="preserve">  </w:t>
      </w:r>
      <w:r w:rsidR="00DB467E" w:rsidRPr="00D911F3">
        <w:rPr>
          <w:rFonts w:eastAsia="Times New Roman"/>
          <w:color w:val="24292E"/>
        </w:rPr>
        <w:t xml:space="preserve">(source: </w:t>
      </w:r>
      <w:hyperlink r:id="rId20" w:history="1">
        <w:r w:rsidR="00DB467E" w:rsidRPr="006D4BD7">
          <w:rPr>
            <w:rStyle w:val="Hyperlink"/>
            <w:rFonts w:eastAsia="Times New Roman"/>
          </w:rPr>
          <w:t>https://github.com/madwizard-thomas/winusbnet/issues/20</w:t>
        </w:r>
      </w:hyperlink>
      <w:r w:rsidR="00DB467E" w:rsidRPr="005344F7">
        <w:rPr>
          <w:rFonts w:eastAsia="Times New Roman"/>
          <w:color w:val="24292E"/>
        </w:rPr>
        <w:t xml:space="preserve"> )</w:t>
      </w:r>
      <w:r w:rsidR="00250EA9" w:rsidRPr="00D911F3">
        <w:rPr>
          <w:rFonts w:eastAsia="Times New Roman"/>
          <w:color w:val="24292E"/>
        </w:rPr>
        <w:t>.</w:t>
      </w:r>
    </w:p>
    <w:p w14:paraId="3E7EEAD5" w14:textId="77777777" w:rsidR="002C7CE2" w:rsidRDefault="003D6BB6" w:rsidP="003D6BB6">
      <w:pPr>
        <w:pStyle w:val="Heading4"/>
        <w:rPr>
          <w:rFonts w:eastAsia="Times New Roman"/>
        </w:rPr>
      </w:pPr>
      <w:r>
        <w:rPr>
          <w:rFonts w:eastAsia="Times New Roman"/>
        </w:rPr>
        <w:t>VID and PID</w:t>
      </w:r>
    </w:p>
    <w:p w14:paraId="2603D169" w14:textId="77777777" w:rsidR="004046E5" w:rsidRDefault="004046E5" w:rsidP="00B55200">
      <w:pPr>
        <w:spacing w:after="240" w:line="240" w:lineRule="auto"/>
        <w:rPr>
          <w:rFonts w:eastAsia="Times New Roman"/>
          <w:color w:val="24292E"/>
        </w:rPr>
      </w:pPr>
    </w:p>
    <w:p w14:paraId="7B856F6D" w14:textId="77777777" w:rsidR="003D6BB6" w:rsidRDefault="003D6BB6" w:rsidP="00B55200">
      <w:pPr>
        <w:spacing w:after="240" w:line="240" w:lineRule="auto"/>
        <w:rPr>
          <w:rFonts w:eastAsia="Times New Roman"/>
          <w:color w:val="24292E"/>
        </w:rPr>
      </w:pPr>
      <w:r>
        <w:rPr>
          <w:rFonts w:eastAsia="Times New Roman"/>
          <w:color w:val="24292E"/>
        </w:rPr>
        <w:t>The V</w:t>
      </w:r>
      <w:r w:rsidR="00CD29E5">
        <w:rPr>
          <w:rFonts w:eastAsia="Times New Roman"/>
          <w:color w:val="24292E"/>
        </w:rPr>
        <w:t xml:space="preserve">endor ID can be the standard Analog Devices </w:t>
      </w:r>
      <w:r w:rsidR="009637C8">
        <w:rPr>
          <w:rFonts w:eastAsia="Times New Roman"/>
          <w:color w:val="24292E"/>
        </w:rPr>
        <w:t>VID: 0x0456</w:t>
      </w:r>
    </w:p>
    <w:p w14:paraId="491090F9" w14:textId="77777777" w:rsidR="009637C8" w:rsidRDefault="009637C8" w:rsidP="00B55200">
      <w:pPr>
        <w:spacing w:after="240" w:line="240" w:lineRule="auto"/>
        <w:rPr>
          <w:rFonts w:eastAsia="Times New Roman"/>
          <w:color w:val="24292E"/>
        </w:rPr>
      </w:pPr>
      <w:r>
        <w:rPr>
          <w:rFonts w:eastAsia="Times New Roman"/>
          <w:color w:val="24292E"/>
        </w:rPr>
        <w:t xml:space="preserve">The Device ID is TBD: </w:t>
      </w:r>
      <w:r w:rsidRPr="009637C8">
        <w:rPr>
          <w:rFonts w:eastAsia="Times New Roman"/>
          <w:color w:val="24292E"/>
          <w:highlight w:val="yellow"/>
        </w:rPr>
        <w:t>TODO</w:t>
      </w:r>
      <w:r w:rsidR="007B7C4E">
        <w:rPr>
          <w:rFonts w:eastAsia="Times New Roman"/>
          <w:color w:val="24292E"/>
          <w:highlight w:val="yellow"/>
        </w:rPr>
        <w:t xml:space="preserve"> – It is unknown who in ADI manages DID assignment.</w:t>
      </w:r>
    </w:p>
    <w:p w14:paraId="1B967B59" w14:textId="77777777" w:rsidR="00CF2799" w:rsidRDefault="00EB0641" w:rsidP="00B55200">
      <w:pPr>
        <w:spacing w:after="240" w:line="240" w:lineRule="auto"/>
        <w:rPr>
          <w:rFonts w:eastAsia="Times New Roman"/>
          <w:color w:val="24292E"/>
        </w:rPr>
      </w:pPr>
      <w:hyperlink r:id="rId21" w:history="1">
        <w:r w:rsidR="009637C8" w:rsidRPr="00FF2AD2">
          <w:rPr>
            <w:rStyle w:val="Hyperlink"/>
            <w:rFonts w:eastAsia="Times New Roman"/>
          </w:rPr>
          <w:t>https://devicehunt.com/view/type/usb/vendor/0456</w:t>
        </w:r>
      </w:hyperlink>
      <w:r w:rsidR="009637C8">
        <w:rPr>
          <w:rFonts w:eastAsia="Times New Roman"/>
          <w:color w:val="24292E"/>
        </w:rPr>
        <w:t xml:space="preserve"> </w:t>
      </w:r>
    </w:p>
    <w:p w14:paraId="7706C578" w14:textId="77777777" w:rsidR="00B835AA" w:rsidRPr="00B55200" w:rsidRDefault="00B835AA" w:rsidP="00B55200">
      <w:pPr>
        <w:spacing w:after="240" w:line="240" w:lineRule="auto"/>
        <w:rPr>
          <w:rFonts w:eastAsia="Times New Roman"/>
          <w:color w:val="24292E"/>
        </w:rPr>
      </w:pPr>
    </w:p>
    <w:p w14:paraId="59D27904" w14:textId="77777777" w:rsidR="00CB5F0F" w:rsidRDefault="00CB5F0F" w:rsidP="006E0326">
      <w:pPr>
        <w:pStyle w:val="Heading2"/>
        <w:rPr>
          <w:rFonts w:eastAsia="Times New Roman"/>
        </w:rPr>
      </w:pPr>
      <w:bookmarkStart w:id="50" w:name="_Toc419229"/>
      <w:r w:rsidRPr="009F6923">
        <w:rPr>
          <w:rFonts w:eastAsia="Times New Roman"/>
        </w:rPr>
        <w:t>Bluetooth Low Energy</w:t>
      </w:r>
      <w:bookmarkEnd w:id="50"/>
    </w:p>
    <w:p w14:paraId="7A7961FF" w14:textId="77777777" w:rsidR="007C3488" w:rsidRPr="00944985" w:rsidRDefault="007C3488" w:rsidP="00944985"/>
    <w:p w14:paraId="1DB161C9" w14:textId="77777777" w:rsidR="00CB5F0F" w:rsidRDefault="00CB5F0F" w:rsidP="00CB5F0F">
      <w:pPr>
        <w:pStyle w:val="ListParagraph"/>
        <w:numPr>
          <w:ilvl w:val="0"/>
          <w:numId w:val="17"/>
        </w:numPr>
        <w:spacing w:after="240" w:line="240" w:lineRule="auto"/>
        <w:rPr>
          <w:rFonts w:eastAsia="Times New Roman" w:cstheme="minorHAnsi"/>
          <w:color w:val="24292E"/>
          <w:szCs w:val="24"/>
        </w:rPr>
      </w:pPr>
      <w:r w:rsidRPr="007A4DBA">
        <w:rPr>
          <w:rFonts w:eastAsia="Times New Roman" w:cstheme="minorHAnsi"/>
          <w:color w:val="24292E"/>
          <w:szCs w:val="24"/>
        </w:rPr>
        <w:t>Battery Lev</w:t>
      </w:r>
      <w:r w:rsidR="00BA1BA2">
        <w:rPr>
          <w:rFonts w:eastAsia="Times New Roman" w:cstheme="minorHAnsi"/>
          <w:color w:val="24292E"/>
          <w:szCs w:val="24"/>
        </w:rPr>
        <w:t>el state (characteristic: 0x2A1</w:t>
      </w:r>
      <w:r w:rsidR="00E71961">
        <w:rPr>
          <w:rFonts w:eastAsia="Times New Roman" w:cstheme="minorHAnsi"/>
          <w:color w:val="24292E"/>
          <w:szCs w:val="24"/>
        </w:rPr>
        <w:t>9</w:t>
      </w:r>
      <w:r w:rsidRPr="007A4DBA">
        <w:rPr>
          <w:rFonts w:eastAsia="Times New Roman" w:cstheme="minorHAnsi"/>
          <w:color w:val="24292E"/>
          <w:szCs w:val="24"/>
        </w:rPr>
        <w:t>)</w:t>
      </w:r>
    </w:p>
    <w:p w14:paraId="39011018" w14:textId="77777777" w:rsidR="00F23589" w:rsidRDefault="00EB0641" w:rsidP="00D70732">
      <w:pPr>
        <w:pStyle w:val="ListParagraph"/>
        <w:numPr>
          <w:ilvl w:val="1"/>
          <w:numId w:val="17"/>
        </w:numPr>
        <w:spacing w:after="240" w:line="240" w:lineRule="auto"/>
        <w:rPr>
          <w:rFonts w:eastAsia="Times New Roman" w:cstheme="minorHAnsi"/>
          <w:color w:val="24292E"/>
          <w:szCs w:val="24"/>
        </w:rPr>
      </w:pPr>
      <w:hyperlink r:id="rId22" w:history="1">
        <w:r w:rsidR="00E71961" w:rsidRPr="00AF4C80">
          <w:rPr>
            <w:rStyle w:val="Hyperlink"/>
            <w:rFonts w:eastAsia="Times New Roman" w:cstheme="minorHAnsi"/>
            <w:szCs w:val="24"/>
          </w:rPr>
          <w:t>https://www.bluetooth.com/specifications/gatt/viewer?attributeXmlFile=org.bluetooth.characteristic.battery_level.xml</w:t>
        </w:r>
      </w:hyperlink>
      <w:r w:rsidR="00E71961">
        <w:rPr>
          <w:rFonts w:eastAsia="Times New Roman" w:cstheme="minorHAnsi"/>
          <w:color w:val="24292E"/>
          <w:szCs w:val="24"/>
        </w:rPr>
        <w:t xml:space="preserve"> </w:t>
      </w:r>
    </w:p>
    <w:p w14:paraId="78D34BC5" w14:textId="77777777" w:rsidR="00472ADD" w:rsidRPr="00B55200" w:rsidRDefault="00921592">
      <w:pPr>
        <w:pStyle w:val="ListParagraph"/>
        <w:numPr>
          <w:ilvl w:val="0"/>
          <w:numId w:val="17"/>
        </w:numPr>
        <w:rPr>
          <w:rFonts w:eastAsia="Times New Roman"/>
          <w:color w:val="24292E"/>
        </w:rPr>
      </w:pPr>
      <w:r w:rsidRPr="006D4BD7">
        <w:rPr>
          <w:rFonts w:eastAsia="Times New Roman"/>
          <w:color w:val="24292E"/>
        </w:rPr>
        <w:t>BLE UART</w:t>
      </w:r>
    </w:p>
    <w:p w14:paraId="5D0EC9B6" w14:textId="77777777" w:rsidR="00921592" w:rsidRPr="00B55200" w:rsidRDefault="00D00A1D">
      <w:pPr>
        <w:pStyle w:val="ListParagraph"/>
        <w:numPr>
          <w:ilvl w:val="1"/>
          <w:numId w:val="17"/>
        </w:numPr>
        <w:rPr>
          <w:rFonts w:eastAsia="Times New Roman"/>
          <w:color w:val="24292E"/>
        </w:rPr>
      </w:pPr>
      <w:r w:rsidRPr="006D4BD7">
        <w:rPr>
          <w:rFonts w:eastAsia="Times New Roman"/>
          <w:color w:val="24292E"/>
        </w:rPr>
        <w:t>UART/Serial Port Emulation over BLE</w:t>
      </w:r>
    </w:p>
    <w:p w14:paraId="1B5D42C8" w14:textId="77777777" w:rsidR="00D00A1D" w:rsidRDefault="00EB0641" w:rsidP="00921592">
      <w:pPr>
        <w:pStyle w:val="ListParagraph"/>
        <w:numPr>
          <w:ilvl w:val="1"/>
          <w:numId w:val="17"/>
        </w:numPr>
        <w:rPr>
          <w:rFonts w:eastAsia="Times New Roman" w:cstheme="minorHAnsi"/>
          <w:color w:val="24292E"/>
          <w:szCs w:val="24"/>
        </w:rPr>
      </w:pPr>
      <w:hyperlink r:id="rId23" w:history="1">
        <w:r w:rsidR="00C75236" w:rsidRPr="002E6B66">
          <w:rPr>
            <w:rStyle w:val="Hyperlink"/>
            <w:rFonts w:eastAsia="Times New Roman" w:cstheme="minorHAnsi"/>
            <w:szCs w:val="24"/>
          </w:rPr>
          <w:t>https://www.nordicsemi.com/DocLib/Content/SDK_Doc/nRF5_SDK/v15-2-0/ble_sdk_app_nus_eval</w:t>
        </w:r>
      </w:hyperlink>
      <w:r w:rsidR="00C75236">
        <w:rPr>
          <w:rFonts w:eastAsia="Times New Roman" w:cstheme="minorHAnsi"/>
          <w:color w:val="24292E"/>
          <w:szCs w:val="24"/>
        </w:rPr>
        <w:t xml:space="preserve"> </w:t>
      </w:r>
      <w:r w:rsidR="00D00A1D">
        <w:rPr>
          <w:rFonts w:eastAsia="Times New Roman" w:cstheme="minorHAnsi"/>
          <w:color w:val="24292E"/>
          <w:szCs w:val="24"/>
        </w:rPr>
        <w:t xml:space="preserve"> </w:t>
      </w:r>
    </w:p>
    <w:p w14:paraId="63D7A934" w14:textId="77777777" w:rsidR="00B835AA" w:rsidRDefault="00B835AA" w:rsidP="00B835AA">
      <w:pPr>
        <w:pStyle w:val="Heading3"/>
        <w:rPr>
          <w:rFonts w:eastAsia="Times New Roman"/>
        </w:rPr>
      </w:pPr>
      <w:r>
        <w:rPr>
          <w:rFonts w:eastAsia="Times New Roman"/>
        </w:rPr>
        <w:lastRenderedPageBreak/>
        <w:t>BLE Mac Address</w:t>
      </w:r>
    </w:p>
    <w:p w14:paraId="638312B8" w14:textId="77777777" w:rsidR="00B835AA" w:rsidRDefault="00B835AA">
      <w:pPr>
        <w:rPr>
          <w:rFonts w:eastAsia="Times New Roman"/>
        </w:rPr>
      </w:pPr>
    </w:p>
    <w:p w14:paraId="36720D16" w14:textId="77777777" w:rsidR="008708AF" w:rsidRDefault="008708AF">
      <w:pPr>
        <w:rPr>
          <w:rFonts w:eastAsia="Times New Roman"/>
        </w:rPr>
      </w:pPr>
      <w:r>
        <w:rPr>
          <w:rFonts w:eastAsia="Times New Roman"/>
        </w:rPr>
        <w:t xml:space="preserve">Ref: </w:t>
      </w:r>
      <w:hyperlink r:id="rId24" w:history="1">
        <w:r w:rsidRPr="002E0F91">
          <w:rPr>
            <w:rStyle w:val="Hyperlink"/>
            <w:rFonts w:eastAsia="Times New Roman"/>
          </w:rPr>
          <w:t>https://macaddresschanger.com/what-is-bluetooth-address-BD_ADDR</w:t>
        </w:r>
      </w:hyperlink>
      <w:r>
        <w:rPr>
          <w:rFonts w:eastAsia="Times New Roman"/>
        </w:rPr>
        <w:t xml:space="preserve"> </w:t>
      </w:r>
    </w:p>
    <w:p w14:paraId="506CE294" w14:textId="77777777" w:rsidR="008708AF" w:rsidRDefault="008708AF">
      <w:pPr>
        <w:rPr>
          <w:rFonts w:eastAsia="Times New Roman"/>
        </w:rPr>
      </w:pPr>
      <w:r>
        <w:rPr>
          <w:noProof/>
        </w:rPr>
        <w:drawing>
          <wp:inline distT="0" distB="0" distL="0" distR="0" wp14:anchorId="07A28699" wp14:editId="0112525C">
            <wp:extent cx="3255264" cy="2258568"/>
            <wp:effectExtent l="0" t="0" r="2540" b="8890"/>
            <wp:docPr id="5" name="Picture 5" descr="Bluetooth Address Structure (NAP, UAP, LAP, O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uetooth Address Structure (NAP, UAP, LAP, OUI)"/>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55264" cy="2258568"/>
                    </a:xfrm>
                    <a:prstGeom prst="rect">
                      <a:avLst/>
                    </a:prstGeom>
                    <a:noFill/>
                    <a:ln>
                      <a:noFill/>
                    </a:ln>
                  </pic:spPr>
                </pic:pic>
              </a:graphicData>
            </a:graphic>
          </wp:inline>
        </w:drawing>
      </w:r>
    </w:p>
    <w:p w14:paraId="7C3D1C95" w14:textId="77777777" w:rsidR="00B835AA" w:rsidRDefault="008708AF">
      <w:pPr>
        <w:rPr>
          <w:rFonts w:eastAsia="Times New Roman"/>
        </w:rPr>
      </w:pPr>
      <w:r>
        <w:rPr>
          <w:rFonts w:eastAsia="Times New Roman"/>
        </w:rPr>
        <w:t xml:space="preserve">Analog Devices has two defined OUI (Ref: </w:t>
      </w:r>
      <w:hyperlink r:id="rId26" w:history="1">
        <w:r w:rsidRPr="002E0F91">
          <w:rPr>
            <w:rStyle w:val="Hyperlink"/>
            <w:rFonts w:eastAsia="Times New Roman"/>
          </w:rPr>
          <w:t>https://www.adminsub.net/mac-address-finder/analog</w:t>
        </w:r>
      </w:hyperlink>
      <w:r>
        <w:rPr>
          <w:rFonts w:eastAsia="Times New Roman"/>
        </w:rPr>
        <w:t xml:space="preserve">) </w:t>
      </w:r>
    </w:p>
    <w:p w14:paraId="4F7E71A5" w14:textId="77777777" w:rsidR="007B7C4E" w:rsidRDefault="008708AF">
      <w:pPr>
        <w:rPr>
          <w:rFonts w:eastAsia="Times New Roman"/>
        </w:rPr>
      </w:pPr>
      <w:r>
        <w:rPr>
          <w:rFonts w:eastAsia="Times New Roman"/>
        </w:rPr>
        <w:t xml:space="preserve">Analog Devices </w:t>
      </w:r>
      <w:r w:rsidR="007B7C4E">
        <w:rPr>
          <w:rFonts w:eastAsia="Times New Roman"/>
        </w:rPr>
        <w:t xml:space="preserve">OUI - </w:t>
      </w:r>
      <w:r w:rsidR="007B7C4E" w:rsidRPr="007B7C4E">
        <w:rPr>
          <w:rFonts w:eastAsia="Times New Roman"/>
          <w:highlight w:val="yellow"/>
        </w:rPr>
        <w:t>TBD</w:t>
      </w:r>
    </w:p>
    <w:p w14:paraId="40DAA7F9" w14:textId="77777777" w:rsidR="007B7C4E" w:rsidRDefault="007B7C4E" w:rsidP="007B7C4E">
      <w:pPr>
        <w:pStyle w:val="Heading4"/>
        <w:rPr>
          <w:rFonts w:eastAsia="Times New Roman"/>
        </w:rPr>
      </w:pPr>
      <w:r>
        <w:rPr>
          <w:rFonts w:eastAsia="Times New Roman"/>
        </w:rPr>
        <w:t xml:space="preserve">Option </w:t>
      </w:r>
      <w:proofErr w:type="gramStart"/>
      <w:r>
        <w:rPr>
          <w:rFonts w:eastAsia="Times New Roman"/>
        </w:rPr>
        <w:t>00:E</w:t>
      </w:r>
      <w:proofErr w:type="gramEnd"/>
      <w:r>
        <w:rPr>
          <w:rFonts w:eastAsia="Times New Roman"/>
        </w:rPr>
        <w:t>0:22</w:t>
      </w:r>
    </w:p>
    <w:p w14:paraId="1F6ADDEA" w14:textId="77777777" w:rsidR="008708AF" w:rsidRDefault="00EB0641">
      <w:pPr>
        <w:rPr>
          <w:rFonts w:eastAsia="Times New Roman"/>
        </w:rPr>
      </w:pPr>
      <w:hyperlink r:id="rId27" w:history="1">
        <w:r w:rsidR="007B7C4E" w:rsidRPr="002E0F91">
          <w:rPr>
            <w:rStyle w:val="Hyperlink"/>
            <w:rFonts w:eastAsia="Times New Roman"/>
          </w:rPr>
          <w:t>https://www.macvendorlookup.com/search/00:E0:22:00:00:00</w:t>
        </w:r>
      </w:hyperlink>
      <w:r w:rsidR="007B7C4E">
        <w:rPr>
          <w:rFonts w:eastAsia="Times New Roman"/>
        </w:rPr>
        <w:t>. If this still indeed does belong to ADI, this is likely open for use.</w:t>
      </w:r>
    </w:p>
    <w:p w14:paraId="61D02768" w14:textId="77777777" w:rsidR="008708AF" w:rsidRDefault="008708AF">
      <w:pPr>
        <w:rPr>
          <w:rFonts w:eastAsia="Times New Roman"/>
        </w:rPr>
      </w:pPr>
      <w:r w:rsidRPr="008708AF">
        <w:rPr>
          <w:rFonts w:eastAsia="Times New Roman"/>
          <w:noProof/>
        </w:rPr>
        <w:drawing>
          <wp:inline distT="0" distB="0" distL="0" distR="0" wp14:anchorId="36EE3E6E" wp14:editId="6CDDE5D7">
            <wp:extent cx="4372585" cy="1533739"/>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72585" cy="1533739"/>
                    </a:xfrm>
                    <a:prstGeom prst="rect">
                      <a:avLst/>
                    </a:prstGeom>
                  </pic:spPr>
                </pic:pic>
              </a:graphicData>
            </a:graphic>
          </wp:inline>
        </w:drawing>
      </w:r>
    </w:p>
    <w:p w14:paraId="0984B2FA" w14:textId="77777777" w:rsidR="008708AF" w:rsidRDefault="008708AF">
      <w:pPr>
        <w:rPr>
          <w:rFonts w:eastAsia="Times New Roman"/>
        </w:rPr>
      </w:pPr>
    </w:p>
    <w:p w14:paraId="42D2CD67" w14:textId="77777777" w:rsidR="007B7C4E" w:rsidRDefault="007B7C4E" w:rsidP="007B7C4E">
      <w:pPr>
        <w:pStyle w:val="Heading4"/>
        <w:rPr>
          <w:rFonts w:eastAsia="Times New Roman"/>
        </w:rPr>
      </w:pPr>
      <w:r>
        <w:rPr>
          <w:rFonts w:eastAsia="Times New Roman"/>
        </w:rPr>
        <w:t xml:space="preserve">Option </w:t>
      </w:r>
      <w:proofErr w:type="gramStart"/>
      <w:r>
        <w:rPr>
          <w:rFonts w:eastAsia="Times New Roman"/>
        </w:rPr>
        <w:t>00:05:F</w:t>
      </w:r>
      <w:proofErr w:type="gramEnd"/>
      <w:r>
        <w:rPr>
          <w:rFonts w:eastAsia="Times New Roman"/>
        </w:rPr>
        <w:t>7</w:t>
      </w:r>
    </w:p>
    <w:p w14:paraId="2C1EC52E" w14:textId="77777777" w:rsidR="007B7C4E" w:rsidRDefault="00EB0641">
      <w:pPr>
        <w:rPr>
          <w:rFonts w:eastAsia="Times New Roman"/>
        </w:rPr>
      </w:pPr>
      <w:hyperlink r:id="rId29" w:history="1">
        <w:r w:rsidR="007B7C4E" w:rsidRPr="002E0F91">
          <w:rPr>
            <w:rStyle w:val="Hyperlink"/>
            <w:rFonts w:eastAsia="Times New Roman"/>
          </w:rPr>
          <w:t>https://www.macvendorlookup.com/search/00:05:F7:00:00:00</w:t>
        </w:r>
      </w:hyperlink>
      <w:r w:rsidR="007B7C4E">
        <w:rPr>
          <w:rFonts w:eastAsia="Times New Roman"/>
        </w:rPr>
        <w:t>. It is unknown who in ADI owns this. This potentially goes back years.</w:t>
      </w:r>
    </w:p>
    <w:p w14:paraId="337F4A9B" w14:textId="77777777" w:rsidR="007546CA" w:rsidRDefault="007B7C4E">
      <w:pPr>
        <w:rPr>
          <w:rFonts w:eastAsia="Times New Roman"/>
        </w:rPr>
      </w:pPr>
      <w:r w:rsidRPr="007B7C4E">
        <w:rPr>
          <w:rFonts w:eastAsia="Times New Roman"/>
          <w:noProof/>
        </w:rPr>
        <w:drawing>
          <wp:inline distT="0" distB="0" distL="0" distR="0" wp14:anchorId="17C75348" wp14:editId="54D2B378">
            <wp:extent cx="3610479" cy="1314633"/>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10479" cy="1314633"/>
                    </a:xfrm>
                    <a:prstGeom prst="rect">
                      <a:avLst/>
                    </a:prstGeom>
                  </pic:spPr>
                </pic:pic>
              </a:graphicData>
            </a:graphic>
          </wp:inline>
        </w:drawing>
      </w:r>
      <w:r w:rsidR="007546CA">
        <w:rPr>
          <w:rFonts w:eastAsia="Times New Roman"/>
        </w:rPr>
        <w:br w:type="page"/>
      </w:r>
    </w:p>
    <w:p w14:paraId="355DEE6E" w14:textId="77777777" w:rsidR="00ED3D70" w:rsidRDefault="00BF26B7" w:rsidP="00ED3D70">
      <w:pPr>
        <w:pStyle w:val="Heading1"/>
        <w:rPr>
          <w:rFonts w:eastAsia="Times New Roman"/>
        </w:rPr>
      </w:pPr>
      <w:bookmarkStart w:id="51" w:name="_Toc419230"/>
      <w:r>
        <w:rPr>
          <w:rFonts w:eastAsia="Times New Roman"/>
        </w:rPr>
        <w:lastRenderedPageBreak/>
        <w:t xml:space="preserve">nRF52840 </w:t>
      </w:r>
      <w:r w:rsidR="004F0954">
        <w:rPr>
          <w:rFonts w:eastAsia="Times New Roman"/>
        </w:rPr>
        <w:t>Flash</w:t>
      </w:r>
      <w:bookmarkEnd w:id="51"/>
      <w:r w:rsidR="00ED3D70">
        <w:rPr>
          <w:rFonts w:eastAsia="Times New Roman"/>
        </w:rPr>
        <w:t xml:space="preserve"> </w:t>
      </w:r>
    </w:p>
    <w:p w14:paraId="6F90CECB" w14:textId="77777777" w:rsidR="00ED3D70" w:rsidRPr="006E2601" w:rsidRDefault="00ED3D70" w:rsidP="00ED3D70"/>
    <w:p w14:paraId="215A43F9" w14:textId="77777777" w:rsidR="00ED3D70" w:rsidRDefault="00ED3D70" w:rsidP="00ED3D70">
      <w:pPr>
        <w:pStyle w:val="Heading2"/>
        <w:rPr>
          <w:rFonts w:eastAsia="Times New Roman"/>
        </w:rPr>
      </w:pPr>
      <w:bookmarkStart w:id="52" w:name="_Toc419231"/>
      <w:r>
        <w:rPr>
          <w:rFonts w:eastAsia="Times New Roman"/>
        </w:rPr>
        <w:t>Layout</w:t>
      </w:r>
      <w:bookmarkEnd w:id="52"/>
    </w:p>
    <w:p w14:paraId="1EEE759C" w14:textId="77777777" w:rsidR="00ED3D70" w:rsidRDefault="00ED3D70" w:rsidP="00ED3D70"/>
    <w:p w14:paraId="3D22A675" w14:textId="77777777" w:rsidR="00ED3D70" w:rsidRDefault="00ED3D70" w:rsidP="00ED3D70">
      <w:r>
        <w:t xml:space="preserve">The detailed layout of the flash is left to </w:t>
      </w:r>
      <w:proofErr w:type="spellStart"/>
      <w:r>
        <w:t>Fenda</w:t>
      </w:r>
      <w:proofErr w:type="spellEnd"/>
      <w:r>
        <w:t xml:space="preserve"> given the requirement of secure OTA.</w:t>
      </w:r>
    </w:p>
    <w:p w14:paraId="7558A699" w14:textId="77777777" w:rsidR="00ED3D70" w:rsidRDefault="00ED3D70" w:rsidP="00ED3D70">
      <w:r>
        <w:t>The nRF52840 has 1MB of flash. For redundancy the flash should be divided as recommended by Nordic in the latest SDK documentation. Dual-bank layout is preferred, but understandably, the size of application and other aspects of the data stored on the flash will play a role in selecting single-bank vs dual-bank layout.</w:t>
      </w:r>
    </w:p>
    <w:p w14:paraId="64FC4273" w14:textId="77777777" w:rsidR="004D6997" w:rsidRDefault="004D6997" w:rsidP="00ED3D70">
      <w:pPr>
        <w:rPr>
          <w:rStyle w:val="Hyperlink"/>
        </w:rPr>
      </w:pPr>
      <w:r w:rsidRPr="004D6997">
        <w:rPr>
          <w:rStyle w:val="Hyperlink"/>
        </w:rPr>
        <w:t xml:space="preserve">https://www.nordicsemi.com/DocLib/Content/SDK_Doc/nRF5_SDK/v15-2-0/lib_bootloader_dfu_banks </w:t>
      </w:r>
    </w:p>
    <w:p w14:paraId="3C8E342F" w14:textId="77777777" w:rsidR="00ED3D70" w:rsidRDefault="00ED3D70" w:rsidP="00ED3D70">
      <w:r>
        <w:t>The Application can be defined as</w:t>
      </w:r>
    </w:p>
    <w:p w14:paraId="3674B2F6" w14:textId="77777777" w:rsidR="00ED3D70" w:rsidRDefault="00ED3D70" w:rsidP="00ED3D70">
      <w:pPr>
        <w:pStyle w:val="ListParagraph"/>
        <w:numPr>
          <w:ilvl w:val="0"/>
          <w:numId w:val="17"/>
        </w:numPr>
      </w:pPr>
      <w:r>
        <w:t>Program binary image</w:t>
      </w:r>
    </w:p>
    <w:p w14:paraId="36025093" w14:textId="77777777" w:rsidR="004F0954" w:rsidRDefault="004F0954" w:rsidP="00ED3D70"/>
    <w:p w14:paraId="11D9DCA4" w14:textId="77777777" w:rsidR="004F0954" w:rsidRDefault="004F0954" w:rsidP="00944985">
      <w:pPr>
        <w:pStyle w:val="Heading2"/>
        <w:rPr>
          <w:lang w:val="en-CA"/>
        </w:rPr>
      </w:pPr>
      <w:bookmarkStart w:id="53" w:name="_Device_Configuration_Block"/>
      <w:bookmarkStart w:id="54" w:name="_Ref525821913"/>
      <w:bookmarkStart w:id="55" w:name="_Toc419232"/>
      <w:bookmarkEnd w:id="53"/>
      <w:r>
        <w:rPr>
          <w:lang w:val="en-CA"/>
        </w:rPr>
        <w:t>Device Configuration</w:t>
      </w:r>
      <w:r>
        <w:rPr>
          <w:b/>
        </w:rPr>
        <w:t xml:space="preserve"> </w:t>
      </w:r>
      <w:r w:rsidRPr="00944985">
        <w:t>Block</w:t>
      </w:r>
      <w:bookmarkEnd w:id="54"/>
      <w:bookmarkEnd w:id="55"/>
    </w:p>
    <w:p w14:paraId="6DF22CC2" w14:textId="77777777" w:rsidR="004F0954" w:rsidRDefault="004F0954" w:rsidP="004F0954">
      <w:pPr>
        <w:rPr>
          <w:lang w:val="en-CA"/>
        </w:rPr>
      </w:pPr>
    </w:p>
    <w:p w14:paraId="7EABFC9E" w14:textId="77777777" w:rsidR="004F0954" w:rsidRDefault="004F0954" w:rsidP="004F0954">
      <w:pPr>
        <w:rPr>
          <w:lang w:val="en-CA"/>
        </w:rPr>
      </w:pPr>
      <w:r>
        <w:rPr>
          <w:lang w:val="en-CA"/>
        </w:rPr>
        <w:t xml:space="preserve">Each deployment will likely require a unique configuration that is selected by the researchers such that the end users will receive the watches ready to go when turned on. </w:t>
      </w:r>
    </w:p>
    <w:p w14:paraId="27073A34" w14:textId="77777777" w:rsidR="004F0954" w:rsidRDefault="004F0954" w:rsidP="004F0954">
      <w:pPr>
        <w:rPr>
          <w:lang w:val="en-CA"/>
        </w:rPr>
      </w:pPr>
      <w:r>
        <w:rPr>
          <w:lang w:val="en-CA"/>
        </w:rPr>
        <w:t>For example, a deployment may require PPG and EDA only, while another deployment may require PPG, while a third may require PPG, ECG and Pedometer.</w:t>
      </w:r>
    </w:p>
    <w:p w14:paraId="5B5099A8" w14:textId="77777777" w:rsidR="004F0954" w:rsidRDefault="004F0954" w:rsidP="004F0954">
      <w:pPr>
        <w:rPr>
          <w:lang w:val="en-CA"/>
        </w:rPr>
      </w:pPr>
      <w:r>
        <w:rPr>
          <w:lang w:val="en-CA"/>
        </w:rPr>
        <w:t>In addition, the sensors may be tuned for each specific use case.</w:t>
      </w:r>
    </w:p>
    <w:p w14:paraId="3E23A7C9" w14:textId="77777777" w:rsidR="004F0954" w:rsidRDefault="004F0954" w:rsidP="004F0954">
      <w:pPr>
        <w:rPr>
          <w:lang w:val="en-CA"/>
        </w:rPr>
      </w:pPr>
      <w:r>
        <w:rPr>
          <w:lang w:val="en-CA"/>
        </w:rPr>
        <w:t>Therefore, it is important that for a specific deployment the researchers be able to customize a group of watches as they see fit.</w:t>
      </w:r>
    </w:p>
    <w:p w14:paraId="78E8971E" w14:textId="77777777" w:rsidR="004F0954" w:rsidRDefault="004F0954" w:rsidP="004F0954">
      <w:pPr>
        <w:rPr>
          <w:lang w:val="en-CA"/>
        </w:rPr>
      </w:pPr>
      <w:r>
        <w:rPr>
          <w:lang w:val="en-CA"/>
        </w:rPr>
        <w:t xml:space="preserve">To do this we introduce the idea of a customizable start-up configuration. </w:t>
      </w:r>
    </w:p>
    <w:p w14:paraId="0DFA5695" w14:textId="77777777" w:rsidR="004F0954" w:rsidRDefault="004F0954" w:rsidP="004F0954">
      <w:pPr>
        <w:rPr>
          <w:lang w:val="en-CA"/>
        </w:rPr>
      </w:pPr>
      <w:r>
        <w:rPr>
          <w:lang w:val="en-CA"/>
        </w:rPr>
        <w:t>In our device the API is essentially defined by M2M2 commands. Therefore, the configuration is simply a series of M2M2 commands that will place the device into a desired stated.</w:t>
      </w:r>
    </w:p>
    <w:p w14:paraId="57D84F32" w14:textId="77777777" w:rsidR="004F0954" w:rsidRDefault="004F0954" w:rsidP="004F0954">
      <w:pPr>
        <w:rPr>
          <w:lang w:val="en-CA"/>
        </w:rPr>
      </w:pPr>
      <w:r>
        <w:rPr>
          <w:lang w:val="en-CA"/>
        </w:rPr>
        <w:t>We are using the term device configuration block to refer to the device configuration as well as the configurations for the sensor devices and bio-medical applications.</w:t>
      </w:r>
    </w:p>
    <w:p w14:paraId="20630C6E" w14:textId="77777777" w:rsidR="004F0954" w:rsidRDefault="004F0954" w:rsidP="00B55200">
      <w:pPr>
        <w:tabs>
          <w:tab w:val="left" w:pos="7325"/>
        </w:tabs>
        <w:rPr>
          <w:lang w:val="en-CA"/>
        </w:rPr>
      </w:pPr>
      <w:r>
        <w:rPr>
          <w:lang w:val="en-CA"/>
        </w:rPr>
        <w:t>The configuration block will contain – where each is series of M2M2 commands:</w:t>
      </w:r>
      <w:r w:rsidR="00611BF4">
        <w:rPr>
          <w:lang w:val="en-CA"/>
        </w:rPr>
        <w:tab/>
      </w:r>
    </w:p>
    <w:p w14:paraId="12E09495" w14:textId="77777777" w:rsidR="004F0954" w:rsidRDefault="004F0954" w:rsidP="004F0954">
      <w:pPr>
        <w:keepNext/>
      </w:pPr>
      <w:r w:rsidRPr="00077D0B" w:rsidDel="00077D0B">
        <w:lastRenderedPageBreak/>
        <w:t xml:space="preserve"> </w:t>
      </w:r>
      <w:r w:rsidRPr="00A67D76" w:rsidDel="00077D0B">
        <w:t xml:space="preserve"> </w:t>
      </w:r>
      <w:r w:rsidRPr="00636921">
        <w:rPr>
          <w:noProof/>
        </w:rPr>
        <w:drawing>
          <wp:inline distT="0" distB="0" distL="0" distR="0" wp14:anchorId="323BD2EB" wp14:editId="3C17506C">
            <wp:extent cx="5870448" cy="26060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870448" cy="2606040"/>
                    </a:xfrm>
                    <a:prstGeom prst="rect">
                      <a:avLst/>
                    </a:prstGeom>
                    <a:noFill/>
                    <a:ln>
                      <a:noFill/>
                    </a:ln>
                  </pic:spPr>
                </pic:pic>
              </a:graphicData>
            </a:graphic>
          </wp:inline>
        </w:drawing>
      </w:r>
      <w:r w:rsidRPr="00636921" w:rsidDel="00077D0B">
        <w:t xml:space="preserve"> </w:t>
      </w:r>
    </w:p>
    <w:p w14:paraId="4CB0C995" w14:textId="77777777" w:rsidR="004F0954" w:rsidRDefault="004F0954" w:rsidP="004F0954">
      <w:pPr>
        <w:pStyle w:val="Caption"/>
      </w:pPr>
      <w:bookmarkStart w:id="56" w:name="_Toc529174858"/>
      <w:r>
        <w:t xml:space="preserve">Figure </w:t>
      </w:r>
      <w:r w:rsidR="00720381">
        <w:rPr>
          <w:noProof/>
        </w:rPr>
        <w:fldChar w:fldCharType="begin"/>
      </w:r>
      <w:r w:rsidR="00720381">
        <w:rPr>
          <w:noProof/>
        </w:rPr>
        <w:instrText xml:space="preserve"> SEQ Figure \* ARABIC </w:instrText>
      </w:r>
      <w:r w:rsidR="00720381">
        <w:rPr>
          <w:noProof/>
        </w:rPr>
        <w:fldChar w:fldCharType="separate"/>
      </w:r>
      <w:r w:rsidR="00C61D7E">
        <w:rPr>
          <w:noProof/>
        </w:rPr>
        <w:t>22</w:t>
      </w:r>
      <w:r w:rsidR="00720381">
        <w:rPr>
          <w:noProof/>
        </w:rPr>
        <w:fldChar w:fldCharType="end"/>
      </w:r>
      <w:r>
        <w:t xml:space="preserve"> Device Configuration Block</w:t>
      </w:r>
      <w:bookmarkEnd w:id="56"/>
    </w:p>
    <w:p w14:paraId="35322E79" w14:textId="77777777" w:rsidR="004F0954" w:rsidRPr="00772636" w:rsidRDefault="004F0954" w:rsidP="004F0954"/>
    <w:p w14:paraId="612DAD86" w14:textId="77777777" w:rsidR="004F0954" w:rsidRDefault="004F0954" w:rsidP="004F0954">
      <w:pPr>
        <w:rPr>
          <w:lang w:val="en-CA"/>
        </w:rPr>
      </w:pPr>
      <w:r>
        <w:rPr>
          <w:lang w:val="en-CA"/>
        </w:rPr>
        <w:t>The configuration block has two fixed at the start of the table:</w:t>
      </w:r>
    </w:p>
    <w:p w14:paraId="3066D827" w14:textId="77777777" w:rsidR="004F0954" w:rsidRDefault="004F0954" w:rsidP="004F0954">
      <w:pPr>
        <w:pStyle w:val="ListParagraph"/>
        <w:numPr>
          <w:ilvl w:val="0"/>
          <w:numId w:val="17"/>
        </w:numPr>
        <w:rPr>
          <w:lang w:val="en-CA"/>
        </w:rPr>
      </w:pPr>
      <w:r>
        <w:rPr>
          <w:lang w:val="en-CA"/>
        </w:rPr>
        <w:t>Checksum, which is a CRC-32 for the full block, excluding the checksum</w:t>
      </w:r>
    </w:p>
    <w:p w14:paraId="747F2E46" w14:textId="77777777" w:rsidR="004F0954" w:rsidRDefault="004F0954" w:rsidP="004F0954">
      <w:pPr>
        <w:pStyle w:val="ListParagraph"/>
        <w:numPr>
          <w:ilvl w:val="0"/>
          <w:numId w:val="17"/>
        </w:numPr>
        <w:rPr>
          <w:lang w:val="en-CA"/>
        </w:rPr>
      </w:pPr>
      <w:r>
        <w:rPr>
          <w:lang w:val="en-CA"/>
        </w:rPr>
        <w:t xml:space="preserve">Index, which is a listing of the index offset from byte 0 to the start of each block; where there are 4 user defined bock indices. </w:t>
      </w:r>
    </w:p>
    <w:p w14:paraId="4E1F3907" w14:textId="77777777" w:rsidR="004F0954" w:rsidRDefault="004F0954" w:rsidP="004F0954">
      <w:pPr>
        <w:pStyle w:val="ListParagraph"/>
        <w:numPr>
          <w:ilvl w:val="1"/>
          <w:numId w:val="17"/>
        </w:numPr>
        <w:rPr>
          <w:lang w:val="en-CA"/>
        </w:rPr>
      </w:pPr>
      <w:r>
        <w:rPr>
          <w:lang w:val="en-CA"/>
        </w:rPr>
        <w:t>From the table above, we can expect</w:t>
      </w:r>
    </w:p>
    <w:p w14:paraId="1EDB964A" w14:textId="77777777" w:rsidR="004F0954" w:rsidRPr="00A83699" w:rsidRDefault="004F0954" w:rsidP="004F0954">
      <w:pPr>
        <w:pStyle w:val="ListParagraph"/>
        <w:numPr>
          <w:ilvl w:val="2"/>
          <w:numId w:val="17"/>
        </w:numPr>
        <w:rPr>
          <w:lang w:val="en-CA"/>
        </w:rPr>
      </w:pPr>
      <w:proofErr w:type="gramStart"/>
      <w:r>
        <w:rPr>
          <w:rFonts w:ascii="Lucida Console" w:hAnsi="Lucida Console"/>
          <w:lang w:val="en-CA"/>
        </w:rPr>
        <w:t>index[</w:t>
      </w:r>
      <w:proofErr w:type="gramEnd"/>
      <w:r>
        <w:rPr>
          <w:rFonts w:ascii="Lucida Console" w:hAnsi="Lucida Console"/>
          <w:lang w:val="en-CA"/>
        </w:rPr>
        <w:t>ANALOG_</w:t>
      </w:r>
      <w:r w:rsidR="00A74A76">
        <w:rPr>
          <w:rFonts w:ascii="Lucida Console" w:hAnsi="Lucida Console"/>
          <w:lang w:val="en-CA"/>
        </w:rPr>
        <w:t>GENERAL</w:t>
      </w:r>
      <w:r>
        <w:rPr>
          <w:rFonts w:ascii="Lucida Console" w:hAnsi="Lucida Console"/>
          <w:lang w:val="en-CA"/>
        </w:rPr>
        <w:t xml:space="preserve">_BLOCK_IDX] </w:t>
      </w:r>
      <w:r w:rsidR="005B2B84">
        <w:rPr>
          <w:rFonts w:ascii="Lucida Console" w:hAnsi="Lucida Console"/>
          <w:lang w:val="en-CA"/>
        </w:rPr>
        <w:t xml:space="preserve"> </w:t>
      </w:r>
      <w:r>
        <w:rPr>
          <w:rFonts w:ascii="Lucida Console" w:hAnsi="Lucida Console"/>
          <w:lang w:val="en-CA"/>
        </w:rPr>
        <w:t xml:space="preserve">= </w:t>
      </w:r>
      <w:r w:rsidR="008D7711">
        <w:rPr>
          <w:rFonts w:ascii="Lucida Console" w:hAnsi="Lucida Console"/>
          <w:lang w:val="en-CA"/>
        </w:rPr>
        <w:t>44</w:t>
      </w:r>
      <w:r>
        <w:rPr>
          <w:rFonts w:ascii="Lucida Console" w:hAnsi="Lucida Console"/>
          <w:lang w:val="en-CA"/>
        </w:rPr>
        <w:t>;</w:t>
      </w:r>
    </w:p>
    <w:p w14:paraId="69215911" w14:textId="77777777" w:rsidR="004F0954" w:rsidRPr="00A83699" w:rsidRDefault="004F0954" w:rsidP="004F0954">
      <w:pPr>
        <w:pStyle w:val="ListParagraph"/>
        <w:numPr>
          <w:ilvl w:val="2"/>
          <w:numId w:val="17"/>
        </w:numPr>
        <w:rPr>
          <w:lang w:val="en-CA"/>
        </w:rPr>
      </w:pPr>
      <w:proofErr w:type="gramStart"/>
      <w:r>
        <w:rPr>
          <w:rFonts w:ascii="Lucida Console" w:hAnsi="Lucida Console"/>
          <w:lang w:val="en-CA"/>
        </w:rPr>
        <w:t>index[</w:t>
      </w:r>
      <w:proofErr w:type="gramEnd"/>
      <w:r>
        <w:rPr>
          <w:rFonts w:ascii="Lucida Console" w:hAnsi="Lucida Console"/>
          <w:lang w:val="en-CA"/>
        </w:rPr>
        <w:t>ANALOG_AD5940_BLOCK_IDX]</w:t>
      </w:r>
      <w:r w:rsidR="005B2B84">
        <w:rPr>
          <w:rFonts w:ascii="Lucida Console" w:hAnsi="Lucida Console"/>
          <w:lang w:val="en-CA"/>
        </w:rPr>
        <w:t xml:space="preserve">  </w:t>
      </w:r>
      <w:r>
        <w:rPr>
          <w:rFonts w:ascii="Lucida Console" w:hAnsi="Lucida Console"/>
          <w:lang w:val="en-CA"/>
        </w:rPr>
        <w:t xml:space="preserve"> = </w:t>
      </w:r>
      <w:r w:rsidR="008D7711">
        <w:rPr>
          <w:rFonts w:ascii="Lucida Console" w:hAnsi="Lucida Console"/>
          <w:lang w:val="en-CA"/>
        </w:rPr>
        <w:t>1068</w:t>
      </w:r>
      <w:r>
        <w:rPr>
          <w:rFonts w:ascii="Lucida Console" w:hAnsi="Lucida Console"/>
          <w:lang w:val="en-CA"/>
        </w:rPr>
        <w:t>;</w:t>
      </w:r>
    </w:p>
    <w:p w14:paraId="3F62C641" w14:textId="77777777" w:rsidR="004F0954" w:rsidRPr="00A83699" w:rsidRDefault="004F0954" w:rsidP="004F0954">
      <w:pPr>
        <w:pStyle w:val="ListParagraph"/>
        <w:numPr>
          <w:ilvl w:val="2"/>
          <w:numId w:val="17"/>
        </w:numPr>
        <w:rPr>
          <w:lang w:val="en-CA"/>
        </w:rPr>
      </w:pPr>
      <w:proofErr w:type="gramStart"/>
      <w:r>
        <w:rPr>
          <w:rFonts w:ascii="Lucida Console" w:hAnsi="Lucida Console"/>
          <w:lang w:val="en-CA"/>
        </w:rPr>
        <w:t>index[</w:t>
      </w:r>
      <w:proofErr w:type="gramEnd"/>
      <w:r>
        <w:rPr>
          <w:rFonts w:ascii="Lucida Console" w:hAnsi="Lucida Console"/>
          <w:lang w:val="en-CA"/>
        </w:rPr>
        <w:t xml:space="preserve">ANALOG_ADPD1081_BLOCK_IDX] = </w:t>
      </w:r>
      <w:r w:rsidR="00413E8A">
        <w:rPr>
          <w:rFonts w:ascii="Lucida Console" w:hAnsi="Lucida Console"/>
          <w:lang w:val="en-CA"/>
        </w:rPr>
        <w:t>1580</w:t>
      </w:r>
      <w:r>
        <w:rPr>
          <w:rFonts w:ascii="Lucida Console" w:hAnsi="Lucida Console"/>
          <w:lang w:val="en-CA"/>
        </w:rPr>
        <w:t>;</w:t>
      </w:r>
    </w:p>
    <w:p w14:paraId="4B5C86BA" w14:textId="77777777" w:rsidR="004F0954" w:rsidRPr="00642D62" w:rsidRDefault="004F0954" w:rsidP="004F0954">
      <w:pPr>
        <w:pStyle w:val="ListParagraph"/>
        <w:numPr>
          <w:ilvl w:val="2"/>
          <w:numId w:val="17"/>
        </w:numPr>
        <w:rPr>
          <w:lang w:val="en-CA"/>
        </w:rPr>
      </w:pPr>
      <w:r>
        <w:rPr>
          <w:rFonts w:ascii="Lucida Console" w:hAnsi="Lucida Console"/>
          <w:lang w:val="en-CA"/>
        </w:rPr>
        <w:t>…</w:t>
      </w:r>
    </w:p>
    <w:p w14:paraId="37A9629D" w14:textId="77777777" w:rsidR="004F0954" w:rsidRDefault="004F0954" w:rsidP="004F0954">
      <w:pPr>
        <w:pStyle w:val="ListParagraph"/>
        <w:numPr>
          <w:ilvl w:val="1"/>
          <w:numId w:val="17"/>
        </w:numPr>
        <w:rPr>
          <w:lang w:val="en-CA"/>
        </w:rPr>
      </w:pPr>
      <w:r>
        <w:rPr>
          <w:lang w:val="en-CA"/>
        </w:rPr>
        <w:t>If the index is equal to 0 then the block is empty.</w:t>
      </w:r>
    </w:p>
    <w:p w14:paraId="78390117" w14:textId="77777777" w:rsidR="004F0954" w:rsidRDefault="004F0954" w:rsidP="004F0954">
      <w:pPr>
        <w:pStyle w:val="ListParagraph"/>
        <w:numPr>
          <w:ilvl w:val="2"/>
          <w:numId w:val="17"/>
        </w:numPr>
        <w:rPr>
          <w:lang w:val="en-CA"/>
        </w:rPr>
      </w:pPr>
      <w:r>
        <w:rPr>
          <w:lang w:val="en-CA"/>
        </w:rPr>
        <w:t>Ex, if there is no configuration data in the AD5940 block then</w:t>
      </w:r>
    </w:p>
    <w:p w14:paraId="3DEBCA50" w14:textId="77777777" w:rsidR="004F0954" w:rsidRPr="00642D62" w:rsidRDefault="004F0954" w:rsidP="004F0954">
      <w:pPr>
        <w:pStyle w:val="ListParagraph"/>
        <w:numPr>
          <w:ilvl w:val="3"/>
          <w:numId w:val="17"/>
        </w:numPr>
        <w:rPr>
          <w:lang w:val="en-CA"/>
        </w:rPr>
      </w:pPr>
      <w:proofErr w:type="gramStart"/>
      <w:r>
        <w:rPr>
          <w:rFonts w:ascii="Lucida Console" w:hAnsi="Lucida Console"/>
          <w:lang w:val="en-CA"/>
        </w:rPr>
        <w:t>index[</w:t>
      </w:r>
      <w:proofErr w:type="gramEnd"/>
      <w:r>
        <w:rPr>
          <w:rFonts w:ascii="Lucida Console" w:hAnsi="Lucida Console"/>
          <w:lang w:val="en-CA"/>
        </w:rPr>
        <w:t>ANALOG_AD5940_BLOCK_IDX] = 0;</w:t>
      </w:r>
    </w:p>
    <w:tbl>
      <w:tblPr>
        <w:tblStyle w:val="TableGrid"/>
        <w:tblW w:w="0" w:type="auto"/>
        <w:tblLook w:val="04A0" w:firstRow="1" w:lastRow="0" w:firstColumn="1" w:lastColumn="0" w:noHBand="0" w:noVBand="1"/>
      </w:tblPr>
      <w:tblGrid>
        <w:gridCol w:w="9350"/>
      </w:tblGrid>
      <w:tr w:rsidR="004F0954" w14:paraId="162DCB81" w14:textId="77777777" w:rsidTr="005C5FC8">
        <w:tc>
          <w:tcPr>
            <w:tcW w:w="9350" w:type="dxa"/>
          </w:tcPr>
          <w:p w14:paraId="19BD3BC0" w14:textId="77777777" w:rsidR="004F0954" w:rsidRDefault="004F0954" w:rsidP="005C5FC8">
            <w:pPr>
              <w:rPr>
                <w:rFonts w:ascii="Lucida Console" w:hAnsi="Lucida Console"/>
                <w:lang w:val="en-CA"/>
              </w:rPr>
            </w:pPr>
            <w:r>
              <w:rPr>
                <w:rFonts w:ascii="Lucida Console" w:hAnsi="Lucida Console"/>
                <w:lang w:val="en-CA"/>
              </w:rPr>
              <w:t xml:space="preserve">#define ANALOG_CONFIG_BLOCKS       </w:t>
            </w:r>
            <w:proofErr w:type="gramStart"/>
            <w:r>
              <w:rPr>
                <w:rFonts w:ascii="Lucida Console" w:hAnsi="Lucida Console"/>
                <w:lang w:val="en-CA"/>
              </w:rPr>
              <w:t xml:space="preserve">   (</w:t>
            </w:r>
            <w:proofErr w:type="gramEnd"/>
            <w:r>
              <w:rPr>
                <w:rFonts w:ascii="Lucida Console" w:hAnsi="Lucida Console"/>
                <w:lang w:val="en-CA"/>
              </w:rPr>
              <w:t>16)</w:t>
            </w:r>
          </w:p>
          <w:p w14:paraId="0BAA02AE" w14:textId="77777777" w:rsidR="004F0954" w:rsidRDefault="004F0954" w:rsidP="005C5FC8">
            <w:pPr>
              <w:rPr>
                <w:rFonts w:ascii="Lucida Console" w:hAnsi="Lucida Console"/>
                <w:lang w:val="en-CA"/>
              </w:rPr>
            </w:pPr>
            <w:r>
              <w:rPr>
                <w:rFonts w:ascii="Lucida Console" w:hAnsi="Lucida Console"/>
                <w:lang w:val="en-CA"/>
              </w:rPr>
              <w:t>#define ANALOG_</w:t>
            </w:r>
            <w:r w:rsidR="00A74A76">
              <w:rPr>
                <w:rFonts w:ascii="Lucida Console" w:hAnsi="Lucida Console"/>
                <w:lang w:val="en-CA"/>
              </w:rPr>
              <w:t>GENERAL</w:t>
            </w:r>
            <w:r>
              <w:rPr>
                <w:rFonts w:ascii="Lucida Console" w:hAnsi="Lucida Console"/>
                <w:lang w:val="en-CA"/>
              </w:rPr>
              <w:t xml:space="preserve">_BLOCK_IDX   </w:t>
            </w:r>
            <w:proofErr w:type="gramStart"/>
            <w:r>
              <w:rPr>
                <w:rFonts w:ascii="Lucida Console" w:hAnsi="Lucida Console"/>
                <w:lang w:val="en-CA"/>
              </w:rPr>
              <w:t xml:space="preserve">   (</w:t>
            </w:r>
            <w:proofErr w:type="gramEnd"/>
            <w:r>
              <w:rPr>
                <w:rFonts w:ascii="Lucida Console" w:hAnsi="Lucida Console"/>
                <w:lang w:val="en-CA"/>
              </w:rPr>
              <w:t>0)</w:t>
            </w:r>
          </w:p>
          <w:p w14:paraId="14357D18" w14:textId="77777777" w:rsidR="004F0954" w:rsidRDefault="004F0954" w:rsidP="005C5FC8">
            <w:pPr>
              <w:rPr>
                <w:rFonts w:ascii="Lucida Console" w:hAnsi="Lucida Console"/>
                <w:lang w:val="en-CA"/>
              </w:rPr>
            </w:pPr>
            <w:r>
              <w:rPr>
                <w:rFonts w:ascii="Lucida Console" w:hAnsi="Lucida Console"/>
                <w:lang w:val="en-CA"/>
              </w:rPr>
              <w:t xml:space="preserve">#define ANALOG_AD5940_BLOCK_IDX    </w:t>
            </w:r>
            <w:proofErr w:type="gramStart"/>
            <w:r>
              <w:rPr>
                <w:rFonts w:ascii="Lucida Console" w:hAnsi="Lucida Console"/>
                <w:lang w:val="en-CA"/>
              </w:rPr>
              <w:t xml:space="preserve">   (</w:t>
            </w:r>
            <w:proofErr w:type="gramEnd"/>
            <w:r>
              <w:rPr>
                <w:rFonts w:ascii="Lucida Console" w:hAnsi="Lucida Console"/>
                <w:lang w:val="en-CA"/>
              </w:rPr>
              <w:t>1)</w:t>
            </w:r>
          </w:p>
          <w:p w14:paraId="630CB7D1" w14:textId="77777777" w:rsidR="004F0954" w:rsidRDefault="004F0954" w:rsidP="005C5FC8">
            <w:pPr>
              <w:rPr>
                <w:rFonts w:ascii="Lucida Console" w:hAnsi="Lucida Console"/>
                <w:lang w:val="en-CA"/>
              </w:rPr>
            </w:pPr>
            <w:r>
              <w:rPr>
                <w:rFonts w:ascii="Lucida Console" w:hAnsi="Lucida Console"/>
                <w:lang w:val="en-CA"/>
              </w:rPr>
              <w:t xml:space="preserve">#define ANALOG_ADPD1081_BLOCK_IDX  </w:t>
            </w:r>
            <w:proofErr w:type="gramStart"/>
            <w:r>
              <w:rPr>
                <w:rFonts w:ascii="Lucida Console" w:hAnsi="Lucida Console"/>
                <w:lang w:val="en-CA"/>
              </w:rPr>
              <w:t xml:space="preserve">   (</w:t>
            </w:r>
            <w:proofErr w:type="gramEnd"/>
            <w:r>
              <w:rPr>
                <w:rFonts w:ascii="Lucida Console" w:hAnsi="Lucida Console"/>
                <w:lang w:val="en-CA"/>
              </w:rPr>
              <w:t>2)</w:t>
            </w:r>
          </w:p>
          <w:p w14:paraId="79F4AC4E" w14:textId="77777777" w:rsidR="004F0954" w:rsidRDefault="004F0954" w:rsidP="005C5FC8">
            <w:pPr>
              <w:rPr>
                <w:rFonts w:ascii="Lucida Console" w:hAnsi="Lucida Console"/>
                <w:lang w:val="en-CA"/>
              </w:rPr>
            </w:pPr>
            <w:r>
              <w:rPr>
                <w:rFonts w:ascii="Lucida Console" w:hAnsi="Lucida Console"/>
                <w:lang w:val="en-CA"/>
              </w:rPr>
              <w:t xml:space="preserve">#define ANALOG_ADXL362_BLOCK_IDX   </w:t>
            </w:r>
            <w:proofErr w:type="gramStart"/>
            <w:r>
              <w:rPr>
                <w:rFonts w:ascii="Lucida Console" w:hAnsi="Lucida Console"/>
                <w:lang w:val="en-CA"/>
              </w:rPr>
              <w:t xml:space="preserve">   (</w:t>
            </w:r>
            <w:proofErr w:type="gramEnd"/>
            <w:r>
              <w:rPr>
                <w:rFonts w:ascii="Lucida Console" w:hAnsi="Lucida Console"/>
                <w:lang w:val="en-CA"/>
              </w:rPr>
              <w:t>3)</w:t>
            </w:r>
          </w:p>
          <w:p w14:paraId="3A83354E" w14:textId="77777777" w:rsidR="004F0954" w:rsidRDefault="004F0954" w:rsidP="005C5FC8">
            <w:pPr>
              <w:rPr>
                <w:rFonts w:ascii="Lucida Console" w:hAnsi="Lucida Console"/>
                <w:lang w:val="en-CA"/>
              </w:rPr>
            </w:pPr>
            <w:r>
              <w:rPr>
                <w:rFonts w:ascii="Lucida Console" w:hAnsi="Lucida Console"/>
                <w:lang w:val="en-CA"/>
              </w:rPr>
              <w:t xml:space="preserve">#define ANALOG_AD7146_BLOCK_IDX    </w:t>
            </w:r>
            <w:proofErr w:type="gramStart"/>
            <w:r>
              <w:rPr>
                <w:rFonts w:ascii="Lucida Console" w:hAnsi="Lucida Console"/>
                <w:lang w:val="en-CA"/>
              </w:rPr>
              <w:t xml:space="preserve">   (</w:t>
            </w:r>
            <w:proofErr w:type="gramEnd"/>
            <w:r>
              <w:rPr>
                <w:rFonts w:ascii="Lucida Console" w:hAnsi="Lucida Console"/>
                <w:lang w:val="en-CA"/>
              </w:rPr>
              <w:t>7)</w:t>
            </w:r>
          </w:p>
          <w:p w14:paraId="56A0CCAC" w14:textId="77777777" w:rsidR="004F0954" w:rsidRDefault="004F0954" w:rsidP="005C5FC8">
            <w:pPr>
              <w:rPr>
                <w:rFonts w:ascii="Lucida Console" w:hAnsi="Lucida Console"/>
                <w:lang w:val="en-CA"/>
              </w:rPr>
            </w:pPr>
            <w:r>
              <w:rPr>
                <w:rFonts w:ascii="Lucida Console" w:hAnsi="Lucida Console"/>
                <w:lang w:val="en-CA"/>
              </w:rPr>
              <w:t xml:space="preserve">#define ANALOG_PPG_BLOCK_IDX       </w:t>
            </w:r>
            <w:proofErr w:type="gramStart"/>
            <w:r>
              <w:rPr>
                <w:rFonts w:ascii="Lucida Console" w:hAnsi="Lucida Console"/>
                <w:lang w:val="en-CA"/>
              </w:rPr>
              <w:t xml:space="preserve">   (</w:t>
            </w:r>
            <w:proofErr w:type="gramEnd"/>
            <w:r>
              <w:rPr>
                <w:rFonts w:ascii="Lucida Console" w:hAnsi="Lucida Console"/>
                <w:lang w:val="en-CA"/>
              </w:rPr>
              <w:t>4)</w:t>
            </w:r>
            <w:r>
              <w:rPr>
                <w:rFonts w:ascii="Lucida Console" w:hAnsi="Lucida Console"/>
                <w:lang w:val="en-CA"/>
              </w:rPr>
              <w:br/>
              <w:t>#define ANALOG_ECG_BLOCK_IDX          (5)</w:t>
            </w:r>
          </w:p>
          <w:p w14:paraId="71D8CC6E" w14:textId="77777777" w:rsidR="004F0954" w:rsidRDefault="004F0954" w:rsidP="005C5FC8">
            <w:pPr>
              <w:rPr>
                <w:rFonts w:ascii="Lucida Console" w:hAnsi="Lucida Console"/>
                <w:lang w:val="en-CA"/>
              </w:rPr>
            </w:pPr>
            <w:r>
              <w:rPr>
                <w:rFonts w:ascii="Lucida Console" w:hAnsi="Lucida Console"/>
                <w:lang w:val="en-CA"/>
              </w:rPr>
              <w:t xml:space="preserve">#define ANALOG_EDA_BLOCK_IDX       </w:t>
            </w:r>
            <w:proofErr w:type="gramStart"/>
            <w:r>
              <w:rPr>
                <w:rFonts w:ascii="Lucida Console" w:hAnsi="Lucida Console"/>
                <w:lang w:val="en-CA"/>
              </w:rPr>
              <w:t xml:space="preserve">   (</w:t>
            </w:r>
            <w:proofErr w:type="gramEnd"/>
            <w:r>
              <w:rPr>
                <w:rFonts w:ascii="Lucida Console" w:hAnsi="Lucida Console"/>
                <w:lang w:val="en-CA"/>
              </w:rPr>
              <w:t>6)</w:t>
            </w:r>
          </w:p>
          <w:p w14:paraId="25279205" w14:textId="77777777" w:rsidR="004F0954" w:rsidRDefault="004F0954" w:rsidP="005C5FC8">
            <w:pPr>
              <w:rPr>
                <w:rFonts w:ascii="Lucida Console" w:hAnsi="Lucida Console"/>
                <w:lang w:val="en-CA"/>
              </w:rPr>
            </w:pPr>
            <w:r>
              <w:rPr>
                <w:rFonts w:ascii="Lucida Console" w:hAnsi="Lucida Console"/>
                <w:lang w:val="en-CA"/>
              </w:rPr>
              <w:t xml:space="preserve">#define ANALOG_PEDOMETER_BLOCK_IDX </w:t>
            </w:r>
            <w:proofErr w:type="gramStart"/>
            <w:r>
              <w:rPr>
                <w:rFonts w:ascii="Lucida Console" w:hAnsi="Lucida Console"/>
                <w:lang w:val="en-CA"/>
              </w:rPr>
              <w:t xml:space="preserve">   (</w:t>
            </w:r>
            <w:proofErr w:type="gramEnd"/>
            <w:r>
              <w:rPr>
                <w:rFonts w:ascii="Lucida Console" w:hAnsi="Lucida Console"/>
                <w:lang w:val="en-CA"/>
              </w:rPr>
              <w:t>8)</w:t>
            </w:r>
          </w:p>
          <w:p w14:paraId="7A199F9B" w14:textId="77777777" w:rsidR="004F0954" w:rsidRDefault="004F0954" w:rsidP="005C5FC8">
            <w:pPr>
              <w:rPr>
                <w:rFonts w:ascii="Lucida Console" w:hAnsi="Lucida Console"/>
                <w:lang w:val="en-CA"/>
              </w:rPr>
            </w:pPr>
            <w:r>
              <w:rPr>
                <w:rFonts w:ascii="Lucida Console" w:hAnsi="Lucida Console"/>
                <w:lang w:val="en-CA"/>
              </w:rPr>
              <w:t>#define ANALOG_TEMPERATURE_BLOCK_</w:t>
            </w:r>
            <w:proofErr w:type="gramStart"/>
            <w:r>
              <w:rPr>
                <w:rFonts w:ascii="Lucida Console" w:hAnsi="Lucida Console"/>
                <w:lang w:val="en-CA"/>
              </w:rPr>
              <w:t>IDX  (</w:t>
            </w:r>
            <w:proofErr w:type="gramEnd"/>
            <w:r>
              <w:rPr>
                <w:rFonts w:ascii="Lucida Console" w:hAnsi="Lucida Console"/>
                <w:lang w:val="en-CA"/>
              </w:rPr>
              <w:t>9)</w:t>
            </w:r>
          </w:p>
          <w:p w14:paraId="440CFCB0" w14:textId="77777777" w:rsidR="004F0954" w:rsidRDefault="004F0954" w:rsidP="005C5FC8">
            <w:pPr>
              <w:rPr>
                <w:rFonts w:ascii="Lucida Console" w:hAnsi="Lucida Console"/>
                <w:lang w:val="en-CA"/>
              </w:rPr>
            </w:pPr>
            <w:r>
              <w:rPr>
                <w:rFonts w:ascii="Lucida Console" w:hAnsi="Lucida Console"/>
                <w:lang w:val="en-CA"/>
              </w:rPr>
              <w:t>#define ANALOG_WRIST_DETECT_BLOCK_IDX (10)</w:t>
            </w:r>
          </w:p>
          <w:p w14:paraId="4146BDAF" w14:textId="77777777" w:rsidR="004F0954" w:rsidRDefault="004F0954" w:rsidP="005C5FC8">
            <w:pPr>
              <w:rPr>
                <w:rFonts w:ascii="Lucida Console" w:hAnsi="Lucida Console"/>
                <w:lang w:val="en-CA"/>
              </w:rPr>
            </w:pPr>
            <w:r>
              <w:rPr>
                <w:rFonts w:ascii="Lucida Console" w:hAnsi="Lucida Console"/>
                <w:lang w:val="en-CA"/>
              </w:rPr>
              <w:t xml:space="preserve">#define ANALOG_UI_CONFIG_BLOCK_IDX </w:t>
            </w:r>
            <w:proofErr w:type="gramStart"/>
            <w:r>
              <w:rPr>
                <w:rFonts w:ascii="Lucida Console" w:hAnsi="Lucida Console"/>
                <w:lang w:val="en-CA"/>
              </w:rPr>
              <w:t xml:space="preserve">   (</w:t>
            </w:r>
            <w:proofErr w:type="gramEnd"/>
            <w:r>
              <w:rPr>
                <w:rFonts w:ascii="Lucida Console" w:hAnsi="Lucida Console"/>
                <w:lang w:val="en-CA"/>
              </w:rPr>
              <w:t>11)</w:t>
            </w:r>
          </w:p>
          <w:p w14:paraId="51E7C2EE" w14:textId="77777777" w:rsidR="004F0954" w:rsidRDefault="004F0954" w:rsidP="005C5FC8">
            <w:pPr>
              <w:rPr>
                <w:rFonts w:ascii="Lucida Console" w:hAnsi="Lucida Console"/>
                <w:lang w:val="en-CA"/>
              </w:rPr>
            </w:pPr>
            <w:r>
              <w:rPr>
                <w:rFonts w:ascii="Lucida Console" w:hAnsi="Lucida Console"/>
                <w:lang w:val="en-CA"/>
              </w:rPr>
              <w:t xml:space="preserve">#define ANALOG_USER0_BLOCK_IDX     </w:t>
            </w:r>
            <w:proofErr w:type="gramStart"/>
            <w:r>
              <w:rPr>
                <w:rFonts w:ascii="Lucida Console" w:hAnsi="Lucida Console"/>
                <w:lang w:val="en-CA"/>
              </w:rPr>
              <w:t xml:space="preserve">   (</w:t>
            </w:r>
            <w:proofErr w:type="gramEnd"/>
            <w:r>
              <w:rPr>
                <w:rFonts w:ascii="Lucida Console" w:hAnsi="Lucida Console"/>
                <w:lang w:val="en-CA"/>
              </w:rPr>
              <w:t>12)</w:t>
            </w:r>
          </w:p>
          <w:p w14:paraId="432E14EE" w14:textId="77777777" w:rsidR="004F0954" w:rsidRDefault="004F0954" w:rsidP="005C5FC8">
            <w:pPr>
              <w:rPr>
                <w:rFonts w:ascii="Lucida Console" w:hAnsi="Lucida Console"/>
                <w:lang w:val="en-CA"/>
              </w:rPr>
            </w:pPr>
            <w:r>
              <w:rPr>
                <w:rFonts w:ascii="Lucida Console" w:hAnsi="Lucida Console"/>
                <w:lang w:val="en-CA"/>
              </w:rPr>
              <w:t xml:space="preserve">#define ANALOG_USER1_BLOCK_IDX     </w:t>
            </w:r>
            <w:proofErr w:type="gramStart"/>
            <w:r>
              <w:rPr>
                <w:rFonts w:ascii="Lucida Console" w:hAnsi="Lucida Console"/>
                <w:lang w:val="en-CA"/>
              </w:rPr>
              <w:t xml:space="preserve">   (</w:t>
            </w:r>
            <w:proofErr w:type="gramEnd"/>
            <w:r>
              <w:rPr>
                <w:rFonts w:ascii="Lucida Console" w:hAnsi="Lucida Console"/>
                <w:lang w:val="en-CA"/>
              </w:rPr>
              <w:t>13)</w:t>
            </w:r>
          </w:p>
          <w:p w14:paraId="59E5BA96" w14:textId="77777777" w:rsidR="004F0954" w:rsidRDefault="004F0954" w:rsidP="005C5FC8">
            <w:pPr>
              <w:rPr>
                <w:rFonts w:ascii="Lucida Console" w:hAnsi="Lucida Console"/>
                <w:lang w:val="en-CA"/>
              </w:rPr>
            </w:pPr>
            <w:r>
              <w:rPr>
                <w:rFonts w:ascii="Lucida Console" w:hAnsi="Lucida Console"/>
                <w:lang w:val="en-CA"/>
              </w:rPr>
              <w:t xml:space="preserve">#define ANALOG_USER2_BLOCK_IDX     </w:t>
            </w:r>
            <w:proofErr w:type="gramStart"/>
            <w:r>
              <w:rPr>
                <w:rFonts w:ascii="Lucida Console" w:hAnsi="Lucida Console"/>
                <w:lang w:val="en-CA"/>
              </w:rPr>
              <w:t xml:space="preserve">   (</w:t>
            </w:r>
            <w:proofErr w:type="gramEnd"/>
            <w:r>
              <w:rPr>
                <w:rFonts w:ascii="Lucida Console" w:hAnsi="Lucida Console"/>
                <w:lang w:val="en-CA"/>
              </w:rPr>
              <w:t>14)</w:t>
            </w:r>
          </w:p>
          <w:p w14:paraId="5D33FB4F" w14:textId="77777777" w:rsidR="004F0954" w:rsidRDefault="004F0954" w:rsidP="005C5FC8">
            <w:pPr>
              <w:rPr>
                <w:rFonts w:ascii="Lucida Console" w:hAnsi="Lucida Console"/>
                <w:lang w:val="en-CA"/>
              </w:rPr>
            </w:pPr>
            <w:r>
              <w:rPr>
                <w:rFonts w:ascii="Lucida Console" w:hAnsi="Lucida Console"/>
                <w:lang w:val="en-CA"/>
              </w:rPr>
              <w:t xml:space="preserve">#define ANALOG_USER3_BLOCK_IDX     </w:t>
            </w:r>
            <w:proofErr w:type="gramStart"/>
            <w:r>
              <w:rPr>
                <w:rFonts w:ascii="Lucida Console" w:hAnsi="Lucida Console"/>
                <w:lang w:val="en-CA"/>
              </w:rPr>
              <w:t xml:space="preserve">   (</w:t>
            </w:r>
            <w:proofErr w:type="gramEnd"/>
            <w:r>
              <w:rPr>
                <w:rFonts w:ascii="Lucida Console" w:hAnsi="Lucida Console"/>
                <w:lang w:val="en-CA"/>
              </w:rPr>
              <w:t>15)</w:t>
            </w:r>
          </w:p>
          <w:p w14:paraId="2E3CF857" w14:textId="77777777" w:rsidR="004F0954" w:rsidRDefault="004F0954" w:rsidP="005C5FC8">
            <w:pPr>
              <w:rPr>
                <w:rFonts w:ascii="Lucida Console" w:hAnsi="Lucida Console"/>
                <w:lang w:val="en-CA"/>
              </w:rPr>
            </w:pPr>
            <w:r>
              <w:rPr>
                <w:rFonts w:ascii="Lucida Console" w:hAnsi="Lucida Console"/>
                <w:lang w:val="en-CA"/>
              </w:rPr>
              <w:br/>
              <w:t>typedef struct {</w:t>
            </w:r>
          </w:p>
          <w:p w14:paraId="740FF7FF" w14:textId="77777777" w:rsidR="004F0954" w:rsidRDefault="004F0954" w:rsidP="005C5FC8">
            <w:pPr>
              <w:rPr>
                <w:rFonts w:ascii="Lucida Console" w:hAnsi="Lucida Console"/>
                <w:lang w:val="en-CA"/>
              </w:rPr>
            </w:pPr>
            <w:r>
              <w:rPr>
                <w:rFonts w:ascii="Lucida Console" w:hAnsi="Lucida Console"/>
                <w:lang w:val="en-CA"/>
              </w:rPr>
              <w:t xml:space="preserve">     uint32_t checksum;</w:t>
            </w:r>
          </w:p>
          <w:p w14:paraId="23A9DC09" w14:textId="77777777" w:rsidR="004F0954" w:rsidRDefault="004F0954" w:rsidP="005C5FC8">
            <w:pPr>
              <w:rPr>
                <w:rFonts w:ascii="Lucida Console" w:hAnsi="Lucida Console"/>
                <w:lang w:val="en-CA"/>
              </w:rPr>
            </w:pPr>
            <w:r>
              <w:rPr>
                <w:rFonts w:ascii="Lucida Console" w:hAnsi="Lucida Console"/>
                <w:lang w:val="en-CA"/>
              </w:rPr>
              <w:t xml:space="preserve">     uint16_t </w:t>
            </w:r>
            <w:proofErr w:type="gramStart"/>
            <w:r>
              <w:rPr>
                <w:rFonts w:ascii="Lucida Console" w:hAnsi="Lucida Console"/>
                <w:lang w:val="en-CA"/>
              </w:rPr>
              <w:t>index[</w:t>
            </w:r>
            <w:proofErr w:type="gramEnd"/>
            <w:r>
              <w:rPr>
                <w:rFonts w:ascii="Lucida Console" w:hAnsi="Lucida Console"/>
                <w:lang w:val="en-CA"/>
              </w:rPr>
              <w:t>ANALOG_CONFIG_BLOCKS];</w:t>
            </w:r>
          </w:p>
          <w:p w14:paraId="466B1C69" w14:textId="77777777" w:rsidR="004F0954" w:rsidRPr="00C05E73" w:rsidRDefault="004F0954" w:rsidP="005C5FC8">
            <w:pPr>
              <w:rPr>
                <w:rFonts w:ascii="Lucida Console" w:hAnsi="Lucida Console"/>
                <w:lang w:val="en-CA"/>
              </w:rPr>
            </w:pPr>
            <w:r>
              <w:rPr>
                <w:rFonts w:ascii="Lucida Console" w:hAnsi="Lucida Console"/>
                <w:lang w:val="en-CA"/>
              </w:rPr>
              <w:lastRenderedPageBreak/>
              <w:t xml:space="preserve">} </w:t>
            </w:r>
            <w:proofErr w:type="spellStart"/>
            <w:r>
              <w:rPr>
                <w:rFonts w:ascii="Lucida Console" w:hAnsi="Lucida Console"/>
                <w:lang w:val="en-CA"/>
              </w:rPr>
              <w:t>analog_device_configuration_block_t</w:t>
            </w:r>
            <w:proofErr w:type="spellEnd"/>
            <w:r>
              <w:rPr>
                <w:rFonts w:ascii="Lucida Console" w:hAnsi="Lucida Console"/>
                <w:lang w:val="en-CA"/>
              </w:rPr>
              <w:t>;</w:t>
            </w:r>
          </w:p>
        </w:tc>
      </w:tr>
    </w:tbl>
    <w:p w14:paraId="75E4C1CB" w14:textId="77777777" w:rsidR="004F0954" w:rsidRDefault="004F0954" w:rsidP="004F0954">
      <w:pPr>
        <w:rPr>
          <w:lang w:val="en-CA"/>
        </w:rPr>
      </w:pPr>
    </w:p>
    <w:p w14:paraId="63EB6FD8" w14:textId="77777777" w:rsidR="004F0954" w:rsidRDefault="004F0954" w:rsidP="004F0954">
      <w:pPr>
        <w:rPr>
          <w:lang w:val="en-CA"/>
        </w:rPr>
      </w:pPr>
      <w:r>
        <w:rPr>
          <w:lang w:val="en-CA"/>
        </w:rPr>
        <w:t>On start-up two things happen:</w:t>
      </w:r>
    </w:p>
    <w:p w14:paraId="5A2EAF46" w14:textId="77777777" w:rsidR="004F0954" w:rsidRDefault="004F0954" w:rsidP="004F0954">
      <w:pPr>
        <w:pStyle w:val="ListParagraph"/>
        <w:numPr>
          <w:ilvl w:val="0"/>
          <w:numId w:val="27"/>
        </w:numPr>
        <w:rPr>
          <w:lang w:val="en-CA"/>
        </w:rPr>
      </w:pPr>
      <w:r>
        <w:rPr>
          <w:lang w:val="en-CA"/>
        </w:rPr>
        <w:t>Block is verified via checksum.</w:t>
      </w:r>
    </w:p>
    <w:p w14:paraId="4C06E94B" w14:textId="77777777" w:rsidR="004F0954" w:rsidRDefault="004F0954" w:rsidP="004F0954">
      <w:pPr>
        <w:pStyle w:val="ListParagraph"/>
        <w:numPr>
          <w:ilvl w:val="0"/>
          <w:numId w:val="27"/>
        </w:numPr>
        <w:rPr>
          <w:lang w:val="en-CA"/>
        </w:rPr>
      </w:pPr>
      <w:r>
        <w:rPr>
          <w:lang w:val="en-CA"/>
        </w:rPr>
        <w:t>The generic device block is processed.</w:t>
      </w:r>
    </w:p>
    <w:p w14:paraId="4030CC6B" w14:textId="77777777" w:rsidR="004F0954" w:rsidRDefault="004F0954" w:rsidP="004F0954">
      <w:pPr>
        <w:rPr>
          <w:lang w:val="en-CA"/>
        </w:rPr>
      </w:pPr>
      <w:r>
        <w:rPr>
          <w:lang w:val="en-CA"/>
        </w:rPr>
        <w:t xml:space="preserve">The sensor blocks (AD5940, ADPD1081, ADXL362, Pedometer and </w:t>
      </w:r>
      <w:r w:rsidR="00BE60A7">
        <w:rPr>
          <w:lang w:val="en-CA"/>
        </w:rPr>
        <w:t>Temperature</w:t>
      </w:r>
      <w:r>
        <w:rPr>
          <w:lang w:val="en-CA"/>
        </w:rPr>
        <w:t>), bio-medical blocks (PPG, ECG</w:t>
      </w:r>
      <w:r w:rsidR="4F69CD0D">
        <w:rPr>
          <w:lang w:val="en-CA"/>
        </w:rPr>
        <w:t>,</w:t>
      </w:r>
      <w:r>
        <w:rPr>
          <w:lang w:val="en-CA"/>
        </w:rPr>
        <w:t xml:space="preserve"> EDA</w:t>
      </w:r>
      <w:r w:rsidR="4F69CD0D">
        <w:rPr>
          <w:lang w:val="en-CA"/>
        </w:rPr>
        <w:t xml:space="preserve"> and BCM</w:t>
      </w:r>
      <w:r>
        <w:rPr>
          <w:lang w:val="en-CA"/>
        </w:rPr>
        <w:t>) and the remaining two blocks (AD7156 and the user defined area) are process on demand by applications in the system.</w:t>
      </w:r>
    </w:p>
    <w:p w14:paraId="2B1F0D79" w14:textId="77777777" w:rsidR="004F0954" w:rsidRDefault="004F0954" w:rsidP="004F0954">
      <w:pPr>
        <w:rPr>
          <w:lang w:val="en-CA"/>
        </w:rPr>
      </w:pPr>
      <w:r>
        <w:rPr>
          <w:lang w:val="en-CA"/>
        </w:rPr>
        <w:t>This block of data should be placed into the App Data section on the flash. It is expected that this block of data can be securely updated via BLE and USB.</w:t>
      </w:r>
    </w:p>
    <w:p w14:paraId="6154A44F" w14:textId="77777777" w:rsidR="00435D9F" w:rsidRDefault="00435D9F" w:rsidP="004A3036">
      <w:pPr>
        <w:pStyle w:val="Heading3"/>
        <w:rPr>
          <w:lang w:val="en-CA"/>
        </w:rPr>
      </w:pPr>
    </w:p>
    <w:p w14:paraId="0730643D" w14:textId="77777777" w:rsidR="00435D9F" w:rsidRDefault="008C35B4" w:rsidP="004A3036">
      <w:pPr>
        <w:pStyle w:val="Heading3"/>
        <w:rPr>
          <w:lang w:val="en-CA"/>
        </w:rPr>
      </w:pPr>
      <w:bookmarkStart w:id="57" w:name="_Toc419233"/>
      <w:r>
        <w:rPr>
          <w:lang w:val="en-CA"/>
        </w:rPr>
        <w:t>Programmatic</w:t>
      </w:r>
      <w:r w:rsidR="00435D9F">
        <w:rPr>
          <w:lang w:val="en-CA"/>
        </w:rPr>
        <w:t xml:space="preserve"> Access to the Device Configuration Block</w:t>
      </w:r>
      <w:bookmarkEnd w:id="57"/>
    </w:p>
    <w:p w14:paraId="66821D19" w14:textId="77777777" w:rsidR="004A3036" w:rsidRDefault="004A3036" w:rsidP="004F0954">
      <w:pPr>
        <w:rPr>
          <w:lang w:val="en-CA"/>
        </w:rPr>
      </w:pPr>
    </w:p>
    <w:p w14:paraId="28A336FA" w14:textId="77777777" w:rsidR="004A3036" w:rsidRDefault="00A27883" w:rsidP="004F0954">
      <w:pPr>
        <w:rPr>
          <w:lang w:val="en-CA"/>
        </w:rPr>
      </w:pPr>
      <w:r>
        <w:rPr>
          <w:lang w:val="en-CA"/>
        </w:rPr>
        <w:t xml:space="preserve">The Device Configuration Block </w:t>
      </w:r>
      <w:r w:rsidR="002E1444">
        <w:rPr>
          <w:lang w:val="en-CA"/>
        </w:rPr>
        <w:t xml:space="preserve">(DCB) </w:t>
      </w:r>
      <w:r>
        <w:rPr>
          <w:lang w:val="en-CA"/>
        </w:rPr>
        <w:t>will need to be</w:t>
      </w:r>
      <w:r w:rsidR="00186DCF">
        <w:rPr>
          <w:lang w:val="en-CA"/>
        </w:rPr>
        <w:t>:</w:t>
      </w:r>
    </w:p>
    <w:p w14:paraId="1880E812" w14:textId="77777777" w:rsidR="00E14944" w:rsidRDefault="00186DCF" w:rsidP="00E14944">
      <w:pPr>
        <w:pStyle w:val="ListParagraph"/>
        <w:numPr>
          <w:ilvl w:val="0"/>
          <w:numId w:val="33"/>
        </w:numPr>
        <w:rPr>
          <w:lang w:val="en-CA"/>
        </w:rPr>
      </w:pPr>
      <w:r>
        <w:rPr>
          <w:lang w:val="en-CA"/>
        </w:rPr>
        <w:t>Update</w:t>
      </w:r>
      <w:r w:rsidR="6DA351D3">
        <w:rPr>
          <w:lang w:val="en-CA"/>
        </w:rPr>
        <w:t>d</w:t>
      </w:r>
      <w:r>
        <w:rPr>
          <w:lang w:val="en-CA"/>
        </w:rPr>
        <w:t xml:space="preserve"> via external software such that an external agent can</w:t>
      </w:r>
      <w:r w:rsidR="00CF7222">
        <w:rPr>
          <w:lang w:val="en-CA"/>
        </w:rPr>
        <w:t xml:space="preserve"> erase config areas and update config area</w:t>
      </w:r>
      <w:r w:rsidR="00CE2ABD">
        <w:rPr>
          <w:lang w:val="en-CA"/>
        </w:rPr>
        <w:t xml:space="preserve">: read and write </w:t>
      </w:r>
      <w:r w:rsidR="0075521C">
        <w:rPr>
          <w:lang w:val="en-CA"/>
        </w:rPr>
        <w:t>access</w:t>
      </w:r>
      <w:r w:rsidR="00CF7222">
        <w:rPr>
          <w:lang w:val="en-CA"/>
        </w:rPr>
        <w:t>.</w:t>
      </w:r>
      <w:r w:rsidR="00E14944">
        <w:rPr>
          <w:lang w:val="en-CA"/>
        </w:rPr>
        <w:t xml:space="preserve"> </w:t>
      </w:r>
      <w:r w:rsidR="002E1444">
        <w:rPr>
          <w:lang w:val="en-CA"/>
        </w:rPr>
        <w:t>Reduce complexity by allow updates to only be done for the full DCB. In other words, do not allow for individual sub-blocks (ex. ADPD area) to be updated.</w:t>
      </w:r>
      <w:r w:rsidR="002E1444">
        <w:rPr>
          <w:lang w:val="en-CA"/>
        </w:rPr>
        <w:br/>
      </w:r>
      <w:r w:rsidR="00E14944">
        <w:rPr>
          <w:lang w:val="en-CA"/>
        </w:rPr>
        <w:t>This will require:</w:t>
      </w:r>
    </w:p>
    <w:p w14:paraId="2453A673" w14:textId="77777777" w:rsidR="00E14944" w:rsidRDefault="00575203" w:rsidP="00E14944">
      <w:pPr>
        <w:pStyle w:val="ListParagraph"/>
        <w:numPr>
          <w:ilvl w:val="1"/>
          <w:numId w:val="33"/>
        </w:numPr>
        <w:rPr>
          <w:lang w:val="en-CA"/>
        </w:rPr>
      </w:pPr>
      <w:r>
        <w:rPr>
          <w:lang w:val="en-CA"/>
        </w:rPr>
        <w:t xml:space="preserve">Suitable </w:t>
      </w:r>
      <w:r w:rsidR="00E14944">
        <w:rPr>
          <w:lang w:val="en-CA"/>
        </w:rPr>
        <w:t>M2M2 API</w:t>
      </w:r>
      <w:r>
        <w:rPr>
          <w:lang w:val="en-CA"/>
        </w:rPr>
        <w:t xml:space="preserve"> commands</w:t>
      </w:r>
    </w:p>
    <w:p w14:paraId="38254E30" w14:textId="77777777" w:rsidR="00E14944" w:rsidRDefault="00E14944" w:rsidP="00E14944">
      <w:pPr>
        <w:pStyle w:val="ListParagraph"/>
        <w:numPr>
          <w:ilvl w:val="1"/>
          <w:numId w:val="33"/>
        </w:numPr>
        <w:rPr>
          <w:lang w:val="en-CA"/>
        </w:rPr>
      </w:pPr>
      <w:r>
        <w:rPr>
          <w:lang w:val="en-CA"/>
        </w:rPr>
        <w:t>External codes</w:t>
      </w:r>
      <w:r w:rsidR="00575203">
        <w:rPr>
          <w:lang w:val="en-CA"/>
        </w:rPr>
        <w:t xml:space="preserve"> (SDK) </w:t>
      </w:r>
      <w:r>
        <w:rPr>
          <w:lang w:val="en-CA"/>
        </w:rPr>
        <w:t>to enable access</w:t>
      </w:r>
      <w:r w:rsidR="00575203">
        <w:rPr>
          <w:lang w:val="en-CA"/>
        </w:rPr>
        <w:t xml:space="preserve"> via M2M2 API</w:t>
      </w:r>
    </w:p>
    <w:p w14:paraId="0A355B10" w14:textId="77777777" w:rsidR="00E14944" w:rsidRDefault="00E14944" w:rsidP="00E14944">
      <w:pPr>
        <w:pStyle w:val="ListParagraph"/>
        <w:numPr>
          <w:ilvl w:val="1"/>
          <w:numId w:val="33"/>
        </w:numPr>
        <w:rPr>
          <w:lang w:val="en-CA"/>
        </w:rPr>
      </w:pPr>
      <w:r>
        <w:rPr>
          <w:lang w:val="en-CA"/>
        </w:rPr>
        <w:t>Firmware</w:t>
      </w:r>
      <w:r w:rsidR="00575203">
        <w:rPr>
          <w:lang w:val="en-CA"/>
        </w:rPr>
        <w:t xml:space="preserve"> to enable block updates</w:t>
      </w:r>
      <w:r w:rsidR="007E1903">
        <w:rPr>
          <w:lang w:val="en-CA"/>
        </w:rPr>
        <w:t>. The System App is best suitable for this task</w:t>
      </w:r>
    </w:p>
    <w:p w14:paraId="3BF31D33" w14:textId="77777777" w:rsidR="00683059" w:rsidRPr="00E14944" w:rsidRDefault="00683059" w:rsidP="00683059">
      <w:pPr>
        <w:pStyle w:val="ListParagraph"/>
        <w:numPr>
          <w:ilvl w:val="0"/>
          <w:numId w:val="33"/>
        </w:numPr>
        <w:rPr>
          <w:lang w:val="en-CA"/>
        </w:rPr>
      </w:pPr>
      <w:r>
        <w:rPr>
          <w:lang w:val="en-CA"/>
        </w:rPr>
        <w:t>Update</w:t>
      </w:r>
      <w:r w:rsidR="5BE05DDC">
        <w:rPr>
          <w:lang w:val="en-CA"/>
        </w:rPr>
        <w:t>d</w:t>
      </w:r>
      <w:r>
        <w:rPr>
          <w:lang w:val="en-CA"/>
        </w:rPr>
        <w:t xml:space="preserve"> via OTA firmware update.</w:t>
      </w:r>
      <w:r w:rsidR="00DE0585">
        <w:rPr>
          <w:lang w:val="en-CA"/>
        </w:rPr>
        <w:t xml:space="preserve"> The full DCB will be sent as a part of the firmware update package</w:t>
      </w:r>
      <w:r w:rsidR="003C6CA3">
        <w:rPr>
          <w:lang w:val="en-CA"/>
        </w:rPr>
        <w:t>.</w:t>
      </w:r>
    </w:p>
    <w:p w14:paraId="78B403B1" w14:textId="77777777" w:rsidR="004A3036" w:rsidRPr="00683059" w:rsidRDefault="00CF7222" w:rsidP="004F0954">
      <w:pPr>
        <w:pStyle w:val="ListParagraph"/>
        <w:numPr>
          <w:ilvl w:val="0"/>
          <w:numId w:val="33"/>
        </w:numPr>
        <w:rPr>
          <w:lang w:val="en-CA"/>
        </w:rPr>
      </w:pPr>
      <w:r>
        <w:rPr>
          <w:lang w:val="en-CA"/>
        </w:rPr>
        <w:t xml:space="preserve">Access from firmware to </w:t>
      </w:r>
      <w:r w:rsidR="002B7F16">
        <w:rPr>
          <w:lang w:val="en-CA"/>
        </w:rPr>
        <w:t>read a</w:t>
      </w:r>
      <w:r w:rsidR="00CE2ABD">
        <w:rPr>
          <w:lang w:val="en-CA"/>
        </w:rPr>
        <w:t xml:space="preserve"> block</w:t>
      </w:r>
      <w:r w:rsidR="007E1903">
        <w:rPr>
          <w:lang w:val="en-CA"/>
        </w:rPr>
        <w:t xml:space="preserve">. All apps other than the System App will have read-only access. </w:t>
      </w:r>
      <w:r w:rsidR="002B7F16">
        <w:rPr>
          <w:lang w:val="en-CA"/>
        </w:rPr>
        <w:t xml:space="preserve"> </w:t>
      </w:r>
    </w:p>
    <w:p w14:paraId="2CFE9929" w14:textId="77777777" w:rsidR="005F06E3" w:rsidRDefault="005F06E3" w:rsidP="004F0954">
      <w:pPr>
        <w:rPr>
          <w:lang w:val="en-CA"/>
        </w:rPr>
      </w:pPr>
    </w:p>
    <w:p w14:paraId="3E46771D" w14:textId="77777777" w:rsidR="00F74251" w:rsidRDefault="00F74251" w:rsidP="00F74251">
      <w:pPr>
        <w:pStyle w:val="Heading4"/>
        <w:rPr>
          <w:lang w:val="en-CA"/>
        </w:rPr>
      </w:pPr>
      <w:bookmarkStart w:id="58" w:name="_Toc419234"/>
      <w:r>
        <w:rPr>
          <w:lang w:val="en-CA"/>
        </w:rPr>
        <w:t>Case 1 Update via M2M2 API</w:t>
      </w:r>
      <w:bookmarkEnd w:id="58"/>
    </w:p>
    <w:p w14:paraId="3054565F" w14:textId="77777777" w:rsidR="00F74251" w:rsidRDefault="00F74251" w:rsidP="004F0954">
      <w:pPr>
        <w:rPr>
          <w:lang w:val="en-CA"/>
        </w:rPr>
      </w:pPr>
    </w:p>
    <w:p w14:paraId="2E825540" w14:textId="77777777" w:rsidR="00F74251" w:rsidRDefault="00F74251" w:rsidP="004F0954">
      <w:pPr>
        <w:rPr>
          <w:lang w:val="en-CA"/>
        </w:rPr>
      </w:pPr>
      <w:r>
        <w:rPr>
          <w:lang w:val="en-CA"/>
        </w:rPr>
        <w:t xml:space="preserve">In this case </w:t>
      </w:r>
      <w:r w:rsidR="0081240F">
        <w:rPr>
          <w:lang w:val="en-CA"/>
        </w:rPr>
        <w:t xml:space="preserve">a complete DCB is pushed via M2M2 to the flash. The DCB when pushed will </w:t>
      </w:r>
      <w:r w:rsidR="00187810">
        <w:rPr>
          <w:lang w:val="en-CA"/>
        </w:rPr>
        <w:t>over write the existing DCB.</w:t>
      </w:r>
      <w:r w:rsidR="0004743C">
        <w:rPr>
          <w:lang w:val="en-CA"/>
        </w:rPr>
        <w:t xml:space="preserve"> To repeat, a DCB consists of sub-blocks representing the various DCFGs and LCFGs that make up the DCB.</w:t>
      </w:r>
    </w:p>
    <w:p w14:paraId="590D50D0" w14:textId="77777777" w:rsidR="0004743C" w:rsidRDefault="009E23E5" w:rsidP="004F0954">
      <w:pPr>
        <w:rPr>
          <w:lang w:val="en-CA"/>
        </w:rPr>
      </w:pPr>
      <w:r>
        <w:rPr>
          <w:lang w:val="en-CA"/>
        </w:rPr>
        <w:t xml:space="preserve">Since the DCB is larger than the </w:t>
      </w:r>
      <w:r w:rsidR="00B82426">
        <w:rPr>
          <w:lang w:val="en-CA"/>
        </w:rPr>
        <w:t>max payload on an M2M2 command</w:t>
      </w:r>
      <w:r>
        <w:rPr>
          <w:lang w:val="en-CA"/>
        </w:rPr>
        <w:t>, several M2M2 commands will be needed.</w:t>
      </w:r>
    </w:p>
    <w:p w14:paraId="6EE23039" w14:textId="77777777" w:rsidR="00BB42B1" w:rsidRDefault="00BB42B1" w:rsidP="004F0954">
      <w:pPr>
        <w:rPr>
          <w:lang w:val="en-CA"/>
        </w:rPr>
      </w:pPr>
      <w:r>
        <w:rPr>
          <w:lang w:val="en-CA"/>
        </w:rPr>
        <w:t xml:space="preserve">The </w:t>
      </w:r>
      <w:r w:rsidR="00F44BD3">
        <w:rPr>
          <w:lang w:val="en-CA"/>
        </w:rPr>
        <w:t>size of the DCB block should be hardcode</w:t>
      </w:r>
      <w:r w:rsidR="0350C8E8">
        <w:rPr>
          <w:lang w:val="en-CA"/>
        </w:rPr>
        <w:t>d</w:t>
      </w:r>
      <w:r w:rsidR="00F44BD3">
        <w:rPr>
          <w:lang w:val="en-CA"/>
        </w:rPr>
        <w:t xml:space="preserve"> in firmware</w:t>
      </w:r>
      <w:r w:rsidR="008C5F15">
        <w:rPr>
          <w:lang w:val="en-CA"/>
        </w:rPr>
        <w:t>. It must be impossible to send a DCB larger than the designated area.</w:t>
      </w:r>
      <w:r w:rsidR="009C0319">
        <w:rPr>
          <w:lang w:val="en-CA"/>
        </w:rPr>
        <w:t xml:space="preserve"> Currently only 8KB is assigned, the full 8KB must be sent.</w:t>
      </w:r>
    </w:p>
    <w:p w14:paraId="7660F3CA" w14:textId="77777777" w:rsidR="009E23E5" w:rsidRDefault="00B82426" w:rsidP="00B82426">
      <w:pPr>
        <w:rPr>
          <w:lang w:val="en-CA"/>
        </w:rPr>
      </w:pPr>
      <w:r>
        <w:rPr>
          <w:lang w:val="en-CA"/>
        </w:rPr>
        <w:t>The following M2M2 commands will be required:</w:t>
      </w:r>
    </w:p>
    <w:p w14:paraId="00757A9B" w14:textId="77777777" w:rsidR="00812931" w:rsidRDefault="00812931" w:rsidP="00DD72FC">
      <w:pPr>
        <w:pStyle w:val="ListParagraph"/>
        <w:numPr>
          <w:ilvl w:val="0"/>
          <w:numId w:val="17"/>
        </w:numPr>
        <w:rPr>
          <w:lang w:val="en-CA"/>
        </w:rPr>
      </w:pPr>
      <w:r>
        <w:rPr>
          <w:lang w:val="en-CA"/>
        </w:rPr>
        <w:t>Erase DCB area</w:t>
      </w:r>
    </w:p>
    <w:p w14:paraId="35ED4747" w14:textId="77777777" w:rsidR="00DD72FC" w:rsidRDefault="00396617" w:rsidP="00DD72FC">
      <w:pPr>
        <w:pStyle w:val="ListParagraph"/>
        <w:numPr>
          <w:ilvl w:val="0"/>
          <w:numId w:val="17"/>
        </w:numPr>
        <w:rPr>
          <w:lang w:val="en-CA"/>
        </w:rPr>
      </w:pPr>
      <w:r>
        <w:rPr>
          <w:lang w:val="en-CA"/>
        </w:rPr>
        <w:t>Start DCB update</w:t>
      </w:r>
    </w:p>
    <w:p w14:paraId="6AD446C2" w14:textId="77777777" w:rsidR="00AA629E" w:rsidRDefault="00AA629E" w:rsidP="00DD72FC">
      <w:pPr>
        <w:pStyle w:val="ListParagraph"/>
        <w:numPr>
          <w:ilvl w:val="0"/>
          <w:numId w:val="17"/>
        </w:numPr>
        <w:rPr>
          <w:lang w:val="en-CA"/>
        </w:rPr>
      </w:pPr>
      <w:r>
        <w:rPr>
          <w:lang w:val="en-CA"/>
        </w:rPr>
        <w:t xml:space="preserve">Send block with start offset of </w:t>
      </w:r>
      <w:proofErr w:type="spellStart"/>
      <w:r>
        <w:rPr>
          <w:lang w:val="en-CA"/>
        </w:rPr>
        <w:t>i</w:t>
      </w:r>
      <w:proofErr w:type="spellEnd"/>
      <w:r>
        <w:rPr>
          <w:lang w:val="en-CA"/>
        </w:rPr>
        <w:t xml:space="preserve"> bytes</w:t>
      </w:r>
    </w:p>
    <w:p w14:paraId="6CAB6F38" w14:textId="77777777" w:rsidR="00AA629E" w:rsidRDefault="00AA629E" w:rsidP="00AA629E">
      <w:pPr>
        <w:pStyle w:val="ListParagraph"/>
        <w:numPr>
          <w:ilvl w:val="1"/>
          <w:numId w:val="17"/>
        </w:numPr>
        <w:rPr>
          <w:lang w:val="en-CA"/>
        </w:rPr>
      </w:pPr>
      <w:r>
        <w:rPr>
          <w:lang w:val="en-CA"/>
        </w:rPr>
        <w:t xml:space="preserve">Stores block in RAM </w:t>
      </w:r>
      <w:r w:rsidR="0020702F">
        <w:rPr>
          <w:lang w:val="en-CA"/>
        </w:rPr>
        <w:t xml:space="preserve">from offset </w:t>
      </w:r>
      <w:proofErr w:type="spellStart"/>
      <w:r w:rsidR="0020702F">
        <w:rPr>
          <w:lang w:val="en-CA"/>
        </w:rPr>
        <w:t>i</w:t>
      </w:r>
      <w:proofErr w:type="spellEnd"/>
    </w:p>
    <w:p w14:paraId="07D6A32B" w14:textId="77777777" w:rsidR="00B84E3D" w:rsidRDefault="00B84E3D" w:rsidP="00AA629E">
      <w:pPr>
        <w:pStyle w:val="ListParagraph"/>
        <w:numPr>
          <w:ilvl w:val="1"/>
          <w:numId w:val="17"/>
        </w:numPr>
        <w:rPr>
          <w:lang w:val="en-CA"/>
        </w:rPr>
      </w:pPr>
      <w:r>
        <w:rPr>
          <w:lang w:val="en-CA"/>
        </w:rPr>
        <w:t xml:space="preserve">Repeated until the full 8KB </w:t>
      </w:r>
      <w:r w:rsidR="00117953">
        <w:rPr>
          <w:lang w:val="en-CA"/>
        </w:rPr>
        <w:t xml:space="preserve">DCB </w:t>
      </w:r>
      <w:r>
        <w:rPr>
          <w:lang w:val="en-CA"/>
        </w:rPr>
        <w:t>is sen</w:t>
      </w:r>
      <w:r w:rsidR="00117953">
        <w:rPr>
          <w:lang w:val="en-CA"/>
        </w:rPr>
        <w:t>t</w:t>
      </w:r>
    </w:p>
    <w:p w14:paraId="503E6AC8" w14:textId="77777777" w:rsidR="009E1177" w:rsidRDefault="009E1177" w:rsidP="00B82426">
      <w:pPr>
        <w:pStyle w:val="ListParagraph"/>
        <w:numPr>
          <w:ilvl w:val="0"/>
          <w:numId w:val="17"/>
        </w:numPr>
        <w:rPr>
          <w:lang w:val="en-CA"/>
        </w:rPr>
      </w:pPr>
      <w:r>
        <w:rPr>
          <w:lang w:val="en-CA"/>
        </w:rPr>
        <w:t>End DCB update</w:t>
      </w:r>
    </w:p>
    <w:p w14:paraId="05936369" w14:textId="77777777" w:rsidR="0020702F" w:rsidRDefault="0020702F" w:rsidP="00DD72FC">
      <w:pPr>
        <w:pStyle w:val="ListParagraph"/>
        <w:numPr>
          <w:ilvl w:val="1"/>
          <w:numId w:val="17"/>
        </w:numPr>
        <w:rPr>
          <w:lang w:val="en-CA"/>
        </w:rPr>
      </w:pPr>
      <w:r>
        <w:rPr>
          <w:lang w:val="en-CA"/>
        </w:rPr>
        <w:t>DCB checksum is calculated</w:t>
      </w:r>
      <w:r w:rsidR="00CD1448">
        <w:rPr>
          <w:lang w:val="en-CA"/>
        </w:rPr>
        <w:t xml:space="preserve"> then</w:t>
      </w:r>
      <w:r w:rsidR="00B84E3D">
        <w:rPr>
          <w:lang w:val="en-CA"/>
        </w:rPr>
        <w:t xml:space="preserve"> compare</w:t>
      </w:r>
      <w:r w:rsidR="00122860">
        <w:rPr>
          <w:lang w:val="en-CA"/>
        </w:rPr>
        <w:t>d</w:t>
      </w:r>
      <w:r w:rsidR="00B84E3D">
        <w:rPr>
          <w:lang w:val="en-CA"/>
        </w:rPr>
        <w:t xml:space="preserve"> with </w:t>
      </w:r>
      <w:r w:rsidR="00122860">
        <w:rPr>
          <w:lang w:val="en-CA"/>
        </w:rPr>
        <w:t>the</w:t>
      </w:r>
      <w:r w:rsidR="00B84E3D">
        <w:rPr>
          <w:lang w:val="en-CA"/>
        </w:rPr>
        <w:t xml:space="preserve"> </w:t>
      </w:r>
      <w:r w:rsidR="787C62A6">
        <w:rPr>
          <w:lang w:val="en-CA"/>
        </w:rPr>
        <w:t xml:space="preserve">sent </w:t>
      </w:r>
      <w:r w:rsidR="00B84E3D">
        <w:rPr>
          <w:lang w:val="en-CA"/>
        </w:rPr>
        <w:t>checksum</w:t>
      </w:r>
      <w:r w:rsidR="00122860">
        <w:rPr>
          <w:lang w:val="en-CA"/>
        </w:rPr>
        <w:t>; an error is indicated is the checksums do not match</w:t>
      </w:r>
    </w:p>
    <w:p w14:paraId="02596414" w14:textId="77777777" w:rsidR="00CA5297" w:rsidRDefault="00DD72FC" w:rsidP="00CA5297">
      <w:pPr>
        <w:pStyle w:val="ListParagraph"/>
        <w:numPr>
          <w:ilvl w:val="1"/>
          <w:numId w:val="17"/>
        </w:numPr>
        <w:rPr>
          <w:lang w:val="en-CA"/>
        </w:rPr>
      </w:pPr>
      <w:r>
        <w:rPr>
          <w:lang w:val="en-CA"/>
        </w:rPr>
        <w:lastRenderedPageBreak/>
        <w:t xml:space="preserve">DCB </w:t>
      </w:r>
      <w:r w:rsidR="00122860">
        <w:rPr>
          <w:lang w:val="en-CA"/>
        </w:rPr>
        <w:t xml:space="preserve">is written </w:t>
      </w:r>
      <w:r w:rsidR="00B84E3D">
        <w:rPr>
          <w:lang w:val="en-CA"/>
        </w:rPr>
        <w:t>to the designated non-volatile area</w:t>
      </w:r>
      <w:r w:rsidR="00CA5297">
        <w:rPr>
          <w:lang w:val="en-CA"/>
        </w:rPr>
        <w:t>;</w:t>
      </w:r>
    </w:p>
    <w:p w14:paraId="3A60F7D5" w14:textId="77777777" w:rsidR="00CA5297" w:rsidRDefault="00CA5297" w:rsidP="00CA5297">
      <w:pPr>
        <w:pStyle w:val="ListParagraph"/>
        <w:numPr>
          <w:ilvl w:val="2"/>
          <w:numId w:val="17"/>
        </w:numPr>
        <w:rPr>
          <w:lang w:val="en-CA"/>
        </w:rPr>
      </w:pPr>
      <w:r>
        <w:rPr>
          <w:lang w:val="en-CA"/>
        </w:rPr>
        <w:t>If successful, respond with such</w:t>
      </w:r>
    </w:p>
    <w:p w14:paraId="3510726F" w14:textId="77777777" w:rsidR="00CA5297" w:rsidRDefault="00CA5297" w:rsidP="00CA5297">
      <w:pPr>
        <w:pStyle w:val="ListParagraph"/>
        <w:numPr>
          <w:ilvl w:val="2"/>
          <w:numId w:val="17"/>
        </w:numPr>
        <w:rPr>
          <w:lang w:val="en-CA"/>
        </w:rPr>
      </w:pPr>
      <w:r>
        <w:rPr>
          <w:lang w:val="en-CA"/>
        </w:rPr>
        <w:t>If failed, respond with such</w:t>
      </w:r>
    </w:p>
    <w:p w14:paraId="5302E4D0" w14:textId="77777777" w:rsidR="0025532B" w:rsidRDefault="0025532B" w:rsidP="0025532B">
      <w:pPr>
        <w:rPr>
          <w:lang w:val="en-CA"/>
        </w:rPr>
      </w:pPr>
    </w:p>
    <w:p w14:paraId="3110ED42" w14:textId="77777777" w:rsidR="0025532B" w:rsidRPr="0025532B" w:rsidRDefault="0025532B" w:rsidP="0025532B">
      <w:pPr>
        <w:pStyle w:val="Heading4"/>
        <w:rPr>
          <w:lang w:val="en-CA"/>
        </w:rPr>
      </w:pPr>
      <w:bookmarkStart w:id="59" w:name="_Toc419235"/>
      <w:r>
        <w:rPr>
          <w:lang w:val="en-CA"/>
        </w:rPr>
        <w:t>Case 2 Update via OTA Firmware Update</w:t>
      </w:r>
      <w:bookmarkEnd w:id="59"/>
    </w:p>
    <w:p w14:paraId="716AD3D1" w14:textId="77777777" w:rsidR="00F74251" w:rsidRDefault="00F74251" w:rsidP="004F0954">
      <w:pPr>
        <w:rPr>
          <w:lang w:val="en-CA"/>
        </w:rPr>
      </w:pPr>
    </w:p>
    <w:p w14:paraId="2A4CE6C6" w14:textId="77777777" w:rsidR="005254C2" w:rsidRDefault="005254C2" w:rsidP="004F0954">
      <w:pPr>
        <w:rPr>
          <w:lang w:val="en-CA"/>
        </w:rPr>
      </w:pPr>
      <w:r>
        <w:rPr>
          <w:lang w:val="en-CA"/>
        </w:rPr>
        <w:t>In this case, after the firmware update</w:t>
      </w:r>
      <w:r w:rsidR="713B274B">
        <w:rPr>
          <w:lang w:val="en-CA"/>
        </w:rPr>
        <w:t>,</w:t>
      </w:r>
      <w:r>
        <w:rPr>
          <w:lang w:val="en-CA"/>
        </w:rPr>
        <w:t xml:space="preserve"> the </w:t>
      </w:r>
      <w:r w:rsidR="009A338F">
        <w:rPr>
          <w:lang w:val="en-CA"/>
        </w:rPr>
        <w:t xml:space="preserve">updater should update the </w:t>
      </w:r>
      <w:r w:rsidR="00812931">
        <w:rPr>
          <w:lang w:val="en-CA"/>
        </w:rPr>
        <w:t xml:space="preserve">DCB in the App </w:t>
      </w:r>
      <w:r w:rsidR="009A338F">
        <w:rPr>
          <w:lang w:val="en-CA"/>
        </w:rPr>
        <w:t xml:space="preserve">area via </w:t>
      </w:r>
      <w:r w:rsidR="00812931">
        <w:rPr>
          <w:lang w:val="en-CA"/>
        </w:rPr>
        <w:t>the M2M2 API. However, the DCB area should be erase</w:t>
      </w:r>
      <w:r w:rsidR="787C62A6">
        <w:rPr>
          <w:lang w:val="en-CA"/>
        </w:rPr>
        <w:t>d</w:t>
      </w:r>
      <w:r w:rsidR="00812931">
        <w:rPr>
          <w:lang w:val="en-CA"/>
        </w:rPr>
        <w:t xml:space="preserve"> pri</w:t>
      </w:r>
      <w:r w:rsidR="00A94AC7">
        <w:rPr>
          <w:lang w:val="en-CA"/>
        </w:rPr>
        <w:t xml:space="preserve">or to doing an OTA. This will prevent the device from restarting in a possibly bad state due to firmware and DCB </w:t>
      </w:r>
      <w:r w:rsidR="00D47E87">
        <w:rPr>
          <w:lang w:val="en-CA"/>
        </w:rPr>
        <w:t>incompatibility</w:t>
      </w:r>
      <w:r w:rsidR="00A94AC7">
        <w:rPr>
          <w:lang w:val="en-CA"/>
        </w:rPr>
        <w:t>.</w:t>
      </w:r>
    </w:p>
    <w:p w14:paraId="633DF87E" w14:textId="77777777" w:rsidR="0025532B" w:rsidRDefault="0025532B" w:rsidP="004F0954">
      <w:pPr>
        <w:rPr>
          <w:lang w:val="en-CA"/>
        </w:rPr>
      </w:pPr>
    </w:p>
    <w:p w14:paraId="5B72ED50" w14:textId="77777777" w:rsidR="00D47E87" w:rsidRDefault="00D47E87" w:rsidP="00D47E87">
      <w:pPr>
        <w:pStyle w:val="Heading4"/>
        <w:rPr>
          <w:lang w:val="en-CA"/>
        </w:rPr>
      </w:pPr>
      <w:bookmarkStart w:id="60" w:name="_Toc419236"/>
      <w:r>
        <w:rPr>
          <w:lang w:val="en-CA"/>
        </w:rPr>
        <w:t>Case 3 Read-Only Programmatic Firmware Access of DCB</w:t>
      </w:r>
      <w:bookmarkEnd w:id="60"/>
    </w:p>
    <w:p w14:paraId="6306F359" w14:textId="77777777" w:rsidR="0025532B" w:rsidRDefault="0025532B" w:rsidP="004F0954">
      <w:pPr>
        <w:rPr>
          <w:lang w:val="en-CA"/>
        </w:rPr>
      </w:pPr>
    </w:p>
    <w:p w14:paraId="1CB27CA5" w14:textId="77777777" w:rsidR="00D47E87" w:rsidRDefault="00D47E87" w:rsidP="004F0954">
      <w:pPr>
        <w:rPr>
          <w:lang w:val="en-CA"/>
        </w:rPr>
      </w:pPr>
      <w:r>
        <w:rPr>
          <w:lang w:val="en-CA"/>
        </w:rPr>
        <w:t xml:space="preserve">Firmware Apps must be able to read the DCB </w:t>
      </w:r>
      <w:r w:rsidR="007906CF">
        <w:rPr>
          <w:lang w:val="en-CA"/>
        </w:rPr>
        <w:t xml:space="preserve">to retrieve specific sub-block. </w:t>
      </w:r>
      <w:r w:rsidR="00AF15F9">
        <w:rPr>
          <w:lang w:val="en-CA"/>
        </w:rPr>
        <w:t>In this mode the DCB will be read and never written. However, if the DCB is being updated</w:t>
      </w:r>
      <w:r w:rsidR="7A46AE0B">
        <w:rPr>
          <w:lang w:val="en-CA"/>
        </w:rPr>
        <w:t>,</w:t>
      </w:r>
      <w:r w:rsidR="00AF15F9">
        <w:rPr>
          <w:lang w:val="en-CA"/>
        </w:rPr>
        <w:t xml:space="preserve"> Apps should be blocked from reading.</w:t>
      </w:r>
    </w:p>
    <w:p w14:paraId="06647B38" w14:textId="77777777" w:rsidR="0029343D" w:rsidRDefault="0029343D" w:rsidP="004F0954">
      <w:pPr>
        <w:rPr>
          <w:lang w:val="en-CA"/>
        </w:rPr>
      </w:pPr>
      <w:r>
        <w:rPr>
          <w:lang w:val="en-CA"/>
        </w:rPr>
        <w:t xml:space="preserve">A library should be provided for this function. The library will be accessed via C/C++ APIs and </w:t>
      </w:r>
      <w:r w:rsidRPr="005C4D11">
        <w:rPr>
          <w:b/>
          <w:lang w:val="en-CA"/>
        </w:rPr>
        <w:t>not</w:t>
      </w:r>
      <w:r>
        <w:rPr>
          <w:lang w:val="en-CA"/>
        </w:rPr>
        <w:t xml:space="preserve"> M2M2</w:t>
      </w:r>
      <w:r w:rsidR="005C4D11">
        <w:rPr>
          <w:lang w:val="en-CA"/>
        </w:rPr>
        <w:t xml:space="preserve"> – since it is not an App.</w:t>
      </w:r>
    </w:p>
    <w:p w14:paraId="57D7CC70" w14:textId="77777777" w:rsidR="005C4D11" w:rsidRDefault="006951DD" w:rsidP="004F0954">
      <w:pPr>
        <w:rPr>
          <w:lang w:val="en-CA"/>
        </w:rPr>
      </w:pPr>
      <w:r>
        <w:rPr>
          <w:lang w:val="en-CA"/>
        </w:rPr>
        <w:t>API:</w:t>
      </w:r>
    </w:p>
    <w:p w14:paraId="0CCACE44" w14:textId="77777777" w:rsidR="006951DD" w:rsidRDefault="006951DD" w:rsidP="006951DD">
      <w:pPr>
        <w:pStyle w:val="ListParagraph"/>
        <w:numPr>
          <w:ilvl w:val="0"/>
          <w:numId w:val="17"/>
        </w:numPr>
        <w:rPr>
          <w:lang w:val="en-CA"/>
        </w:rPr>
      </w:pPr>
      <w:proofErr w:type="spellStart"/>
      <w:r>
        <w:rPr>
          <w:lang w:val="en-CA"/>
        </w:rPr>
        <w:t>GetBlock</w:t>
      </w:r>
      <w:proofErr w:type="spellEnd"/>
      <w:r>
        <w:rPr>
          <w:lang w:val="en-CA"/>
        </w:rPr>
        <w:t>(</w:t>
      </w:r>
      <w:proofErr w:type="spellStart"/>
      <w:r>
        <w:rPr>
          <w:lang w:val="en-CA"/>
        </w:rPr>
        <w:t>blockindex</w:t>
      </w:r>
      <w:proofErr w:type="spellEnd"/>
      <w:r>
        <w:rPr>
          <w:lang w:val="en-CA"/>
        </w:rPr>
        <w:t>)</w:t>
      </w:r>
    </w:p>
    <w:p w14:paraId="5B57B78E" w14:textId="77777777" w:rsidR="006951DD" w:rsidRDefault="006951DD" w:rsidP="006951DD">
      <w:pPr>
        <w:pStyle w:val="ListParagraph"/>
        <w:numPr>
          <w:ilvl w:val="1"/>
          <w:numId w:val="17"/>
        </w:numPr>
        <w:rPr>
          <w:lang w:val="en-CA"/>
        </w:rPr>
      </w:pPr>
      <w:r>
        <w:rPr>
          <w:lang w:val="en-CA"/>
        </w:rPr>
        <w:t>Where the block indexes are formed via ENUM</w:t>
      </w:r>
      <w:r w:rsidR="004167B2">
        <w:rPr>
          <w:lang w:val="en-CA"/>
        </w:rPr>
        <w:t xml:space="preserve"> and </w:t>
      </w:r>
      <w:r w:rsidR="004167B2">
        <w:rPr>
          <w:b/>
          <w:lang w:val="en-CA"/>
        </w:rPr>
        <w:t>not</w:t>
      </w:r>
      <w:r w:rsidR="004167B2">
        <w:rPr>
          <w:lang w:val="en-CA"/>
        </w:rPr>
        <w:t xml:space="preserve"> hardcoded numeric value.</w:t>
      </w:r>
    </w:p>
    <w:p w14:paraId="4F29ACE9" w14:textId="77777777" w:rsidR="004167B2" w:rsidRDefault="004167B2" w:rsidP="006951DD">
      <w:pPr>
        <w:pStyle w:val="ListParagraph"/>
        <w:numPr>
          <w:ilvl w:val="1"/>
          <w:numId w:val="17"/>
        </w:numPr>
        <w:rPr>
          <w:lang w:val="en-CA"/>
        </w:rPr>
      </w:pPr>
      <w:r>
        <w:rPr>
          <w:lang w:val="en-CA"/>
        </w:rPr>
        <w:t>On success</w:t>
      </w:r>
      <w:r w:rsidR="33F89E37">
        <w:rPr>
          <w:lang w:val="en-CA"/>
        </w:rPr>
        <w:t>,</w:t>
      </w:r>
      <w:r>
        <w:rPr>
          <w:lang w:val="en-CA"/>
        </w:rPr>
        <w:t xml:space="preserve"> return</w:t>
      </w:r>
      <w:r w:rsidR="008A71A5">
        <w:rPr>
          <w:lang w:val="en-CA"/>
        </w:rPr>
        <w:t xml:space="preserve"> the data in a memory block</w:t>
      </w:r>
    </w:p>
    <w:p w14:paraId="0CDB36D2" w14:textId="77777777" w:rsidR="008A71A5" w:rsidRPr="006951DD" w:rsidRDefault="008A71A5" w:rsidP="006951DD">
      <w:pPr>
        <w:pStyle w:val="ListParagraph"/>
        <w:numPr>
          <w:ilvl w:val="1"/>
          <w:numId w:val="17"/>
        </w:numPr>
        <w:rPr>
          <w:lang w:val="en-CA"/>
        </w:rPr>
      </w:pPr>
      <w:r>
        <w:rPr>
          <w:lang w:val="en-CA"/>
        </w:rPr>
        <w:t>On failure</w:t>
      </w:r>
      <w:r w:rsidR="33F89E37">
        <w:rPr>
          <w:lang w:val="en-CA"/>
        </w:rPr>
        <w:t>,</w:t>
      </w:r>
      <w:r>
        <w:rPr>
          <w:lang w:val="en-CA"/>
        </w:rPr>
        <w:t xml:space="preserve"> return an error code</w:t>
      </w:r>
    </w:p>
    <w:p w14:paraId="50D2D767" w14:textId="77777777" w:rsidR="00D47E87" w:rsidRDefault="00D47E87" w:rsidP="004F0954">
      <w:pPr>
        <w:rPr>
          <w:lang w:val="en-CA"/>
        </w:rPr>
      </w:pPr>
    </w:p>
    <w:p w14:paraId="439E5E56" w14:textId="77777777" w:rsidR="00AA3C78" w:rsidRDefault="00E62332" w:rsidP="00AA3C78">
      <w:pPr>
        <w:pStyle w:val="Heading3"/>
        <w:rPr>
          <w:lang w:val="en-CA"/>
        </w:rPr>
      </w:pPr>
      <w:bookmarkStart w:id="61" w:name="_Toc419237"/>
      <w:r>
        <w:rPr>
          <w:lang w:val="en-CA"/>
        </w:rPr>
        <w:t>Module</w:t>
      </w:r>
      <w:r w:rsidR="00AA3C78">
        <w:rPr>
          <w:lang w:val="en-CA"/>
        </w:rPr>
        <w:t xml:space="preserve"> Configuration Blocks</w:t>
      </w:r>
      <w:bookmarkEnd w:id="61"/>
    </w:p>
    <w:p w14:paraId="2D95F3DE" w14:textId="77777777" w:rsidR="00AA3C78" w:rsidRDefault="00AA3C78" w:rsidP="00AA3C78">
      <w:pPr>
        <w:rPr>
          <w:lang w:val="en-CA"/>
        </w:rPr>
      </w:pPr>
    </w:p>
    <w:p w14:paraId="6CB95154" w14:textId="77777777" w:rsidR="00AA3C78" w:rsidRDefault="00AA3C78" w:rsidP="00AA3C78">
      <w:pPr>
        <w:rPr>
          <w:lang w:val="en-CA"/>
        </w:rPr>
      </w:pPr>
      <w:r>
        <w:rPr>
          <w:lang w:val="en-CA"/>
        </w:rPr>
        <w:t xml:space="preserve">The </w:t>
      </w:r>
      <w:r w:rsidR="00E62332">
        <w:rPr>
          <w:lang w:val="en-CA"/>
        </w:rPr>
        <w:t>Module</w:t>
      </w:r>
      <w:r>
        <w:rPr>
          <w:lang w:val="en-CA"/>
        </w:rPr>
        <w:t xml:space="preserve"> configuration blocks contain register address-data pairs as would be required by the consuming application.</w:t>
      </w:r>
    </w:p>
    <w:p w14:paraId="1C7200E0" w14:textId="77777777" w:rsidR="00AA3C78" w:rsidRDefault="00AA3C78" w:rsidP="00AA3C78">
      <w:pPr>
        <w:rPr>
          <w:lang w:val="en-CA"/>
        </w:rPr>
      </w:pPr>
      <w:r>
        <w:rPr>
          <w:lang w:val="en-CA"/>
        </w:rPr>
        <w:t>In the case of sensors, ADPD, ADXL and AD5940, these are sensor device register address-data pairs. Where for:</w:t>
      </w:r>
    </w:p>
    <w:p w14:paraId="5C984081" w14:textId="77777777" w:rsidR="00AA3C78" w:rsidRDefault="00AA3C78" w:rsidP="00AA3C78">
      <w:pPr>
        <w:pStyle w:val="ListParagraph"/>
        <w:numPr>
          <w:ilvl w:val="0"/>
          <w:numId w:val="17"/>
        </w:numPr>
        <w:rPr>
          <w:lang w:val="en-CA"/>
        </w:rPr>
      </w:pPr>
      <w:r>
        <w:rPr>
          <w:lang w:val="en-CA"/>
        </w:rPr>
        <w:t>ADPD – 16-bit register and address pairs</w:t>
      </w:r>
    </w:p>
    <w:p w14:paraId="57EF785E" w14:textId="77777777" w:rsidR="00AA3C78" w:rsidRDefault="00AA3C78" w:rsidP="00AA3C78">
      <w:pPr>
        <w:pStyle w:val="ListParagraph"/>
        <w:numPr>
          <w:ilvl w:val="0"/>
          <w:numId w:val="17"/>
        </w:numPr>
        <w:rPr>
          <w:lang w:val="en-CA"/>
        </w:rPr>
      </w:pPr>
      <w:r>
        <w:rPr>
          <w:lang w:val="en-CA"/>
        </w:rPr>
        <w:t>ADXL – 16-bit register and address pairs</w:t>
      </w:r>
    </w:p>
    <w:p w14:paraId="18E99062" w14:textId="77777777" w:rsidR="00AA3C78" w:rsidRDefault="00AA3C78" w:rsidP="00AA3C78">
      <w:pPr>
        <w:pStyle w:val="ListParagraph"/>
        <w:numPr>
          <w:ilvl w:val="0"/>
          <w:numId w:val="17"/>
        </w:numPr>
        <w:rPr>
          <w:lang w:val="en-CA"/>
        </w:rPr>
      </w:pPr>
      <w:r>
        <w:rPr>
          <w:lang w:val="en-CA"/>
        </w:rPr>
        <w:t>AD5940 – 32-bit register and address pairs</w:t>
      </w:r>
    </w:p>
    <w:p w14:paraId="5354B819" w14:textId="77777777" w:rsidR="00AA3C78" w:rsidRDefault="00AA3C78" w:rsidP="00AA3C78">
      <w:pPr>
        <w:pStyle w:val="ListParagraph"/>
        <w:numPr>
          <w:ilvl w:val="0"/>
          <w:numId w:val="17"/>
        </w:numPr>
        <w:rPr>
          <w:lang w:val="en-CA"/>
        </w:rPr>
      </w:pPr>
      <w:r>
        <w:rPr>
          <w:lang w:val="en-CA"/>
        </w:rPr>
        <w:t>AD7156 – 16-bit register and address pairs</w:t>
      </w:r>
    </w:p>
    <w:p w14:paraId="74276F45" w14:textId="77777777" w:rsidR="00AA3C78" w:rsidRDefault="00AA3C78" w:rsidP="00AA3C78">
      <w:pPr>
        <w:rPr>
          <w:lang w:val="en-CA"/>
        </w:rPr>
      </w:pPr>
      <w:r>
        <w:rPr>
          <w:lang w:val="en-CA"/>
        </w:rPr>
        <w:t>In the case of bio-medical apps, PPG, ECG and EDA,</w:t>
      </w:r>
    </w:p>
    <w:p w14:paraId="27E4A241" w14:textId="77777777" w:rsidR="002959C4" w:rsidRPr="00AF110F" w:rsidRDefault="002959C4" w:rsidP="00AA3C78">
      <w:pPr>
        <w:rPr>
          <w:lang w:val="en-CA"/>
        </w:rPr>
      </w:pPr>
      <w:r>
        <w:rPr>
          <w:lang w:val="en-CA"/>
        </w:rPr>
        <w:t xml:space="preserve">See the sections </w:t>
      </w:r>
      <w:r>
        <w:rPr>
          <w:lang w:val="en-CA"/>
        </w:rPr>
        <w:fldChar w:fldCharType="begin"/>
      </w:r>
      <w:r>
        <w:rPr>
          <w:lang w:val="en-CA"/>
        </w:rPr>
        <w:instrText xml:space="preserve"> REF _Ref525822259 \h </w:instrText>
      </w:r>
      <w:r>
        <w:rPr>
          <w:lang w:val="en-CA"/>
        </w:rPr>
      </w:r>
      <w:r>
        <w:rPr>
          <w:lang w:val="en-CA"/>
        </w:rPr>
        <w:fldChar w:fldCharType="separate"/>
      </w:r>
      <w:r w:rsidR="00C61D7E">
        <w:t xml:space="preserve">Figure </w:t>
      </w:r>
      <w:r w:rsidR="00C61D7E">
        <w:rPr>
          <w:noProof/>
        </w:rPr>
        <w:t>5</w:t>
      </w:r>
      <w:r w:rsidR="00C61D7E">
        <w:t xml:space="preserve"> Example of a Customer Sensor Configuration</w:t>
      </w:r>
      <w:r>
        <w:rPr>
          <w:lang w:val="en-CA"/>
        </w:rPr>
        <w:fldChar w:fldCharType="end"/>
      </w:r>
      <w:r>
        <w:rPr>
          <w:lang w:val="en-CA"/>
        </w:rPr>
        <w:t xml:space="preserve"> (</w:t>
      </w:r>
      <w:proofErr w:type="spellStart"/>
      <w:r>
        <w:rPr>
          <w:lang w:val="en-CA"/>
        </w:rPr>
        <w:t>pg</w:t>
      </w:r>
      <w:proofErr w:type="spellEnd"/>
      <w:r>
        <w:rPr>
          <w:lang w:val="en-CA"/>
        </w:rPr>
        <w:t xml:space="preserve"> </w:t>
      </w:r>
      <w:r>
        <w:rPr>
          <w:lang w:val="en-CA"/>
        </w:rPr>
        <w:fldChar w:fldCharType="begin"/>
      </w:r>
      <w:r>
        <w:rPr>
          <w:lang w:val="en-CA"/>
        </w:rPr>
        <w:instrText xml:space="preserve"> PAGEREF _Ref525822268 \h </w:instrText>
      </w:r>
      <w:r>
        <w:rPr>
          <w:lang w:val="en-CA"/>
        </w:rPr>
      </w:r>
      <w:r>
        <w:rPr>
          <w:lang w:val="en-CA"/>
        </w:rPr>
        <w:fldChar w:fldCharType="separate"/>
      </w:r>
      <w:r w:rsidR="00C61D7E">
        <w:rPr>
          <w:noProof/>
          <w:lang w:val="en-CA"/>
        </w:rPr>
        <w:t>9</w:t>
      </w:r>
      <w:r>
        <w:rPr>
          <w:lang w:val="en-CA"/>
        </w:rPr>
        <w:fldChar w:fldCharType="end"/>
      </w:r>
      <w:r>
        <w:rPr>
          <w:lang w:val="en-CA"/>
        </w:rPr>
        <w:t xml:space="preserve">) and </w:t>
      </w:r>
      <w:r>
        <w:rPr>
          <w:lang w:val="en-CA"/>
        </w:rPr>
        <w:fldChar w:fldCharType="begin"/>
      </w:r>
      <w:r>
        <w:rPr>
          <w:lang w:val="en-CA"/>
        </w:rPr>
        <w:instrText xml:space="preserve"> REF _Ref525822278 \h </w:instrText>
      </w:r>
      <w:r>
        <w:rPr>
          <w:lang w:val="en-CA"/>
        </w:rPr>
      </w:r>
      <w:r>
        <w:rPr>
          <w:lang w:val="en-CA"/>
        </w:rPr>
        <w:fldChar w:fldCharType="separate"/>
      </w:r>
      <w:r w:rsidR="00C61D7E">
        <w:t xml:space="preserve">Figure </w:t>
      </w:r>
      <w:r w:rsidR="00C61D7E">
        <w:rPr>
          <w:noProof/>
        </w:rPr>
        <w:t>8</w:t>
      </w:r>
      <w:r w:rsidR="00C61D7E">
        <w:t xml:space="preserve"> Example of a Customer Bio-medical Configuration</w:t>
      </w:r>
      <w:r>
        <w:rPr>
          <w:lang w:val="en-CA"/>
        </w:rPr>
        <w:fldChar w:fldCharType="end"/>
      </w:r>
      <w:r>
        <w:rPr>
          <w:lang w:val="en-CA"/>
        </w:rPr>
        <w:t xml:space="preserve"> (</w:t>
      </w:r>
      <w:proofErr w:type="spellStart"/>
      <w:r>
        <w:rPr>
          <w:lang w:val="en-CA"/>
        </w:rPr>
        <w:t>pg</w:t>
      </w:r>
      <w:proofErr w:type="spellEnd"/>
      <w:r>
        <w:rPr>
          <w:lang w:val="en-CA"/>
        </w:rPr>
        <w:t xml:space="preserve"> </w:t>
      </w:r>
      <w:r>
        <w:rPr>
          <w:lang w:val="en-CA"/>
        </w:rPr>
        <w:fldChar w:fldCharType="begin"/>
      </w:r>
      <w:r>
        <w:rPr>
          <w:lang w:val="en-CA"/>
        </w:rPr>
        <w:instrText xml:space="preserve"> PAGEREF _Ref525822281 \h </w:instrText>
      </w:r>
      <w:r>
        <w:rPr>
          <w:lang w:val="en-CA"/>
        </w:rPr>
      </w:r>
      <w:r>
        <w:rPr>
          <w:lang w:val="en-CA"/>
        </w:rPr>
        <w:fldChar w:fldCharType="separate"/>
      </w:r>
      <w:r w:rsidR="00C61D7E">
        <w:rPr>
          <w:noProof/>
          <w:lang w:val="en-CA"/>
        </w:rPr>
        <w:t>11</w:t>
      </w:r>
      <w:r>
        <w:rPr>
          <w:lang w:val="en-CA"/>
        </w:rPr>
        <w:fldChar w:fldCharType="end"/>
      </w:r>
      <w:r>
        <w:rPr>
          <w:lang w:val="en-CA"/>
        </w:rPr>
        <w:t xml:space="preserve">) for examples of the </w:t>
      </w:r>
      <w:r w:rsidR="00FF4BF3">
        <w:rPr>
          <w:lang w:val="en-CA"/>
        </w:rPr>
        <w:t>data</w:t>
      </w:r>
      <w:r>
        <w:rPr>
          <w:lang w:val="en-CA"/>
        </w:rPr>
        <w:t xml:space="preserve"> in the configuration blocks.</w:t>
      </w:r>
    </w:p>
    <w:p w14:paraId="09315894" w14:textId="77777777" w:rsidR="00AA3C78" w:rsidRPr="00AF110F" w:rsidRDefault="00AA3C78" w:rsidP="00AA3C78">
      <w:pPr>
        <w:rPr>
          <w:lang w:val="en-CA"/>
        </w:rPr>
      </w:pPr>
    </w:p>
    <w:p w14:paraId="451FEBC0" w14:textId="77777777" w:rsidR="00AA3C78" w:rsidRDefault="00AA3C78" w:rsidP="00AA3C78">
      <w:pPr>
        <w:pStyle w:val="Heading3"/>
        <w:rPr>
          <w:lang w:val="en-CA"/>
        </w:rPr>
      </w:pPr>
      <w:bookmarkStart w:id="62" w:name="_Toc419238"/>
      <w:r>
        <w:rPr>
          <w:lang w:val="en-CA"/>
        </w:rPr>
        <w:t>User Blocks</w:t>
      </w:r>
      <w:bookmarkEnd w:id="62"/>
    </w:p>
    <w:p w14:paraId="74A3F140" w14:textId="77777777" w:rsidR="00AA3C78" w:rsidRDefault="00AA3C78" w:rsidP="00AA3C78">
      <w:pPr>
        <w:rPr>
          <w:lang w:val="en-CA"/>
        </w:rPr>
      </w:pPr>
    </w:p>
    <w:p w14:paraId="506B0F8C" w14:textId="77777777" w:rsidR="00AA3C78" w:rsidRDefault="00AA3C78" w:rsidP="00AA3C78">
      <w:pPr>
        <w:rPr>
          <w:lang w:val="en-CA"/>
        </w:rPr>
      </w:pPr>
      <w:r>
        <w:rPr>
          <w:lang w:val="en-CA"/>
        </w:rPr>
        <w:t>The user blocks can contain any information as desired by the modules that will consume data in the user blocks.</w:t>
      </w:r>
      <w:r w:rsidRPr="009D633B">
        <w:rPr>
          <w:lang w:val="en-CA"/>
        </w:rPr>
        <w:br w:type="page"/>
      </w:r>
    </w:p>
    <w:p w14:paraId="36404BE5" w14:textId="77777777" w:rsidR="00CF3151" w:rsidRDefault="00CF3151">
      <w:pPr>
        <w:pStyle w:val="Heading1"/>
        <w:rPr>
          <w:lang w:val="en-CA"/>
        </w:rPr>
      </w:pPr>
      <w:bookmarkStart w:id="63" w:name="_Toc419239"/>
      <w:r>
        <w:rPr>
          <w:lang w:val="en-CA"/>
        </w:rPr>
        <w:lastRenderedPageBreak/>
        <w:t>Other</w:t>
      </w:r>
      <w:bookmarkEnd w:id="63"/>
    </w:p>
    <w:p w14:paraId="5BAC6875" w14:textId="77777777" w:rsidR="004F0954" w:rsidRDefault="004F0954" w:rsidP="00944985">
      <w:pPr>
        <w:rPr>
          <w:lang w:val="en-CA"/>
        </w:rPr>
      </w:pPr>
    </w:p>
    <w:p w14:paraId="0030294C" w14:textId="77777777" w:rsidR="003B1A24" w:rsidRPr="00B55200" w:rsidRDefault="003B1A24" w:rsidP="00B55200">
      <w:pPr>
        <w:pStyle w:val="Heading2"/>
        <w:rPr>
          <w:lang w:val="en-CA"/>
        </w:rPr>
      </w:pPr>
      <w:bookmarkStart w:id="64" w:name="_Toc419240"/>
      <w:r>
        <w:rPr>
          <w:lang w:val="en-CA"/>
        </w:rPr>
        <w:t>File System</w:t>
      </w:r>
      <w:bookmarkEnd w:id="64"/>
    </w:p>
    <w:p w14:paraId="52AD0573" w14:textId="77777777" w:rsidR="003B1A24" w:rsidRDefault="003B1A24" w:rsidP="00944985">
      <w:pPr>
        <w:rPr>
          <w:lang w:val="en-CA"/>
        </w:rPr>
      </w:pPr>
    </w:p>
    <w:p w14:paraId="52B6F980" w14:textId="77777777" w:rsidR="003B1A24" w:rsidRDefault="00276262" w:rsidP="00944985">
      <w:pPr>
        <w:rPr>
          <w:lang w:val="en-CA"/>
        </w:rPr>
      </w:pPr>
      <w:r w:rsidRPr="00276262">
        <w:rPr>
          <w:highlight w:val="yellow"/>
          <w:lang w:val="en-CA"/>
        </w:rPr>
        <w:t>TODO</w:t>
      </w:r>
    </w:p>
    <w:p w14:paraId="508E7ADE" w14:textId="77777777" w:rsidR="008A76F2" w:rsidRDefault="008A76F2" w:rsidP="00944985">
      <w:pPr>
        <w:rPr>
          <w:lang w:val="en-CA"/>
        </w:rPr>
      </w:pPr>
    </w:p>
    <w:p w14:paraId="050C688D" w14:textId="77777777" w:rsidR="004F0954" w:rsidRDefault="004F0954" w:rsidP="004F0954">
      <w:pPr>
        <w:pStyle w:val="Heading2"/>
      </w:pPr>
      <w:bookmarkStart w:id="65" w:name="_Toc419241"/>
      <w:r>
        <w:t>Secure Booting</w:t>
      </w:r>
      <w:bookmarkEnd w:id="65"/>
    </w:p>
    <w:p w14:paraId="48138ACA" w14:textId="77777777" w:rsidR="004F0954" w:rsidRDefault="004F0954" w:rsidP="004F0954">
      <w:r>
        <w:t>The Nordic SDK secure bootloader will be used, unless advised otherwise. ADI should be provided the necessary documentation and tools for creating application images.</w:t>
      </w:r>
    </w:p>
    <w:p w14:paraId="30C04F9C" w14:textId="77777777" w:rsidR="004F0954" w:rsidRDefault="00EB0641" w:rsidP="004F0954">
      <w:pPr>
        <w:rPr>
          <w:rStyle w:val="Hyperlink"/>
        </w:rPr>
      </w:pPr>
      <w:hyperlink r:id="rId32" w:history="1">
        <w:r w:rsidR="004F0954" w:rsidRPr="00B55920">
          <w:rPr>
            <w:rStyle w:val="Hyperlink"/>
          </w:rPr>
          <w:t>https://infocenter.nordicsemi.com/topic/com.nordic.infocenter.sdk5.v15.2.0/ble_sdk_app_secure_bootloader.html</w:t>
        </w:r>
      </w:hyperlink>
    </w:p>
    <w:p w14:paraId="5CBAE08C" w14:textId="77777777" w:rsidR="004F0954" w:rsidRDefault="004F0954" w:rsidP="004F0954">
      <w:pPr>
        <w:rPr>
          <w:rStyle w:val="Hyperlink"/>
        </w:rPr>
      </w:pPr>
    </w:p>
    <w:p w14:paraId="084542A4" w14:textId="77777777" w:rsidR="004F0954" w:rsidRDefault="004F0954" w:rsidP="004F0954">
      <w:pPr>
        <w:pStyle w:val="Heading2"/>
      </w:pPr>
      <w:bookmarkStart w:id="66" w:name="_Toc419242"/>
      <w:r>
        <w:t>Secure Updating</w:t>
      </w:r>
      <w:bookmarkEnd w:id="66"/>
    </w:p>
    <w:p w14:paraId="641A30A5" w14:textId="77777777" w:rsidR="004F0954" w:rsidRDefault="004F0954" w:rsidP="004F0954"/>
    <w:p w14:paraId="5BC90414" w14:textId="77777777" w:rsidR="004F0954" w:rsidRDefault="004F0954" w:rsidP="004F0954">
      <w:r>
        <w:t>The firmware must be updated via BLE and USB. The update method must be secure, where the image is signed.</w:t>
      </w:r>
    </w:p>
    <w:p w14:paraId="49AE60CF" w14:textId="77777777" w:rsidR="004F0954" w:rsidRDefault="004F0954" w:rsidP="004F0954">
      <w:r>
        <w:t>Secure updating must be able to update all segments of the flash:</w:t>
      </w:r>
    </w:p>
    <w:p w14:paraId="41C4D478" w14:textId="77777777" w:rsidR="004F0954" w:rsidRDefault="004F0954" w:rsidP="004F0954">
      <w:pPr>
        <w:pStyle w:val="ListParagraph"/>
        <w:numPr>
          <w:ilvl w:val="0"/>
          <w:numId w:val="17"/>
        </w:numPr>
        <w:rPr>
          <w:rFonts w:eastAsiaTheme="majorEastAsia"/>
        </w:rPr>
      </w:pPr>
      <w:r>
        <w:rPr>
          <w:rFonts w:eastAsiaTheme="majorEastAsia"/>
        </w:rPr>
        <w:t>Application</w:t>
      </w:r>
    </w:p>
    <w:p w14:paraId="3717CF51" w14:textId="77777777" w:rsidR="004F0954" w:rsidRDefault="004F0954" w:rsidP="004F0954">
      <w:pPr>
        <w:pStyle w:val="ListParagraph"/>
        <w:numPr>
          <w:ilvl w:val="0"/>
          <w:numId w:val="17"/>
        </w:numPr>
        <w:rPr>
          <w:rFonts w:eastAsiaTheme="majorEastAsia"/>
        </w:rPr>
      </w:pPr>
      <w:r>
        <w:rPr>
          <w:rFonts w:eastAsiaTheme="majorEastAsia"/>
        </w:rPr>
        <w:t>Device configuration section of app data region</w:t>
      </w:r>
    </w:p>
    <w:p w14:paraId="27793A75" w14:textId="77777777" w:rsidR="004F0954" w:rsidRDefault="004F0954" w:rsidP="004F0954">
      <w:pPr>
        <w:pStyle w:val="ListParagraph"/>
        <w:numPr>
          <w:ilvl w:val="0"/>
          <w:numId w:val="17"/>
        </w:numPr>
        <w:rPr>
          <w:rFonts w:eastAsiaTheme="majorEastAsia"/>
        </w:rPr>
      </w:pPr>
      <w:proofErr w:type="spellStart"/>
      <w:r>
        <w:rPr>
          <w:rFonts w:eastAsiaTheme="majorEastAsia"/>
        </w:rPr>
        <w:t>SoftDevice</w:t>
      </w:r>
      <w:proofErr w:type="spellEnd"/>
    </w:p>
    <w:p w14:paraId="70C460C9" w14:textId="77777777" w:rsidR="004F0954" w:rsidRDefault="004F0954" w:rsidP="004F0954">
      <w:pPr>
        <w:pStyle w:val="ListParagraph"/>
        <w:numPr>
          <w:ilvl w:val="0"/>
          <w:numId w:val="17"/>
        </w:numPr>
        <w:rPr>
          <w:rFonts w:eastAsiaTheme="majorEastAsia"/>
        </w:rPr>
      </w:pPr>
      <w:r>
        <w:rPr>
          <w:rFonts w:eastAsiaTheme="majorEastAsia"/>
        </w:rPr>
        <w:t>DFU boot loader</w:t>
      </w:r>
    </w:p>
    <w:p w14:paraId="38C1E765" w14:textId="77777777" w:rsidR="004F0954" w:rsidRPr="00434821" w:rsidRDefault="004F0954" w:rsidP="004F0954">
      <w:pPr>
        <w:rPr>
          <w:rFonts w:eastAsiaTheme="majorEastAsia"/>
        </w:rPr>
      </w:pPr>
      <w:r>
        <w:rPr>
          <w:rFonts w:eastAsiaTheme="majorEastAsia"/>
        </w:rPr>
        <w:t>OTA must not result in a dead device.</w:t>
      </w:r>
    </w:p>
    <w:p w14:paraId="01D6E895" w14:textId="77777777" w:rsidR="00CF3151" w:rsidRDefault="00CF3151" w:rsidP="00CF3151">
      <w:pPr>
        <w:rPr>
          <w:lang w:val="en-CA"/>
        </w:rPr>
      </w:pPr>
    </w:p>
    <w:p w14:paraId="2CA55C45" w14:textId="77777777" w:rsidR="00CF3151" w:rsidRDefault="00CF3151" w:rsidP="00CF3151">
      <w:pPr>
        <w:pStyle w:val="Heading2"/>
        <w:rPr>
          <w:lang w:val="en-CA"/>
        </w:rPr>
      </w:pPr>
      <w:bookmarkStart w:id="67" w:name="_Toc419243"/>
      <w:r>
        <w:rPr>
          <w:lang w:val="en-CA"/>
        </w:rPr>
        <w:t>RTOS</w:t>
      </w:r>
      <w:bookmarkEnd w:id="67"/>
    </w:p>
    <w:p w14:paraId="5ED18920" w14:textId="77777777" w:rsidR="00CF3151" w:rsidRDefault="00CF3151" w:rsidP="00CF3151">
      <w:pPr>
        <w:rPr>
          <w:lang w:val="en-CA"/>
        </w:rPr>
      </w:pPr>
    </w:p>
    <w:p w14:paraId="27867B1A" w14:textId="77777777" w:rsidR="00CF3151" w:rsidRDefault="00E70A31" w:rsidP="00CF3151">
      <w:pPr>
        <w:rPr>
          <w:lang w:val="en-CA"/>
        </w:rPr>
      </w:pPr>
      <w:proofErr w:type="spellStart"/>
      <w:r>
        <w:rPr>
          <w:lang w:val="en-CA"/>
        </w:rPr>
        <w:t>FreeRTOS</w:t>
      </w:r>
      <w:proofErr w:type="spellEnd"/>
      <w:r>
        <w:rPr>
          <w:lang w:val="en-CA"/>
        </w:rPr>
        <w:t xml:space="preserve"> will be used. The selected version must be under MIT License.</w:t>
      </w:r>
    </w:p>
    <w:p w14:paraId="6D2D4C31" w14:textId="77777777" w:rsidR="00C1729B" w:rsidRPr="0062779E" w:rsidRDefault="00C1729B" w:rsidP="0062779E">
      <w:pPr>
        <w:rPr>
          <w:lang w:val="en-CA"/>
        </w:rPr>
      </w:pPr>
    </w:p>
    <w:p w14:paraId="7DD0D308" w14:textId="77777777" w:rsidR="00225DDC" w:rsidRDefault="00813CD5" w:rsidP="00CF3151">
      <w:pPr>
        <w:pStyle w:val="Heading2"/>
        <w:rPr>
          <w:lang w:val="en-CA"/>
        </w:rPr>
      </w:pPr>
      <w:bookmarkStart w:id="68" w:name="_Toc419244"/>
      <w:r>
        <w:rPr>
          <w:lang w:val="en-CA"/>
        </w:rPr>
        <w:t>Toolchain</w:t>
      </w:r>
      <w:bookmarkEnd w:id="68"/>
    </w:p>
    <w:p w14:paraId="4F3CD503" w14:textId="77777777" w:rsidR="00813CD5" w:rsidRDefault="00813CD5" w:rsidP="00451CD0">
      <w:pPr>
        <w:rPr>
          <w:lang w:val="en-CA"/>
        </w:rPr>
      </w:pPr>
    </w:p>
    <w:p w14:paraId="6BC4BEB6" w14:textId="77777777" w:rsidR="00813CD5" w:rsidRDefault="00595C6A" w:rsidP="0038312F">
      <w:pPr>
        <w:rPr>
          <w:lang w:val="en-CA"/>
        </w:rPr>
      </w:pPr>
      <w:r>
        <w:rPr>
          <w:lang w:val="en-CA"/>
        </w:rPr>
        <w:t xml:space="preserve">Will use </w:t>
      </w:r>
      <w:r w:rsidR="00C42796">
        <w:rPr>
          <w:lang w:val="en-CA"/>
        </w:rPr>
        <w:t>t</w:t>
      </w:r>
      <w:r>
        <w:rPr>
          <w:lang w:val="en-CA"/>
        </w:rPr>
        <w:t xml:space="preserve">he </w:t>
      </w:r>
      <w:proofErr w:type="spellStart"/>
      <w:r>
        <w:rPr>
          <w:lang w:val="en-CA"/>
        </w:rPr>
        <w:t>Segger</w:t>
      </w:r>
      <w:proofErr w:type="spellEnd"/>
      <w:r>
        <w:rPr>
          <w:lang w:val="en-CA"/>
        </w:rPr>
        <w:t xml:space="preserve"> Embedded Studio based on GCC tool chain.</w:t>
      </w:r>
    </w:p>
    <w:p w14:paraId="75D53829" w14:textId="77777777" w:rsidR="00595E5B" w:rsidRDefault="00595E5B" w:rsidP="0038312F">
      <w:pPr>
        <w:rPr>
          <w:lang w:val="en-CA"/>
        </w:rPr>
      </w:pPr>
      <w:r>
        <w:rPr>
          <w:lang w:val="en-CA"/>
        </w:rPr>
        <w:t>GCC also allows our customers to be independent of the host system since GCC is available across Windows, Linux and MacOS.</w:t>
      </w:r>
    </w:p>
    <w:p w14:paraId="0FD87A67" w14:textId="77777777" w:rsidR="00343E77" w:rsidRPr="0038312F" w:rsidRDefault="00EB0641" w:rsidP="0038312F">
      <w:pPr>
        <w:rPr>
          <w:lang w:val="en-CA"/>
        </w:rPr>
      </w:pPr>
      <w:hyperlink r:id="rId33" w:history="1">
        <w:r w:rsidR="00343E77" w:rsidRPr="00AF4C80">
          <w:rPr>
            <w:rStyle w:val="Hyperlink"/>
            <w:lang w:val="en-CA"/>
          </w:rPr>
          <w:t>http://infocenter.nordicsemi.com/index.jsp?topic=%2Fcom.nordic.infocenter.sdk%2Fdita%2Fsdk%2Fnrf5_sdk.html</w:t>
        </w:r>
      </w:hyperlink>
      <w:r w:rsidR="00343E77">
        <w:rPr>
          <w:lang w:val="en-CA"/>
        </w:rPr>
        <w:t xml:space="preserve"> </w:t>
      </w:r>
    </w:p>
    <w:p w14:paraId="7EDC7E7B" w14:textId="77777777" w:rsidR="00015330" w:rsidRDefault="00015330">
      <w:pPr>
        <w:rPr>
          <w:lang w:val="en-CA"/>
        </w:rPr>
      </w:pPr>
    </w:p>
    <w:p w14:paraId="6BED364F" w14:textId="77777777" w:rsidR="00015330" w:rsidRDefault="00015330" w:rsidP="00CF3151">
      <w:pPr>
        <w:pStyle w:val="Heading2"/>
        <w:rPr>
          <w:lang w:val="en-CA"/>
        </w:rPr>
      </w:pPr>
      <w:bookmarkStart w:id="69" w:name="_Toc419245"/>
      <w:r>
        <w:rPr>
          <w:lang w:val="en-CA"/>
        </w:rPr>
        <w:t>Unit Testing</w:t>
      </w:r>
      <w:bookmarkEnd w:id="69"/>
    </w:p>
    <w:p w14:paraId="064957D5" w14:textId="77777777" w:rsidR="00015330" w:rsidRDefault="00015330" w:rsidP="00015330">
      <w:pPr>
        <w:rPr>
          <w:lang w:val="en-CA"/>
        </w:rPr>
      </w:pPr>
    </w:p>
    <w:p w14:paraId="46BB45D8" w14:textId="77777777" w:rsidR="000C3A0D" w:rsidRDefault="00883891" w:rsidP="00015330">
      <w:pPr>
        <w:rPr>
          <w:lang w:val="en-CA"/>
        </w:rPr>
      </w:pPr>
      <w:r>
        <w:rPr>
          <w:lang w:val="en-CA"/>
        </w:rPr>
        <w:lastRenderedPageBreak/>
        <w:t xml:space="preserve">The current firmware does not have any unit testing. </w:t>
      </w:r>
      <w:r w:rsidR="005B34D1">
        <w:rPr>
          <w:lang w:val="en-CA"/>
        </w:rPr>
        <w:t>Unit testing must be added to the full firmware source code base.</w:t>
      </w:r>
    </w:p>
    <w:p w14:paraId="1973438A" w14:textId="77777777" w:rsidR="00015330" w:rsidRDefault="00015330" w:rsidP="00015330">
      <w:pPr>
        <w:rPr>
          <w:lang w:val="en-CA"/>
        </w:rPr>
      </w:pPr>
    </w:p>
    <w:p w14:paraId="75F2D754" w14:textId="77777777" w:rsidR="000C3A0D" w:rsidRPr="00B55200" w:rsidRDefault="00C20B0E" w:rsidP="00B55200">
      <w:pPr>
        <w:pStyle w:val="Heading1"/>
        <w:rPr>
          <w:lang w:val="en-CA"/>
        </w:rPr>
      </w:pPr>
      <w:bookmarkStart w:id="70" w:name="_Toc419246"/>
      <w:r>
        <w:rPr>
          <w:lang w:val="en-CA"/>
        </w:rPr>
        <w:t>BLE Dongle</w:t>
      </w:r>
      <w:bookmarkEnd w:id="70"/>
    </w:p>
    <w:p w14:paraId="003B9553" w14:textId="77777777" w:rsidR="00C20B0E" w:rsidRDefault="00C20B0E" w:rsidP="00015330">
      <w:pPr>
        <w:rPr>
          <w:lang w:val="en-CA"/>
        </w:rPr>
      </w:pPr>
    </w:p>
    <w:p w14:paraId="08DC4289" w14:textId="77777777" w:rsidR="003472BC" w:rsidRDefault="003472BC" w:rsidP="138A9A85">
      <w:pPr>
        <w:rPr>
          <w:lang w:val="en-CA"/>
        </w:rPr>
      </w:pPr>
      <w:r>
        <w:rPr>
          <w:lang w:val="en-CA"/>
        </w:rPr>
        <w:t>Requirements for BLE dongle:</w:t>
      </w:r>
    </w:p>
    <w:p w14:paraId="04F129C9" w14:textId="77777777" w:rsidR="00FA339C" w:rsidRDefault="00FA339C" w:rsidP="00FA339C">
      <w:pPr>
        <w:pStyle w:val="ListParagraph"/>
        <w:numPr>
          <w:ilvl w:val="0"/>
          <w:numId w:val="42"/>
        </w:numPr>
        <w:rPr>
          <w:lang w:val="en-CA"/>
        </w:rPr>
      </w:pPr>
      <w:r>
        <w:rPr>
          <w:lang w:val="en-CA"/>
        </w:rPr>
        <w:t xml:space="preserve">UART </w:t>
      </w:r>
      <w:r w:rsidR="005E4EE3">
        <w:rPr>
          <w:lang w:val="en-CA"/>
        </w:rPr>
        <w:t xml:space="preserve">over USB </w:t>
      </w:r>
      <w:r>
        <w:rPr>
          <w:lang w:val="en-CA"/>
        </w:rPr>
        <w:t>interface</w:t>
      </w:r>
    </w:p>
    <w:p w14:paraId="32DCC5B9" w14:textId="77777777" w:rsidR="00FA339C" w:rsidRDefault="00FA339C" w:rsidP="00FA339C">
      <w:pPr>
        <w:pStyle w:val="ListParagraph"/>
        <w:numPr>
          <w:ilvl w:val="0"/>
          <w:numId w:val="42"/>
        </w:numPr>
        <w:rPr>
          <w:lang w:val="en-CA"/>
        </w:rPr>
      </w:pPr>
      <w:r>
        <w:rPr>
          <w:lang w:val="en-CA"/>
        </w:rPr>
        <w:t>Ability to change and update firmware</w:t>
      </w:r>
    </w:p>
    <w:p w14:paraId="5A9A2040" w14:textId="77777777" w:rsidR="008A59A4" w:rsidRDefault="00486798" w:rsidP="00FA339C">
      <w:pPr>
        <w:pStyle w:val="ListParagraph"/>
        <w:numPr>
          <w:ilvl w:val="0"/>
          <w:numId w:val="42"/>
        </w:numPr>
        <w:rPr>
          <w:lang w:val="en-CA"/>
        </w:rPr>
      </w:pPr>
      <w:r>
        <w:rPr>
          <w:lang w:val="en-CA"/>
        </w:rPr>
        <w:t>Certified</w:t>
      </w:r>
    </w:p>
    <w:p w14:paraId="65D42C96" w14:textId="77777777" w:rsidR="0084273D" w:rsidRDefault="0084273D" w:rsidP="00FA339C">
      <w:pPr>
        <w:pStyle w:val="ListParagraph"/>
        <w:numPr>
          <w:ilvl w:val="0"/>
          <w:numId w:val="42"/>
        </w:numPr>
        <w:rPr>
          <w:lang w:val="en-CA"/>
        </w:rPr>
      </w:pPr>
      <w:r>
        <w:rPr>
          <w:lang w:val="en-CA"/>
        </w:rPr>
        <w:t>nRF52</w:t>
      </w:r>
    </w:p>
    <w:p w14:paraId="17BF6191" w14:textId="77777777" w:rsidR="006D5FDB" w:rsidRDefault="006D5FDB" w:rsidP="00FA339C">
      <w:pPr>
        <w:pStyle w:val="ListParagraph"/>
        <w:numPr>
          <w:ilvl w:val="0"/>
          <w:numId w:val="42"/>
        </w:numPr>
        <w:rPr>
          <w:lang w:val="en-CA"/>
        </w:rPr>
      </w:pPr>
      <w:r>
        <w:rPr>
          <w:lang w:val="en-CA"/>
        </w:rPr>
        <w:t>Housing</w:t>
      </w:r>
    </w:p>
    <w:tbl>
      <w:tblPr>
        <w:tblStyle w:val="TableGrid"/>
        <w:tblW w:w="7915" w:type="dxa"/>
        <w:tblLook w:val="04A0" w:firstRow="1" w:lastRow="0" w:firstColumn="1" w:lastColumn="0" w:noHBand="0" w:noVBand="1"/>
      </w:tblPr>
      <w:tblGrid>
        <w:gridCol w:w="2014"/>
        <w:gridCol w:w="951"/>
        <w:gridCol w:w="990"/>
        <w:gridCol w:w="990"/>
        <w:gridCol w:w="990"/>
        <w:gridCol w:w="990"/>
        <w:gridCol w:w="990"/>
      </w:tblGrid>
      <w:tr w:rsidR="00FF13E9" w14:paraId="6873C7A8" w14:textId="77777777" w:rsidTr="00B55200">
        <w:tc>
          <w:tcPr>
            <w:tcW w:w="2014" w:type="dxa"/>
          </w:tcPr>
          <w:p w14:paraId="240EC0CF" w14:textId="77777777" w:rsidR="00FF13E9" w:rsidRDefault="00FF13E9" w:rsidP="00A52CEF">
            <w:pPr>
              <w:rPr>
                <w:lang w:val="en-CA"/>
              </w:rPr>
            </w:pPr>
            <w:r>
              <w:rPr>
                <w:lang w:val="en-CA"/>
              </w:rPr>
              <w:t>Dongle</w:t>
            </w:r>
          </w:p>
        </w:tc>
        <w:tc>
          <w:tcPr>
            <w:tcW w:w="951" w:type="dxa"/>
          </w:tcPr>
          <w:p w14:paraId="65078376" w14:textId="77777777" w:rsidR="00FF13E9" w:rsidRDefault="00FF13E9" w:rsidP="00A52CEF">
            <w:pPr>
              <w:rPr>
                <w:lang w:val="en-CA"/>
              </w:rPr>
            </w:pPr>
            <w:r>
              <w:rPr>
                <w:lang w:val="en-CA"/>
              </w:rPr>
              <w:t>1</w:t>
            </w:r>
          </w:p>
        </w:tc>
        <w:tc>
          <w:tcPr>
            <w:tcW w:w="990" w:type="dxa"/>
          </w:tcPr>
          <w:p w14:paraId="6C4B43E5" w14:textId="77777777" w:rsidR="00FF13E9" w:rsidRDefault="00FF13E9" w:rsidP="00A52CEF">
            <w:pPr>
              <w:rPr>
                <w:lang w:val="en-CA"/>
              </w:rPr>
            </w:pPr>
            <w:r>
              <w:rPr>
                <w:lang w:val="en-CA"/>
              </w:rPr>
              <w:t>2</w:t>
            </w:r>
          </w:p>
        </w:tc>
        <w:tc>
          <w:tcPr>
            <w:tcW w:w="990" w:type="dxa"/>
          </w:tcPr>
          <w:p w14:paraId="1E7895F7" w14:textId="77777777" w:rsidR="00FF13E9" w:rsidRDefault="00FF13E9" w:rsidP="00A52CEF">
            <w:pPr>
              <w:rPr>
                <w:lang w:val="en-CA"/>
              </w:rPr>
            </w:pPr>
            <w:r>
              <w:rPr>
                <w:lang w:val="en-CA"/>
              </w:rPr>
              <w:t>3</w:t>
            </w:r>
          </w:p>
        </w:tc>
        <w:tc>
          <w:tcPr>
            <w:tcW w:w="990" w:type="dxa"/>
          </w:tcPr>
          <w:p w14:paraId="131DDC41" w14:textId="77777777" w:rsidR="00FF13E9" w:rsidRDefault="00FF13E9" w:rsidP="00A52CEF">
            <w:pPr>
              <w:rPr>
                <w:lang w:val="en-CA"/>
              </w:rPr>
            </w:pPr>
            <w:r>
              <w:rPr>
                <w:lang w:val="en-CA"/>
              </w:rPr>
              <w:t>4</w:t>
            </w:r>
          </w:p>
        </w:tc>
        <w:tc>
          <w:tcPr>
            <w:tcW w:w="990" w:type="dxa"/>
          </w:tcPr>
          <w:p w14:paraId="7B9773F0" w14:textId="77777777" w:rsidR="00FF13E9" w:rsidRDefault="00FF13E9" w:rsidP="00A52CEF">
            <w:pPr>
              <w:rPr>
                <w:lang w:val="en-CA"/>
              </w:rPr>
            </w:pPr>
            <w:r>
              <w:rPr>
                <w:lang w:val="en-CA"/>
              </w:rPr>
              <w:t>5</w:t>
            </w:r>
          </w:p>
        </w:tc>
        <w:tc>
          <w:tcPr>
            <w:tcW w:w="990" w:type="dxa"/>
          </w:tcPr>
          <w:p w14:paraId="7C47C594" w14:textId="77777777" w:rsidR="00FF13E9" w:rsidRDefault="00FF13E9" w:rsidP="00A52CEF">
            <w:pPr>
              <w:rPr>
                <w:lang w:val="en-CA"/>
              </w:rPr>
            </w:pPr>
            <w:r>
              <w:rPr>
                <w:lang w:val="en-CA"/>
              </w:rPr>
              <w:t>Cost per unit</w:t>
            </w:r>
            <w:r w:rsidR="00642CB1">
              <w:rPr>
                <w:lang w:val="en-CA"/>
              </w:rPr>
              <w:t xml:space="preserve"> (</w:t>
            </w:r>
            <w:proofErr w:type="spellStart"/>
            <w:r w:rsidR="00642CB1">
              <w:rPr>
                <w:lang w:val="en-CA"/>
              </w:rPr>
              <w:t>Cdn</w:t>
            </w:r>
            <w:proofErr w:type="spellEnd"/>
            <w:r w:rsidR="00642CB1">
              <w:rPr>
                <w:lang w:val="en-CA"/>
              </w:rPr>
              <w:t>)</w:t>
            </w:r>
          </w:p>
        </w:tc>
      </w:tr>
      <w:tr w:rsidR="00FF13E9" w14:paraId="0956EBDE" w14:textId="77777777" w:rsidTr="00B55200">
        <w:tc>
          <w:tcPr>
            <w:tcW w:w="2014" w:type="dxa"/>
          </w:tcPr>
          <w:p w14:paraId="3CBF72D7" w14:textId="77777777" w:rsidR="00FF13E9" w:rsidRDefault="00EB0641" w:rsidP="00A52CEF">
            <w:pPr>
              <w:rPr>
                <w:lang w:val="en-CA"/>
              </w:rPr>
            </w:pPr>
            <w:hyperlink r:id="rId34" w:history="1">
              <w:proofErr w:type="spellStart"/>
              <w:r w:rsidR="00FF13E9" w:rsidRPr="00004234">
                <w:rPr>
                  <w:rStyle w:val="Hyperlink"/>
                  <w:lang w:val="en-CA"/>
                </w:rPr>
                <w:t>RayTac</w:t>
              </w:r>
              <w:proofErr w:type="spellEnd"/>
              <w:r w:rsidR="00FF13E9" w:rsidRPr="00004234">
                <w:rPr>
                  <w:rStyle w:val="Hyperlink"/>
                  <w:lang w:val="en-CA"/>
                </w:rPr>
                <w:br/>
                <w:t>MDBT50Q-RX</w:t>
              </w:r>
            </w:hyperlink>
          </w:p>
        </w:tc>
        <w:tc>
          <w:tcPr>
            <w:tcW w:w="951" w:type="dxa"/>
          </w:tcPr>
          <w:p w14:paraId="17A570C8" w14:textId="77777777" w:rsidR="00FF13E9" w:rsidRDefault="00FF13E9" w:rsidP="00A52CEF">
            <w:pPr>
              <w:rPr>
                <w:lang w:val="en-CA"/>
              </w:rPr>
            </w:pPr>
            <w:r>
              <w:rPr>
                <w:lang w:val="en-CA"/>
              </w:rPr>
              <w:t>Yes</w:t>
            </w:r>
          </w:p>
        </w:tc>
        <w:tc>
          <w:tcPr>
            <w:tcW w:w="990" w:type="dxa"/>
          </w:tcPr>
          <w:p w14:paraId="40E477DB" w14:textId="77777777" w:rsidR="00FF13E9" w:rsidRDefault="00FF13E9" w:rsidP="00A52CEF">
            <w:pPr>
              <w:rPr>
                <w:lang w:val="en-CA"/>
              </w:rPr>
            </w:pPr>
            <w:r>
              <w:rPr>
                <w:lang w:val="en-CA"/>
              </w:rPr>
              <w:t>Yes</w:t>
            </w:r>
          </w:p>
        </w:tc>
        <w:tc>
          <w:tcPr>
            <w:tcW w:w="990" w:type="dxa"/>
          </w:tcPr>
          <w:p w14:paraId="17D6E62D" w14:textId="77777777" w:rsidR="00FF13E9" w:rsidRDefault="00FF13E9" w:rsidP="00A52CEF">
            <w:pPr>
              <w:rPr>
                <w:lang w:val="en-CA"/>
              </w:rPr>
            </w:pPr>
            <w:r>
              <w:rPr>
                <w:lang w:val="en-CA"/>
              </w:rPr>
              <w:t>Yes</w:t>
            </w:r>
          </w:p>
        </w:tc>
        <w:tc>
          <w:tcPr>
            <w:tcW w:w="990" w:type="dxa"/>
          </w:tcPr>
          <w:p w14:paraId="2A49091E" w14:textId="77777777" w:rsidR="00FF13E9" w:rsidRDefault="00FF13E9" w:rsidP="00A52CEF">
            <w:pPr>
              <w:rPr>
                <w:lang w:val="en-CA"/>
              </w:rPr>
            </w:pPr>
            <w:r>
              <w:rPr>
                <w:lang w:val="en-CA"/>
              </w:rPr>
              <w:t>Yes</w:t>
            </w:r>
          </w:p>
        </w:tc>
        <w:tc>
          <w:tcPr>
            <w:tcW w:w="990" w:type="dxa"/>
          </w:tcPr>
          <w:p w14:paraId="4EEF834A" w14:textId="77777777" w:rsidR="00FF13E9" w:rsidRDefault="00FF13E9" w:rsidP="00A52CEF">
            <w:pPr>
              <w:rPr>
                <w:lang w:val="en-CA"/>
              </w:rPr>
            </w:pPr>
            <w:r>
              <w:rPr>
                <w:lang w:val="en-CA"/>
              </w:rPr>
              <w:t>Yes</w:t>
            </w:r>
          </w:p>
        </w:tc>
        <w:tc>
          <w:tcPr>
            <w:tcW w:w="990" w:type="dxa"/>
          </w:tcPr>
          <w:p w14:paraId="558C7AFC" w14:textId="77777777" w:rsidR="00FF13E9" w:rsidRDefault="00642CB1" w:rsidP="00A52CEF">
            <w:pPr>
              <w:rPr>
                <w:lang w:val="en-CA"/>
              </w:rPr>
            </w:pPr>
            <w:r>
              <w:rPr>
                <w:lang w:val="en-CA"/>
              </w:rPr>
              <w:t>~$16</w:t>
            </w:r>
          </w:p>
        </w:tc>
      </w:tr>
    </w:tbl>
    <w:p w14:paraId="66A360B7" w14:textId="77777777" w:rsidR="006C0DE3" w:rsidRDefault="0001597B" w:rsidP="138A9A85">
      <w:r>
        <w:rPr>
          <w:lang w:val="en-CA"/>
        </w:rPr>
        <w:br/>
      </w:r>
      <w:r w:rsidR="003D62EB">
        <w:t xml:space="preserve">The </w:t>
      </w:r>
      <w:proofErr w:type="spellStart"/>
      <w:r w:rsidR="003D62EB">
        <w:t>RayTac</w:t>
      </w:r>
      <w:proofErr w:type="spellEnd"/>
      <w:r w:rsidR="00B41ABC">
        <w:t xml:space="preserve"> MDBT50Q-RX </w:t>
      </w:r>
      <w:r w:rsidR="00DA3D33">
        <w:t>appears to be the most suitable solution</w:t>
      </w:r>
      <w:r w:rsidR="006C0DE3">
        <w:t>.</w:t>
      </w:r>
      <w:r w:rsidR="00FF13E9">
        <w:t xml:space="preserve"> In </w:t>
      </w:r>
      <w:r w:rsidR="00997C1C">
        <w:t>addition,</w:t>
      </w:r>
      <w:r w:rsidR="00FF13E9">
        <w:t xml:space="preserve"> the </w:t>
      </w:r>
      <w:hyperlink r:id="rId35" w:history="1">
        <w:r w:rsidR="00FF13E9" w:rsidRPr="00FF13E9">
          <w:rPr>
            <w:rStyle w:val="Hyperlink"/>
          </w:rPr>
          <w:t>MDBT50Q-DB</w:t>
        </w:r>
      </w:hyperlink>
      <w:r w:rsidR="00FF13E9">
        <w:t xml:space="preserve"> development board is also available.</w:t>
      </w:r>
    </w:p>
    <w:p w14:paraId="24C227BF" w14:textId="77777777" w:rsidR="00DC0FDD" w:rsidRDefault="00EF133F" w:rsidP="0EFF6128">
      <w:r>
        <w:t xml:space="preserve">Nordic’s firmware for USBD BLE UART: </w:t>
      </w:r>
      <w:hyperlink r:id="rId36" w:anchor="usbd_cdc_acm_example_setup" w:history="1">
        <w:r w:rsidR="003D62EB" w:rsidRPr="002E6B66">
          <w:rPr>
            <w:rStyle w:val="Hyperlink"/>
          </w:rPr>
          <w:t>https://www.nordicsemi.com/DocLib/Content/SDK_Doc/nRF5_SDK/v15-2-0/usbd_ble_uart_example?2007#usbd_cdc_acm_example_setup</w:t>
        </w:r>
      </w:hyperlink>
    </w:p>
    <w:p w14:paraId="477B8701" w14:textId="77777777" w:rsidR="00064CB8" w:rsidRDefault="00064CB8" w:rsidP="00064CB8">
      <w:pPr>
        <w:rPr>
          <w:lang w:val="en-CA"/>
        </w:rPr>
      </w:pPr>
      <w:r>
        <w:rPr>
          <w:lang w:val="en-CA"/>
        </w:rPr>
        <w:t xml:space="preserve">Note, the dongle needs to support the </w:t>
      </w:r>
      <w:r w:rsidR="0059734C">
        <w:rPr>
          <w:lang w:val="en-CA"/>
        </w:rPr>
        <w:t>Nordic UART/Serial Port Emulation over BLE and the ADI Custom profile. The Nordic UART/Serial Port Emulation over BLE profile has already been mentioned.</w:t>
      </w:r>
    </w:p>
    <w:p w14:paraId="68F7092D" w14:textId="77777777" w:rsidR="0059734C" w:rsidRDefault="0059734C">
      <w:pPr>
        <w:rPr>
          <w:lang w:val="en-CA"/>
        </w:rPr>
      </w:pPr>
    </w:p>
    <w:p w14:paraId="6827FF0D" w14:textId="77777777" w:rsidR="00B835AA" w:rsidRDefault="00B835AA" w:rsidP="00B835AA">
      <w:pPr>
        <w:pStyle w:val="Heading1"/>
        <w:rPr>
          <w:lang w:val="en-CA"/>
        </w:rPr>
      </w:pPr>
      <w:bookmarkStart w:id="71" w:name="_Toc419249"/>
      <w:r>
        <w:rPr>
          <w:lang w:val="en-CA"/>
        </w:rPr>
        <w:t>Serial Number</w:t>
      </w:r>
      <w:bookmarkEnd w:id="71"/>
    </w:p>
    <w:p w14:paraId="617091A7" w14:textId="77777777" w:rsidR="00B835AA" w:rsidRDefault="00B835AA" w:rsidP="00B835AA">
      <w:pPr>
        <w:rPr>
          <w:lang w:val="en-CA"/>
        </w:rPr>
      </w:pPr>
    </w:p>
    <w:p w14:paraId="36909E24" w14:textId="77777777" w:rsidR="0072583F" w:rsidRDefault="00B835AA" w:rsidP="0072583F">
      <w:pPr>
        <w:rPr>
          <w:lang w:val="en-CA"/>
        </w:rPr>
      </w:pPr>
      <w:r>
        <w:rPr>
          <w:lang w:val="en-CA"/>
        </w:rPr>
        <w:t xml:space="preserve">Each device should have a serial number. </w:t>
      </w:r>
      <w:r w:rsidR="0072583F">
        <w:rPr>
          <w:lang w:val="en-CA"/>
        </w:rPr>
        <w:t>The Serial number can be the BLE Mac Address which should be unique.</w:t>
      </w:r>
      <w:r w:rsidR="00ED570A">
        <w:rPr>
          <w:lang w:val="en-CA"/>
        </w:rPr>
        <w:t xml:space="preserve"> The LAP of the MAC Address can be manually assigned or derived from the nRF52840 serial number.</w:t>
      </w:r>
    </w:p>
    <w:p w14:paraId="650FA930" w14:textId="77777777" w:rsidR="00B835AA" w:rsidRPr="00B55200" w:rsidRDefault="00EB0641" w:rsidP="00B835AA">
      <w:pPr>
        <w:rPr>
          <w:lang w:val="en-CA"/>
        </w:rPr>
      </w:pPr>
      <w:hyperlink r:id="rId37" w:anchor="2749" w:history="1">
        <w:r w:rsidR="00B835AA" w:rsidRPr="00337C61">
          <w:rPr>
            <w:rStyle w:val="Hyperlink"/>
            <w:lang w:val="en-CA"/>
          </w:rPr>
          <w:t>https://devzone.nordicsemi.com/f/nordic-q-a/529/how-to-get-nrf51822-serial-number-and-hw-id-through-segger/2749#2749</w:t>
        </w:r>
      </w:hyperlink>
      <w:r w:rsidR="00B835AA">
        <w:rPr>
          <w:lang w:val="en-CA"/>
        </w:rPr>
        <w:t xml:space="preserve"> </w:t>
      </w:r>
    </w:p>
    <w:p w14:paraId="24DA75AC" w14:textId="77777777" w:rsidR="00B835AA" w:rsidRDefault="00B835AA">
      <w:pPr>
        <w:rPr>
          <w:lang w:val="en-CA"/>
        </w:rPr>
      </w:pPr>
      <w:r>
        <w:rPr>
          <w:lang w:val="en-CA"/>
        </w:rPr>
        <w:br w:type="page"/>
      </w:r>
    </w:p>
    <w:p w14:paraId="6BE11C27" w14:textId="77777777" w:rsidR="00B835AA" w:rsidRDefault="00B835AA" w:rsidP="00B835AA">
      <w:pPr>
        <w:pStyle w:val="Title"/>
        <w:rPr>
          <w:lang w:val="en-CA"/>
        </w:rPr>
      </w:pPr>
      <w:r>
        <w:rPr>
          <w:lang w:val="en-CA"/>
        </w:rPr>
        <w:lastRenderedPageBreak/>
        <w:t xml:space="preserve">Part IV: Software </w:t>
      </w:r>
      <w:r>
        <w:rPr>
          <w:lang w:val="en-CA"/>
        </w:rPr>
        <w:br w:type="page"/>
      </w:r>
    </w:p>
    <w:p w14:paraId="3601E7C0" w14:textId="77777777" w:rsidR="00B835AA" w:rsidRDefault="00B835AA">
      <w:pPr>
        <w:rPr>
          <w:lang w:val="en-CA"/>
        </w:rPr>
      </w:pPr>
    </w:p>
    <w:p w14:paraId="022473AA" w14:textId="77777777" w:rsidR="00DC0FDD" w:rsidRPr="00B55200" w:rsidRDefault="003B522D" w:rsidP="00B55200">
      <w:pPr>
        <w:pStyle w:val="Heading1"/>
        <w:rPr>
          <w:lang w:val="en-CA"/>
        </w:rPr>
      </w:pPr>
      <w:bookmarkStart w:id="72" w:name="_Toc419247"/>
      <w:r>
        <w:rPr>
          <w:lang w:val="en-CA"/>
        </w:rPr>
        <w:t>Log Download Tool</w:t>
      </w:r>
      <w:bookmarkEnd w:id="72"/>
    </w:p>
    <w:p w14:paraId="4B75FC1A" w14:textId="77777777" w:rsidR="003B522D" w:rsidRDefault="003B522D" w:rsidP="00015330">
      <w:pPr>
        <w:rPr>
          <w:lang w:val="en-CA"/>
        </w:rPr>
      </w:pPr>
    </w:p>
    <w:p w14:paraId="085545E5" w14:textId="77777777" w:rsidR="003B522D" w:rsidRDefault="003B522D" w:rsidP="00015330">
      <w:pPr>
        <w:rPr>
          <w:lang w:val="en-CA"/>
        </w:rPr>
      </w:pPr>
      <w:r>
        <w:rPr>
          <w:lang w:val="en-CA"/>
        </w:rPr>
        <w:t xml:space="preserve">PC based log download tool using </w:t>
      </w:r>
      <w:proofErr w:type="spellStart"/>
      <w:r>
        <w:rPr>
          <w:lang w:val="en-CA"/>
        </w:rPr>
        <w:t>WinUSB</w:t>
      </w:r>
      <w:proofErr w:type="spellEnd"/>
      <w:r>
        <w:rPr>
          <w:lang w:val="en-CA"/>
        </w:rPr>
        <w:t>.</w:t>
      </w:r>
    </w:p>
    <w:p w14:paraId="4A672181" w14:textId="77777777" w:rsidR="003B522D" w:rsidRDefault="00276262" w:rsidP="00015330">
      <w:pPr>
        <w:rPr>
          <w:lang w:val="en-CA"/>
        </w:rPr>
      </w:pPr>
      <w:r w:rsidRPr="00276262">
        <w:rPr>
          <w:highlight w:val="yellow"/>
          <w:lang w:val="en-CA"/>
        </w:rPr>
        <w:t>TODO</w:t>
      </w:r>
    </w:p>
    <w:p w14:paraId="717D3E5B" w14:textId="77777777" w:rsidR="003B522D" w:rsidRDefault="003B522D" w:rsidP="00015330">
      <w:pPr>
        <w:rPr>
          <w:lang w:val="en-CA"/>
        </w:rPr>
      </w:pPr>
    </w:p>
    <w:p w14:paraId="6CCE29DC" w14:textId="77777777" w:rsidR="003B522D" w:rsidRPr="00B55200" w:rsidRDefault="003F3707" w:rsidP="00B55200">
      <w:pPr>
        <w:pStyle w:val="Heading1"/>
        <w:rPr>
          <w:lang w:val="en-CA"/>
        </w:rPr>
      </w:pPr>
      <w:bookmarkStart w:id="73" w:name="_Toc419248"/>
      <w:r>
        <w:rPr>
          <w:lang w:val="en-CA"/>
        </w:rPr>
        <w:t>Device Configuration Block Generat</w:t>
      </w:r>
      <w:r w:rsidR="004B5432">
        <w:rPr>
          <w:lang w:val="en-CA"/>
        </w:rPr>
        <w:t>or and Push Tool</w:t>
      </w:r>
      <w:bookmarkEnd w:id="73"/>
    </w:p>
    <w:p w14:paraId="3C28C00D" w14:textId="77777777" w:rsidR="004B5432" w:rsidRDefault="004B5432" w:rsidP="00015330">
      <w:pPr>
        <w:rPr>
          <w:lang w:val="en-CA"/>
        </w:rPr>
      </w:pPr>
    </w:p>
    <w:p w14:paraId="025C988E" w14:textId="77777777" w:rsidR="00AB4FD8" w:rsidRDefault="00AB4FD8" w:rsidP="00015330">
      <w:pPr>
        <w:rPr>
          <w:lang w:val="en-CA"/>
        </w:rPr>
      </w:pPr>
      <w:r>
        <w:rPr>
          <w:lang w:val="en-CA"/>
        </w:rPr>
        <w:t xml:space="preserve">A host side tool is required to </w:t>
      </w:r>
      <w:r w:rsidR="000C1D32">
        <w:rPr>
          <w:lang w:val="en-CA"/>
        </w:rPr>
        <w:t>serve two functions:</w:t>
      </w:r>
    </w:p>
    <w:p w14:paraId="35552D4B" w14:textId="77777777" w:rsidR="000C1D32" w:rsidRPr="00B55200" w:rsidRDefault="000C1D32" w:rsidP="00B55200">
      <w:pPr>
        <w:pStyle w:val="ListParagraph"/>
        <w:numPr>
          <w:ilvl w:val="0"/>
          <w:numId w:val="1"/>
        </w:numPr>
        <w:rPr>
          <w:lang w:val="en-CA"/>
        </w:rPr>
      </w:pPr>
      <w:r>
        <w:rPr>
          <w:lang w:val="en-CA"/>
        </w:rPr>
        <w:t>Generate a device configuration block</w:t>
      </w:r>
    </w:p>
    <w:p w14:paraId="1FB76872" w14:textId="77777777" w:rsidR="000C1D32" w:rsidRPr="00B55200" w:rsidRDefault="008A58B7" w:rsidP="00B55200">
      <w:pPr>
        <w:pStyle w:val="ListParagraph"/>
        <w:numPr>
          <w:ilvl w:val="0"/>
          <w:numId w:val="1"/>
        </w:numPr>
        <w:rPr>
          <w:lang w:val="en-CA"/>
        </w:rPr>
      </w:pPr>
      <w:r>
        <w:rPr>
          <w:lang w:val="en-CA"/>
        </w:rPr>
        <w:t>Push the device configuration block to the device using M2M2 (via USB or BLE – the channel type should not matter).</w:t>
      </w:r>
    </w:p>
    <w:p w14:paraId="5A2EB1DB" w14:textId="77777777" w:rsidR="00F45535" w:rsidRDefault="009F5D53" w:rsidP="008A58B7">
      <w:pPr>
        <w:rPr>
          <w:lang w:val="en-CA"/>
        </w:rPr>
      </w:pPr>
      <w:r>
        <w:rPr>
          <w:lang w:val="en-CA"/>
        </w:rPr>
        <w:t xml:space="preserve">We have this feature in the VSM </w:t>
      </w:r>
      <w:proofErr w:type="spellStart"/>
      <w:r>
        <w:rPr>
          <w:lang w:val="en-CA"/>
        </w:rPr>
        <w:t>WaveTool</w:t>
      </w:r>
      <w:proofErr w:type="spellEnd"/>
      <w:r>
        <w:rPr>
          <w:lang w:val="en-CA"/>
        </w:rPr>
        <w:t>. It can be extracted for this purpose.</w:t>
      </w:r>
      <w:r w:rsidR="00FB350F">
        <w:rPr>
          <w:lang w:val="en-CA"/>
        </w:rPr>
        <w:t xml:space="preserve"> However, the following </w:t>
      </w:r>
      <w:r w:rsidR="549B8A69">
        <w:rPr>
          <w:lang w:val="en-CA"/>
        </w:rPr>
        <w:t>m</w:t>
      </w:r>
      <w:r w:rsidR="12503767">
        <w:rPr>
          <w:lang w:val="en-CA"/>
        </w:rPr>
        <w:t>ust be</w:t>
      </w:r>
      <w:r w:rsidR="00FB350F">
        <w:rPr>
          <w:lang w:val="en-CA"/>
        </w:rPr>
        <w:t xml:space="preserve"> changed:</w:t>
      </w:r>
    </w:p>
    <w:p w14:paraId="4C6A1399" w14:textId="77777777" w:rsidR="00FB350F" w:rsidRDefault="00FB350F" w:rsidP="00B55200">
      <w:pPr>
        <w:pStyle w:val="ListParagraph"/>
        <w:numPr>
          <w:ilvl w:val="0"/>
          <w:numId w:val="1"/>
        </w:numPr>
        <w:rPr>
          <w:lang w:val="en-CA"/>
        </w:rPr>
      </w:pPr>
      <w:r>
        <w:rPr>
          <w:lang w:val="en-CA"/>
        </w:rPr>
        <w:t xml:space="preserve">The current VSM </w:t>
      </w:r>
      <w:proofErr w:type="spellStart"/>
      <w:r>
        <w:rPr>
          <w:lang w:val="en-CA"/>
        </w:rPr>
        <w:t>WaveTool</w:t>
      </w:r>
      <w:proofErr w:type="spellEnd"/>
      <w:r>
        <w:rPr>
          <w:lang w:val="en-CA"/>
        </w:rPr>
        <w:t xml:space="preserve"> inserts CFGs as M2M2 commands. </w:t>
      </w:r>
    </w:p>
    <w:p w14:paraId="1C7EA3C9" w14:textId="77777777" w:rsidR="00FB350F" w:rsidRPr="00B55200" w:rsidRDefault="00FB350F" w:rsidP="00B55200">
      <w:pPr>
        <w:pStyle w:val="ListParagraph"/>
        <w:numPr>
          <w:ilvl w:val="0"/>
          <w:numId w:val="1"/>
        </w:numPr>
        <w:rPr>
          <w:lang w:val="en-CA"/>
        </w:rPr>
      </w:pPr>
      <w:r>
        <w:rPr>
          <w:lang w:val="en-CA"/>
        </w:rPr>
        <w:t xml:space="preserve">This new method </w:t>
      </w:r>
      <w:r w:rsidR="00F834B7">
        <w:rPr>
          <w:lang w:val="en-CA"/>
        </w:rPr>
        <w:t>required CFGs to be converted to binary, then inserted into the designation CFG block.</w:t>
      </w:r>
    </w:p>
    <w:p w14:paraId="415E0945" w14:textId="77777777" w:rsidR="00796A58" w:rsidRDefault="00F2023D" w:rsidP="008A58B7">
      <w:pPr>
        <w:rPr>
          <w:lang w:val="en-CA"/>
        </w:rPr>
      </w:pPr>
      <w:r>
        <w:rPr>
          <w:lang w:val="en-CA"/>
        </w:rPr>
        <w:t xml:space="preserve">In </w:t>
      </w:r>
      <w:r w:rsidR="004008C1">
        <w:rPr>
          <w:lang w:val="en-CA"/>
        </w:rPr>
        <w:t>addition,</w:t>
      </w:r>
      <w:r>
        <w:rPr>
          <w:lang w:val="en-CA"/>
        </w:rPr>
        <w:t xml:space="preserve"> the ADPD400x DCFG has a change to the DCFG for the ADPD10xx series.</w:t>
      </w:r>
      <w:r w:rsidR="006446A0">
        <w:rPr>
          <w:lang w:val="en-CA"/>
        </w:rPr>
        <w:t xml:space="preserve"> This must be taken in account.</w:t>
      </w:r>
      <w:r w:rsidR="00132D2E">
        <w:rPr>
          <w:lang w:val="en-CA"/>
        </w:rPr>
        <w:t xml:space="preserve"> Applications </w:t>
      </w:r>
      <w:proofErr w:type="spellStart"/>
      <w:r w:rsidR="00132D2E">
        <w:rPr>
          <w:lang w:val="en-CA"/>
        </w:rPr>
        <w:t>WaveTool</w:t>
      </w:r>
      <w:proofErr w:type="spellEnd"/>
      <w:r w:rsidR="00132D2E">
        <w:rPr>
          <w:lang w:val="en-CA"/>
        </w:rPr>
        <w:t xml:space="preserve"> 2.1.1 onwards supports this version of the ADPD400x DCFG.</w:t>
      </w:r>
    </w:p>
    <w:p w14:paraId="4F967F32" w14:textId="77777777" w:rsidR="00DF3738" w:rsidRDefault="00DF3738" w:rsidP="008A58B7">
      <w:pPr>
        <w:rPr>
          <w:lang w:val="en-CA"/>
        </w:rPr>
      </w:pPr>
    </w:p>
    <w:p w14:paraId="5B9A86EA" w14:textId="77777777" w:rsidR="00DF3738" w:rsidRDefault="00DF3738" w:rsidP="00DF3738">
      <w:pPr>
        <w:pStyle w:val="Heading1"/>
        <w:rPr>
          <w:lang w:val="en-CA"/>
        </w:rPr>
      </w:pPr>
      <w:r>
        <w:rPr>
          <w:lang w:val="en-CA"/>
        </w:rPr>
        <w:t>Firmware Update</w:t>
      </w:r>
    </w:p>
    <w:p w14:paraId="5236B279" w14:textId="77777777" w:rsidR="00DF3738" w:rsidRDefault="00DF3738" w:rsidP="008A58B7">
      <w:pPr>
        <w:rPr>
          <w:lang w:val="en-CA"/>
        </w:rPr>
      </w:pPr>
    </w:p>
    <w:p w14:paraId="1769A247" w14:textId="77777777" w:rsidR="002D1E19" w:rsidRDefault="00E03808" w:rsidP="008A58B7">
      <w:pPr>
        <w:rPr>
          <w:lang w:val="en-CA"/>
        </w:rPr>
      </w:pPr>
      <w:r>
        <w:rPr>
          <w:lang w:val="en-CA"/>
        </w:rPr>
        <w:t xml:space="preserve">Looking for </w:t>
      </w:r>
      <w:proofErr w:type="spellStart"/>
      <w:r>
        <w:rPr>
          <w:lang w:val="en-CA"/>
        </w:rPr>
        <w:t>Fenda</w:t>
      </w:r>
      <w:proofErr w:type="spellEnd"/>
      <w:r>
        <w:rPr>
          <w:lang w:val="en-CA"/>
        </w:rPr>
        <w:t xml:space="preserve"> to lead this</w:t>
      </w:r>
      <w:r w:rsidR="009948F0">
        <w:rPr>
          <w:lang w:val="en-CA"/>
        </w:rPr>
        <w:t>, but we require:</w:t>
      </w:r>
    </w:p>
    <w:p w14:paraId="4A833ADC" w14:textId="77777777" w:rsidR="009948F0" w:rsidRDefault="00E03808" w:rsidP="008A58B7">
      <w:pPr>
        <w:pStyle w:val="ListParagraph"/>
        <w:numPr>
          <w:ilvl w:val="0"/>
          <w:numId w:val="48"/>
        </w:numPr>
        <w:rPr>
          <w:lang w:val="en-CA"/>
        </w:rPr>
      </w:pPr>
      <w:r w:rsidRPr="009948F0">
        <w:rPr>
          <w:lang w:val="en-CA"/>
        </w:rPr>
        <w:t>Firmware Updates need to be supported via BLE and USB.</w:t>
      </w:r>
      <w:r w:rsidR="009948F0">
        <w:rPr>
          <w:lang w:val="en-CA"/>
        </w:rPr>
        <w:t xml:space="preserve"> </w:t>
      </w:r>
      <w:r w:rsidRPr="009948F0">
        <w:rPr>
          <w:lang w:val="en-CA"/>
        </w:rPr>
        <w:t xml:space="preserve">Nordic has support for such: </w:t>
      </w:r>
      <w:hyperlink r:id="rId38" w:history="1">
        <w:r w:rsidRPr="009948F0">
          <w:rPr>
            <w:rStyle w:val="Hyperlink"/>
            <w:lang w:val="en-CA"/>
          </w:rPr>
          <w:t>https://www.nordicsemi.com/DocLib/Content/SDK_Doc/nRF5_SDK/v15-2-0/lib_bootloader_dfu_process</w:t>
        </w:r>
      </w:hyperlink>
      <w:r w:rsidRPr="009948F0">
        <w:rPr>
          <w:lang w:val="en-CA"/>
        </w:rPr>
        <w:t xml:space="preserve"> </w:t>
      </w:r>
    </w:p>
    <w:p w14:paraId="2775E530" w14:textId="77777777" w:rsidR="009948F0" w:rsidRDefault="00E03808" w:rsidP="009948F0">
      <w:pPr>
        <w:pStyle w:val="ListParagraph"/>
        <w:numPr>
          <w:ilvl w:val="0"/>
          <w:numId w:val="48"/>
        </w:numPr>
        <w:rPr>
          <w:lang w:val="en-CA"/>
        </w:rPr>
      </w:pPr>
      <w:r w:rsidRPr="009948F0">
        <w:rPr>
          <w:lang w:val="en-CA"/>
        </w:rPr>
        <w:t>Need to update:</w:t>
      </w:r>
    </w:p>
    <w:p w14:paraId="70E61F0D" w14:textId="77777777" w:rsidR="009948F0" w:rsidRDefault="00E03808" w:rsidP="009948F0">
      <w:pPr>
        <w:pStyle w:val="ListParagraph"/>
        <w:numPr>
          <w:ilvl w:val="1"/>
          <w:numId w:val="48"/>
        </w:numPr>
        <w:rPr>
          <w:lang w:val="en-CA"/>
        </w:rPr>
      </w:pPr>
      <w:r w:rsidRPr="009948F0">
        <w:rPr>
          <w:lang w:val="en-CA"/>
        </w:rPr>
        <w:t>Application</w:t>
      </w:r>
    </w:p>
    <w:p w14:paraId="474233E7" w14:textId="77777777" w:rsidR="009948F0" w:rsidRDefault="00E03808" w:rsidP="009948F0">
      <w:pPr>
        <w:pStyle w:val="ListParagraph"/>
        <w:numPr>
          <w:ilvl w:val="1"/>
          <w:numId w:val="48"/>
        </w:numPr>
        <w:rPr>
          <w:lang w:val="en-CA"/>
        </w:rPr>
      </w:pPr>
      <w:r w:rsidRPr="009948F0">
        <w:rPr>
          <w:lang w:val="en-CA"/>
        </w:rPr>
        <w:t>Soft Device</w:t>
      </w:r>
    </w:p>
    <w:p w14:paraId="51CDFA43" w14:textId="77777777" w:rsidR="009948F0" w:rsidRPr="009948F0" w:rsidRDefault="00E03808" w:rsidP="009948F0">
      <w:pPr>
        <w:pStyle w:val="ListParagraph"/>
        <w:numPr>
          <w:ilvl w:val="1"/>
          <w:numId w:val="48"/>
        </w:numPr>
        <w:rPr>
          <w:lang w:val="en-CA"/>
        </w:rPr>
      </w:pPr>
      <w:r w:rsidRPr="009948F0">
        <w:rPr>
          <w:lang w:val="en-CA"/>
        </w:rPr>
        <w:t>Bootloader</w:t>
      </w:r>
    </w:p>
    <w:p w14:paraId="6606B1E8" w14:textId="77777777" w:rsidR="009948F0" w:rsidRDefault="00E03808" w:rsidP="009948F0">
      <w:pPr>
        <w:pStyle w:val="ListParagraph"/>
        <w:numPr>
          <w:ilvl w:val="0"/>
          <w:numId w:val="48"/>
        </w:numPr>
        <w:rPr>
          <w:lang w:val="en-CA"/>
        </w:rPr>
      </w:pPr>
      <w:r w:rsidRPr="009948F0">
        <w:rPr>
          <w:lang w:val="en-CA"/>
        </w:rPr>
        <w:t>Also need to update:</w:t>
      </w:r>
    </w:p>
    <w:p w14:paraId="29E3FBC2" w14:textId="77777777" w:rsidR="009948F0" w:rsidRDefault="00E03808" w:rsidP="009948F0">
      <w:pPr>
        <w:pStyle w:val="ListParagraph"/>
        <w:numPr>
          <w:ilvl w:val="1"/>
          <w:numId w:val="48"/>
        </w:numPr>
        <w:rPr>
          <w:lang w:val="en-CA"/>
        </w:rPr>
      </w:pPr>
      <w:r w:rsidRPr="009948F0">
        <w:rPr>
          <w:lang w:val="en-CA"/>
        </w:rPr>
        <w:t>Device Control Block (in User Application Space)</w:t>
      </w:r>
    </w:p>
    <w:p w14:paraId="2A3DF93A" w14:textId="77777777" w:rsidR="009948F0" w:rsidRDefault="00E03808" w:rsidP="009948F0">
      <w:pPr>
        <w:pStyle w:val="ListParagraph"/>
        <w:numPr>
          <w:ilvl w:val="1"/>
          <w:numId w:val="48"/>
        </w:numPr>
        <w:rPr>
          <w:lang w:val="en-CA"/>
        </w:rPr>
      </w:pPr>
      <w:r w:rsidRPr="009948F0">
        <w:rPr>
          <w:lang w:val="en-CA"/>
        </w:rPr>
        <w:t>User applications</w:t>
      </w:r>
    </w:p>
    <w:p w14:paraId="268EDEF1" w14:textId="77777777" w:rsidR="009948F0" w:rsidRDefault="00533D29" w:rsidP="009948F0">
      <w:pPr>
        <w:pStyle w:val="ListParagraph"/>
        <w:numPr>
          <w:ilvl w:val="0"/>
          <w:numId w:val="48"/>
        </w:numPr>
        <w:rPr>
          <w:lang w:val="en-CA"/>
        </w:rPr>
      </w:pPr>
      <w:r>
        <w:rPr>
          <w:lang w:val="en-CA"/>
        </w:rPr>
        <w:t>Dual bank or single bank – really determined by the size of our application</w:t>
      </w:r>
    </w:p>
    <w:p w14:paraId="520B9838" w14:textId="77777777" w:rsidR="007F5FB8" w:rsidRDefault="00533D29" w:rsidP="007F5FB8">
      <w:pPr>
        <w:pStyle w:val="ListParagraph"/>
        <w:numPr>
          <w:ilvl w:val="0"/>
          <w:numId w:val="48"/>
        </w:numPr>
        <w:rPr>
          <w:lang w:val="en-CA"/>
        </w:rPr>
      </w:pPr>
      <w:r>
        <w:rPr>
          <w:lang w:val="en-CA"/>
        </w:rPr>
        <w:t>Secure</w:t>
      </w:r>
    </w:p>
    <w:p w14:paraId="21DB7FED" w14:textId="77777777" w:rsidR="007F5FB8" w:rsidRPr="007F5FB8" w:rsidRDefault="007F5FB8" w:rsidP="007F5FB8">
      <w:pPr>
        <w:pStyle w:val="ListParagraph"/>
        <w:numPr>
          <w:ilvl w:val="0"/>
          <w:numId w:val="48"/>
        </w:numPr>
        <w:rPr>
          <w:lang w:val="en-CA"/>
        </w:rPr>
      </w:pPr>
      <w:r>
        <w:rPr>
          <w:lang w:val="en-CA"/>
        </w:rPr>
        <w:t>What tools are needed?</w:t>
      </w:r>
    </w:p>
    <w:p w14:paraId="7CC769EE" w14:textId="77777777" w:rsidR="009948F0" w:rsidRPr="009948F0" w:rsidRDefault="009948F0" w:rsidP="009948F0">
      <w:pPr>
        <w:rPr>
          <w:lang w:val="en-CA"/>
        </w:rPr>
      </w:pPr>
    </w:p>
    <w:sectPr w:rsidR="009948F0" w:rsidRPr="009948F0" w:rsidSect="006D4BD7">
      <w:footerReference w:type="default" r:id="rId3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0791EA" w14:textId="77777777" w:rsidR="00EB0641" w:rsidRDefault="00EB0641" w:rsidP="00EC3AA1">
      <w:pPr>
        <w:spacing w:after="0" w:line="240" w:lineRule="auto"/>
      </w:pPr>
      <w:r>
        <w:separator/>
      </w:r>
    </w:p>
  </w:endnote>
  <w:endnote w:type="continuationSeparator" w:id="0">
    <w:p w14:paraId="20AA7F67" w14:textId="77777777" w:rsidR="00EB0641" w:rsidRDefault="00EB0641" w:rsidP="00EC3AA1">
      <w:pPr>
        <w:spacing w:after="0" w:line="240" w:lineRule="auto"/>
      </w:pPr>
      <w:r>
        <w:continuationSeparator/>
      </w:r>
    </w:p>
  </w:endnote>
  <w:endnote w:type="continuationNotice" w:id="1">
    <w:p w14:paraId="6AE5B366" w14:textId="77777777" w:rsidR="00EB0641" w:rsidRDefault="00EB06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Segoe U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386152"/>
      <w:docPartObj>
        <w:docPartGallery w:val="Page Numbers (Bottom of Page)"/>
        <w:docPartUnique/>
      </w:docPartObj>
    </w:sdtPr>
    <w:sdtEndPr>
      <w:rPr>
        <w:noProof/>
      </w:rPr>
    </w:sdtEndPr>
    <w:sdtContent>
      <w:p w14:paraId="36A3B642" w14:textId="77777777" w:rsidR="00FC1019" w:rsidRDefault="00FC1019">
        <w:pPr>
          <w:pStyle w:val="Footer"/>
          <w:jc w:val="center"/>
          <w:rPr>
            <w:noProof/>
          </w:rPr>
        </w:pPr>
        <w:r>
          <w:fldChar w:fldCharType="begin"/>
        </w:r>
        <w:r>
          <w:instrText xml:space="preserve"> PAGE   \* MERGEFORMAT </w:instrText>
        </w:r>
        <w:r>
          <w:fldChar w:fldCharType="separate"/>
        </w:r>
        <w:r>
          <w:rPr>
            <w:noProof/>
          </w:rPr>
          <w:t>11</w:t>
        </w:r>
        <w:r>
          <w:rPr>
            <w:noProof/>
          </w:rPr>
          <w:fldChar w:fldCharType="end"/>
        </w:r>
      </w:p>
      <w:p w14:paraId="4193E3FC" w14:textId="77777777" w:rsidR="00FC1019" w:rsidRDefault="00EB0641">
        <w:pPr>
          <w:pStyle w:val="Footer"/>
          <w:jc w:val="center"/>
        </w:pPr>
      </w:p>
    </w:sdtContent>
  </w:sd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FC1019" w14:paraId="6D337D91" w14:textId="77777777" w:rsidTr="00F952B0">
      <w:tc>
        <w:tcPr>
          <w:tcW w:w="3116" w:type="dxa"/>
        </w:tcPr>
        <w:p w14:paraId="619E0FF7" w14:textId="77777777" w:rsidR="00FC1019" w:rsidRDefault="00FC1019">
          <w:pPr>
            <w:pStyle w:val="Footer"/>
          </w:pPr>
          <w:r>
            <w:t>Analog Devices Inc.</w:t>
          </w:r>
        </w:p>
      </w:tc>
      <w:tc>
        <w:tcPr>
          <w:tcW w:w="3117" w:type="dxa"/>
        </w:tcPr>
        <w:p w14:paraId="07D75345" w14:textId="77777777" w:rsidR="00FC1019" w:rsidRDefault="00FC1019" w:rsidP="00F952B0">
          <w:pPr>
            <w:pStyle w:val="Footer"/>
            <w:jc w:val="center"/>
          </w:pPr>
          <w:r>
            <w:t>Confidential</w:t>
          </w:r>
        </w:p>
      </w:tc>
      <w:tc>
        <w:tcPr>
          <w:tcW w:w="3117" w:type="dxa"/>
        </w:tcPr>
        <w:p w14:paraId="6AA23E0E" w14:textId="067C94BB" w:rsidR="00FC1019" w:rsidRDefault="00FC1019" w:rsidP="00F952B0">
          <w:pPr>
            <w:pStyle w:val="Footer"/>
            <w:jc w:val="right"/>
          </w:pPr>
          <w:r>
            <w:fldChar w:fldCharType="begin"/>
          </w:r>
          <w:r>
            <w:instrText xml:space="preserve"> DATE \@ "d MMMM yyyy" </w:instrText>
          </w:r>
          <w:r>
            <w:fldChar w:fldCharType="separate"/>
          </w:r>
          <w:ins w:id="74" w:author="V, Rajesh" w:date="2019-03-29T17:40:00Z">
            <w:r w:rsidR="00DA321D">
              <w:rPr>
                <w:noProof/>
              </w:rPr>
              <w:t>29 March 2019</w:t>
            </w:r>
          </w:ins>
          <w:del w:id="75" w:author="V, Rajesh" w:date="2019-03-21T08:08:00Z">
            <w:r w:rsidDel="009B43E1">
              <w:rPr>
                <w:noProof/>
              </w:rPr>
              <w:delText>20 March 2019</w:delText>
            </w:r>
          </w:del>
          <w:r>
            <w:fldChar w:fldCharType="end"/>
          </w:r>
        </w:p>
      </w:tc>
    </w:tr>
  </w:tbl>
  <w:p w14:paraId="6B6525C0" w14:textId="77777777" w:rsidR="00FC1019" w:rsidRDefault="00FC1019" w:rsidP="00B427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0A694" w14:textId="77777777" w:rsidR="00EB0641" w:rsidRDefault="00EB0641" w:rsidP="00EC3AA1">
      <w:pPr>
        <w:spacing w:after="0" w:line="240" w:lineRule="auto"/>
      </w:pPr>
      <w:r>
        <w:separator/>
      </w:r>
    </w:p>
  </w:footnote>
  <w:footnote w:type="continuationSeparator" w:id="0">
    <w:p w14:paraId="06DB7AE5" w14:textId="77777777" w:rsidR="00EB0641" w:rsidRDefault="00EB0641" w:rsidP="00EC3AA1">
      <w:pPr>
        <w:spacing w:after="0" w:line="240" w:lineRule="auto"/>
      </w:pPr>
      <w:r>
        <w:continuationSeparator/>
      </w:r>
    </w:p>
  </w:footnote>
  <w:footnote w:type="continuationNotice" w:id="1">
    <w:p w14:paraId="67EFA784" w14:textId="77777777" w:rsidR="00EB0641" w:rsidRDefault="00EB064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24AB9"/>
    <w:multiLevelType w:val="hybridMultilevel"/>
    <w:tmpl w:val="BDDAC52E"/>
    <w:lvl w:ilvl="0" w:tplc="0B620256">
      <w:start w:val="1"/>
      <w:numFmt w:val="bullet"/>
      <w:lvlText w:val=""/>
      <w:lvlJc w:val="left"/>
      <w:pPr>
        <w:ind w:left="720" w:hanging="360"/>
      </w:pPr>
      <w:rPr>
        <w:rFonts w:ascii="Symbol" w:hAnsi="Symbol" w:hint="default"/>
      </w:rPr>
    </w:lvl>
    <w:lvl w:ilvl="1" w:tplc="E4423D40">
      <w:start w:val="1"/>
      <w:numFmt w:val="bullet"/>
      <w:lvlText w:val="o"/>
      <w:lvlJc w:val="left"/>
      <w:pPr>
        <w:ind w:left="1440" w:hanging="360"/>
      </w:pPr>
      <w:rPr>
        <w:rFonts w:ascii="Courier New" w:hAnsi="Courier New" w:hint="default"/>
      </w:rPr>
    </w:lvl>
    <w:lvl w:ilvl="2" w:tplc="50A40AD2">
      <w:start w:val="1"/>
      <w:numFmt w:val="bullet"/>
      <w:lvlText w:val=""/>
      <w:lvlJc w:val="left"/>
      <w:pPr>
        <w:ind w:left="2160" w:hanging="360"/>
      </w:pPr>
      <w:rPr>
        <w:rFonts w:ascii="Wingdings" w:hAnsi="Wingdings" w:hint="default"/>
      </w:rPr>
    </w:lvl>
    <w:lvl w:ilvl="3" w:tplc="848442F6">
      <w:start w:val="1"/>
      <w:numFmt w:val="bullet"/>
      <w:lvlText w:val=""/>
      <w:lvlJc w:val="left"/>
      <w:pPr>
        <w:ind w:left="2880" w:hanging="360"/>
      </w:pPr>
      <w:rPr>
        <w:rFonts w:ascii="Symbol" w:hAnsi="Symbol" w:hint="default"/>
      </w:rPr>
    </w:lvl>
    <w:lvl w:ilvl="4" w:tplc="69AEBB7C">
      <w:start w:val="1"/>
      <w:numFmt w:val="bullet"/>
      <w:lvlText w:val="o"/>
      <w:lvlJc w:val="left"/>
      <w:pPr>
        <w:ind w:left="3600" w:hanging="360"/>
      </w:pPr>
      <w:rPr>
        <w:rFonts w:ascii="Courier New" w:hAnsi="Courier New" w:hint="default"/>
      </w:rPr>
    </w:lvl>
    <w:lvl w:ilvl="5" w:tplc="03588D24">
      <w:start w:val="1"/>
      <w:numFmt w:val="bullet"/>
      <w:lvlText w:val=""/>
      <w:lvlJc w:val="left"/>
      <w:pPr>
        <w:ind w:left="4320" w:hanging="360"/>
      </w:pPr>
      <w:rPr>
        <w:rFonts w:ascii="Wingdings" w:hAnsi="Wingdings" w:hint="default"/>
      </w:rPr>
    </w:lvl>
    <w:lvl w:ilvl="6" w:tplc="2C7E441E">
      <w:start w:val="1"/>
      <w:numFmt w:val="bullet"/>
      <w:lvlText w:val=""/>
      <w:lvlJc w:val="left"/>
      <w:pPr>
        <w:ind w:left="5040" w:hanging="360"/>
      </w:pPr>
      <w:rPr>
        <w:rFonts w:ascii="Symbol" w:hAnsi="Symbol" w:hint="default"/>
      </w:rPr>
    </w:lvl>
    <w:lvl w:ilvl="7" w:tplc="8CC633F0">
      <w:start w:val="1"/>
      <w:numFmt w:val="bullet"/>
      <w:lvlText w:val="o"/>
      <w:lvlJc w:val="left"/>
      <w:pPr>
        <w:ind w:left="5760" w:hanging="360"/>
      </w:pPr>
      <w:rPr>
        <w:rFonts w:ascii="Courier New" w:hAnsi="Courier New" w:hint="default"/>
      </w:rPr>
    </w:lvl>
    <w:lvl w:ilvl="8" w:tplc="013A76DC">
      <w:start w:val="1"/>
      <w:numFmt w:val="bullet"/>
      <w:lvlText w:val=""/>
      <w:lvlJc w:val="left"/>
      <w:pPr>
        <w:ind w:left="6480" w:hanging="360"/>
      </w:pPr>
      <w:rPr>
        <w:rFonts w:ascii="Wingdings" w:hAnsi="Wingdings" w:hint="default"/>
      </w:rPr>
    </w:lvl>
  </w:abstractNum>
  <w:abstractNum w:abstractNumId="1" w15:restartNumberingAfterBreak="0">
    <w:nsid w:val="017F2125"/>
    <w:multiLevelType w:val="hybridMultilevel"/>
    <w:tmpl w:val="8DF4463C"/>
    <w:lvl w:ilvl="0" w:tplc="BF16573C">
      <w:start w:val="1"/>
      <w:numFmt w:val="bullet"/>
      <w:lvlText w:val=""/>
      <w:lvlJc w:val="left"/>
      <w:pPr>
        <w:ind w:left="720" w:hanging="360"/>
      </w:pPr>
      <w:rPr>
        <w:rFonts w:ascii="Symbol" w:hAnsi="Symbol" w:hint="default"/>
      </w:rPr>
    </w:lvl>
    <w:lvl w:ilvl="1" w:tplc="E9E0B674">
      <w:start w:val="1"/>
      <w:numFmt w:val="bullet"/>
      <w:lvlText w:val="o"/>
      <w:lvlJc w:val="left"/>
      <w:pPr>
        <w:ind w:left="1440" w:hanging="360"/>
      </w:pPr>
      <w:rPr>
        <w:rFonts w:ascii="Courier New" w:hAnsi="Courier New" w:hint="default"/>
      </w:rPr>
    </w:lvl>
    <w:lvl w:ilvl="2" w:tplc="26620B38">
      <w:start w:val="1"/>
      <w:numFmt w:val="bullet"/>
      <w:lvlText w:val=""/>
      <w:lvlJc w:val="left"/>
      <w:pPr>
        <w:ind w:left="2160" w:hanging="360"/>
      </w:pPr>
      <w:rPr>
        <w:rFonts w:ascii="Wingdings" w:hAnsi="Wingdings" w:hint="default"/>
      </w:rPr>
    </w:lvl>
    <w:lvl w:ilvl="3" w:tplc="CFB4CF40">
      <w:start w:val="1"/>
      <w:numFmt w:val="bullet"/>
      <w:lvlText w:val=""/>
      <w:lvlJc w:val="left"/>
      <w:pPr>
        <w:ind w:left="2880" w:hanging="360"/>
      </w:pPr>
      <w:rPr>
        <w:rFonts w:ascii="Symbol" w:hAnsi="Symbol" w:hint="default"/>
      </w:rPr>
    </w:lvl>
    <w:lvl w:ilvl="4" w:tplc="43C4309E">
      <w:start w:val="1"/>
      <w:numFmt w:val="bullet"/>
      <w:lvlText w:val="o"/>
      <w:lvlJc w:val="left"/>
      <w:pPr>
        <w:ind w:left="3600" w:hanging="360"/>
      </w:pPr>
      <w:rPr>
        <w:rFonts w:ascii="Courier New" w:hAnsi="Courier New" w:hint="default"/>
      </w:rPr>
    </w:lvl>
    <w:lvl w:ilvl="5" w:tplc="9D566D0C">
      <w:start w:val="1"/>
      <w:numFmt w:val="bullet"/>
      <w:lvlText w:val=""/>
      <w:lvlJc w:val="left"/>
      <w:pPr>
        <w:ind w:left="4320" w:hanging="360"/>
      </w:pPr>
      <w:rPr>
        <w:rFonts w:ascii="Wingdings" w:hAnsi="Wingdings" w:hint="default"/>
      </w:rPr>
    </w:lvl>
    <w:lvl w:ilvl="6" w:tplc="D8E096DC">
      <w:start w:val="1"/>
      <w:numFmt w:val="bullet"/>
      <w:lvlText w:val=""/>
      <w:lvlJc w:val="left"/>
      <w:pPr>
        <w:ind w:left="5040" w:hanging="360"/>
      </w:pPr>
      <w:rPr>
        <w:rFonts w:ascii="Symbol" w:hAnsi="Symbol" w:hint="default"/>
      </w:rPr>
    </w:lvl>
    <w:lvl w:ilvl="7" w:tplc="D9E47EBA">
      <w:start w:val="1"/>
      <w:numFmt w:val="bullet"/>
      <w:lvlText w:val="o"/>
      <w:lvlJc w:val="left"/>
      <w:pPr>
        <w:ind w:left="5760" w:hanging="360"/>
      </w:pPr>
      <w:rPr>
        <w:rFonts w:ascii="Courier New" w:hAnsi="Courier New" w:hint="default"/>
      </w:rPr>
    </w:lvl>
    <w:lvl w:ilvl="8" w:tplc="3468F64C">
      <w:start w:val="1"/>
      <w:numFmt w:val="bullet"/>
      <w:lvlText w:val=""/>
      <w:lvlJc w:val="left"/>
      <w:pPr>
        <w:ind w:left="6480" w:hanging="360"/>
      </w:pPr>
      <w:rPr>
        <w:rFonts w:ascii="Wingdings" w:hAnsi="Wingdings" w:hint="default"/>
      </w:rPr>
    </w:lvl>
  </w:abstractNum>
  <w:abstractNum w:abstractNumId="2" w15:restartNumberingAfterBreak="0">
    <w:nsid w:val="02A51280"/>
    <w:multiLevelType w:val="hybridMultilevel"/>
    <w:tmpl w:val="CC3A5652"/>
    <w:lvl w:ilvl="0" w:tplc="F988630A">
      <w:start w:val="1"/>
      <w:numFmt w:val="bullet"/>
      <w:lvlText w:val="►"/>
      <w:lvlJc w:val="left"/>
      <w:pPr>
        <w:tabs>
          <w:tab w:val="num" w:pos="720"/>
        </w:tabs>
        <w:ind w:left="720" w:hanging="360"/>
      </w:pPr>
      <w:rPr>
        <w:rFonts w:ascii="Lucida Grande" w:hAnsi="Lucida Grande" w:hint="default"/>
      </w:rPr>
    </w:lvl>
    <w:lvl w:ilvl="1" w:tplc="06568866">
      <w:start w:val="78"/>
      <w:numFmt w:val="bullet"/>
      <w:lvlText w:val=""/>
      <w:lvlJc w:val="left"/>
      <w:pPr>
        <w:tabs>
          <w:tab w:val="num" w:pos="1440"/>
        </w:tabs>
        <w:ind w:left="1440" w:hanging="360"/>
      </w:pPr>
      <w:rPr>
        <w:rFonts w:ascii="Wingdings" w:hAnsi="Wingdings" w:hint="default"/>
      </w:rPr>
    </w:lvl>
    <w:lvl w:ilvl="2" w:tplc="43EAB438" w:tentative="1">
      <w:start w:val="1"/>
      <w:numFmt w:val="bullet"/>
      <w:lvlText w:val="►"/>
      <w:lvlJc w:val="left"/>
      <w:pPr>
        <w:tabs>
          <w:tab w:val="num" w:pos="2160"/>
        </w:tabs>
        <w:ind w:left="2160" w:hanging="360"/>
      </w:pPr>
      <w:rPr>
        <w:rFonts w:ascii="Lucida Grande" w:hAnsi="Lucida Grande" w:hint="default"/>
      </w:rPr>
    </w:lvl>
    <w:lvl w:ilvl="3" w:tplc="3524F464" w:tentative="1">
      <w:start w:val="1"/>
      <w:numFmt w:val="bullet"/>
      <w:lvlText w:val="►"/>
      <w:lvlJc w:val="left"/>
      <w:pPr>
        <w:tabs>
          <w:tab w:val="num" w:pos="2880"/>
        </w:tabs>
        <w:ind w:left="2880" w:hanging="360"/>
      </w:pPr>
      <w:rPr>
        <w:rFonts w:ascii="Lucida Grande" w:hAnsi="Lucida Grande" w:hint="default"/>
      </w:rPr>
    </w:lvl>
    <w:lvl w:ilvl="4" w:tplc="4980096C" w:tentative="1">
      <w:start w:val="1"/>
      <w:numFmt w:val="bullet"/>
      <w:lvlText w:val="►"/>
      <w:lvlJc w:val="left"/>
      <w:pPr>
        <w:tabs>
          <w:tab w:val="num" w:pos="3600"/>
        </w:tabs>
        <w:ind w:left="3600" w:hanging="360"/>
      </w:pPr>
      <w:rPr>
        <w:rFonts w:ascii="Lucida Grande" w:hAnsi="Lucida Grande" w:hint="default"/>
      </w:rPr>
    </w:lvl>
    <w:lvl w:ilvl="5" w:tplc="D75C96E0" w:tentative="1">
      <w:start w:val="1"/>
      <w:numFmt w:val="bullet"/>
      <w:lvlText w:val="►"/>
      <w:lvlJc w:val="left"/>
      <w:pPr>
        <w:tabs>
          <w:tab w:val="num" w:pos="4320"/>
        </w:tabs>
        <w:ind w:left="4320" w:hanging="360"/>
      </w:pPr>
      <w:rPr>
        <w:rFonts w:ascii="Lucida Grande" w:hAnsi="Lucida Grande" w:hint="default"/>
      </w:rPr>
    </w:lvl>
    <w:lvl w:ilvl="6" w:tplc="BACEF7F8" w:tentative="1">
      <w:start w:val="1"/>
      <w:numFmt w:val="bullet"/>
      <w:lvlText w:val="►"/>
      <w:lvlJc w:val="left"/>
      <w:pPr>
        <w:tabs>
          <w:tab w:val="num" w:pos="5040"/>
        </w:tabs>
        <w:ind w:left="5040" w:hanging="360"/>
      </w:pPr>
      <w:rPr>
        <w:rFonts w:ascii="Lucida Grande" w:hAnsi="Lucida Grande" w:hint="default"/>
      </w:rPr>
    </w:lvl>
    <w:lvl w:ilvl="7" w:tplc="6B2846B2" w:tentative="1">
      <w:start w:val="1"/>
      <w:numFmt w:val="bullet"/>
      <w:lvlText w:val="►"/>
      <w:lvlJc w:val="left"/>
      <w:pPr>
        <w:tabs>
          <w:tab w:val="num" w:pos="5760"/>
        </w:tabs>
        <w:ind w:left="5760" w:hanging="360"/>
      </w:pPr>
      <w:rPr>
        <w:rFonts w:ascii="Lucida Grande" w:hAnsi="Lucida Grande" w:hint="default"/>
      </w:rPr>
    </w:lvl>
    <w:lvl w:ilvl="8" w:tplc="95FC89E8" w:tentative="1">
      <w:start w:val="1"/>
      <w:numFmt w:val="bullet"/>
      <w:lvlText w:val="►"/>
      <w:lvlJc w:val="left"/>
      <w:pPr>
        <w:tabs>
          <w:tab w:val="num" w:pos="6480"/>
        </w:tabs>
        <w:ind w:left="6480" w:hanging="360"/>
      </w:pPr>
      <w:rPr>
        <w:rFonts w:ascii="Lucida Grande" w:hAnsi="Lucida Grande" w:hint="default"/>
      </w:rPr>
    </w:lvl>
  </w:abstractNum>
  <w:abstractNum w:abstractNumId="3" w15:restartNumberingAfterBreak="0">
    <w:nsid w:val="05A956FF"/>
    <w:multiLevelType w:val="hybridMultilevel"/>
    <w:tmpl w:val="6AEA29FC"/>
    <w:lvl w:ilvl="0" w:tplc="F47E4DFA">
      <w:start w:val="1"/>
      <w:numFmt w:val="decimal"/>
      <w:lvlText w:val="%1."/>
      <w:lvlJc w:val="left"/>
      <w:pPr>
        <w:ind w:left="720" w:hanging="360"/>
      </w:pPr>
    </w:lvl>
    <w:lvl w:ilvl="1" w:tplc="DB1A1A06">
      <w:start w:val="1"/>
      <w:numFmt w:val="lowerLetter"/>
      <w:lvlText w:val="%2."/>
      <w:lvlJc w:val="left"/>
      <w:pPr>
        <w:ind w:left="1440" w:hanging="360"/>
      </w:pPr>
    </w:lvl>
    <w:lvl w:ilvl="2" w:tplc="A1D63D62">
      <w:start w:val="1"/>
      <w:numFmt w:val="lowerRoman"/>
      <w:lvlText w:val="%3."/>
      <w:lvlJc w:val="right"/>
      <w:pPr>
        <w:ind w:left="2160" w:hanging="180"/>
      </w:pPr>
    </w:lvl>
    <w:lvl w:ilvl="3" w:tplc="6D70F5C2">
      <w:start w:val="1"/>
      <w:numFmt w:val="decimal"/>
      <w:lvlText w:val="%4."/>
      <w:lvlJc w:val="left"/>
      <w:pPr>
        <w:ind w:left="2880" w:hanging="360"/>
      </w:pPr>
    </w:lvl>
    <w:lvl w:ilvl="4" w:tplc="AF968A48">
      <w:start w:val="1"/>
      <w:numFmt w:val="lowerLetter"/>
      <w:lvlText w:val="%5."/>
      <w:lvlJc w:val="left"/>
      <w:pPr>
        <w:ind w:left="3600" w:hanging="360"/>
      </w:pPr>
    </w:lvl>
    <w:lvl w:ilvl="5" w:tplc="581E010C">
      <w:start w:val="1"/>
      <w:numFmt w:val="lowerRoman"/>
      <w:lvlText w:val="%6."/>
      <w:lvlJc w:val="right"/>
      <w:pPr>
        <w:ind w:left="4320" w:hanging="180"/>
      </w:pPr>
    </w:lvl>
    <w:lvl w:ilvl="6" w:tplc="9F8C4D38">
      <w:start w:val="1"/>
      <w:numFmt w:val="decimal"/>
      <w:lvlText w:val="%7."/>
      <w:lvlJc w:val="left"/>
      <w:pPr>
        <w:ind w:left="5040" w:hanging="360"/>
      </w:pPr>
    </w:lvl>
    <w:lvl w:ilvl="7" w:tplc="EAECF160">
      <w:start w:val="1"/>
      <w:numFmt w:val="lowerLetter"/>
      <w:lvlText w:val="%8."/>
      <w:lvlJc w:val="left"/>
      <w:pPr>
        <w:ind w:left="5760" w:hanging="360"/>
      </w:pPr>
    </w:lvl>
    <w:lvl w:ilvl="8" w:tplc="7922AD5E">
      <w:start w:val="1"/>
      <w:numFmt w:val="lowerRoman"/>
      <w:lvlText w:val="%9."/>
      <w:lvlJc w:val="right"/>
      <w:pPr>
        <w:ind w:left="6480" w:hanging="180"/>
      </w:pPr>
    </w:lvl>
  </w:abstractNum>
  <w:abstractNum w:abstractNumId="4" w15:restartNumberingAfterBreak="0">
    <w:nsid w:val="05C21346"/>
    <w:multiLevelType w:val="hybridMultilevel"/>
    <w:tmpl w:val="B376374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35460F"/>
    <w:multiLevelType w:val="hybridMultilevel"/>
    <w:tmpl w:val="23CC95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84E40C3"/>
    <w:multiLevelType w:val="hybridMultilevel"/>
    <w:tmpl w:val="5E36BD02"/>
    <w:lvl w:ilvl="0" w:tplc="9B6E3418">
      <w:start w:val="1"/>
      <w:numFmt w:val="decimal"/>
      <w:lvlText w:val="%1."/>
      <w:lvlJc w:val="left"/>
      <w:pPr>
        <w:ind w:left="720" w:hanging="360"/>
      </w:pPr>
    </w:lvl>
    <w:lvl w:ilvl="1" w:tplc="F5B01FC2">
      <w:start w:val="1"/>
      <w:numFmt w:val="lowerLetter"/>
      <w:lvlText w:val="%2."/>
      <w:lvlJc w:val="left"/>
      <w:pPr>
        <w:ind w:left="1440" w:hanging="360"/>
      </w:pPr>
    </w:lvl>
    <w:lvl w:ilvl="2" w:tplc="C49ACDA4">
      <w:start w:val="1"/>
      <w:numFmt w:val="lowerRoman"/>
      <w:lvlText w:val="%3."/>
      <w:lvlJc w:val="right"/>
      <w:pPr>
        <w:ind w:left="2160" w:hanging="180"/>
      </w:pPr>
    </w:lvl>
    <w:lvl w:ilvl="3" w:tplc="A510E018">
      <w:start w:val="1"/>
      <w:numFmt w:val="decimal"/>
      <w:lvlText w:val="%4."/>
      <w:lvlJc w:val="left"/>
      <w:pPr>
        <w:ind w:left="2880" w:hanging="360"/>
      </w:pPr>
    </w:lvl>
    <w:lvl w:ilvl="4" w:tplc="A4642040">
      <w:start w:val="1"/>
      <w:numFmt w:val="lowerLetter"/>
      <w:lvlText w:val="%5."/>
      <w:lvlJc w:val="left"/>
      <w:pPr>
        <w:ind w:left="3600" w:hanging="360"/>
      </w:pPr>
    </w:lvl>
    <w:lvl w:ilvl="5" w:tplc="C0E49158">
      <w:start w:val="1"/>
      <w:numFmt w:val="lowerRoman"/>
      <w:lvlText w:val="%6."/>
      <w:lvlJc w:val="right"/>
      <w:pPr>
        <w:ind w:left="4320" w:hanging="180"/>
      </w:pPr>
    </w:lvl>
    <w:lvl w:ilvl="6" w:tplc="6A9C42BC">
      <w:start w:val="1"/>
      <w:numFmt w:val="decimal"/>
      <w:lvlText w:val="%7."/>
      <w:lvlJc w:val="left"/>
      <w:pPr>
        <w:ind w:left="5040" w:hanging="360"/>
      </w:pPr>
    </w:lvl>
    <w:lvl w:ilvl="7" w:tplc="97308CE8">
      <w:start w:val="1"/>
      <w:numFmt w:val="lowerLetter"/>
      <w:lvlText w:val="%8."/>
      <w:lvlJc w:val="left"/>
      <w:pPr>
        <w:ind w:left="5760" w:hanging="360"/>
      </w:pPr>
    </w:lvl>
    <w:lvl w:ilvl="8" w:tplc="45A09674">
      <w:start w:val="1"/>
      <w:numFmt w:val="lowerRoman"/>
      <w:lvlText w:val="%9."/>
      <w:lvlJc w:val="right"/>
      <w:pPr>
        <w:ind w:left="6480" w:hanging="180"/>
      </w:pPr>
    </w:lvl>
  </w:abstractNum>
  <w:abstractNum w:abstractNumId="7" w15:restartNumberingAfterBreak="0">
    <w:nsid w:val="0CB650C0"/>
    <w:multiLevelType w:val="hybridMultilevel"/>
    <w:tmpl w:val="7D0CB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641725"/>
    <w:multiLevelType w:val="hybridMultilevel"/>
    <w:tmpl w:val="F468F8C0"/>
    <w:lvl w:ilvl="0" w:tplc="21D2BCDC">
      <w:start w:val="3"/>
      <w:numFmt w:val="bullet"/>
      <w:lvlText w:val=""/>
      <w:lvlJc w:val="left"/>
      <w:pPr>
        <w:ind w:left="720" w:hanging="360"/>
      </w:pPr>
      <w:rPr>
        <w:rFonts w:ascii="Symbol" w:eastAsia="Times New Roman"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84681A"/>
    <w:multiLevelType w:val="hybridMultilevel"/>
    <w:tmpl w:val="F42AB1C6"/>
    <w:lvl w:ilvl="0" w:tplc="6BFC3306">
      <w:start w:val="1"/>
      <w:numFmt w:val="bullet"/>
      <w:lvlText w:val=""/>
      <w:lvlJc w:val="left"/>
      <w:pPr>
        <w:ind w:left="720" w:hanging="360"/>
      </w:pPr>
      <w:rPr>
        <w:rFonts w:ascii="Symbol" w:hAnsi="Symbol" w:hint="default"/>
      </w:rPr>
    </w:lvl>
    <w:lvl w:ilvl="1" w:tplc="F8C2E6EA">
      <w:start w:val="1"/>
      <w:numFmt w:val="bullet"/>
      <w:lvlText w:val="o"/>
      <w:lvlJc w:val="left"/>
      <w:pPr>
        <w:ind w:left="1440" w:hanging="360"/>
      </w:pPr>
      <w:rPr>
        <w:rFonts w:ascii="Courier New" w:hAnsi="Courier New" w:hint="default"/>
      </w:rPr>
    </w:lvl>
    <w:lvl w:ilvl="2" w:tplc="1FFEB4AC">
      <w:start w:val="1"/>
      <w:numFmt w:val="bullet"/>
      <w:lvlText w:val=""/>
      <w:lvlJc w:val="left"/>
      <w:pPr>
        <w:ind w:left="2160" w:hanging="360"/>
      </w:pPr>
      <w:rPr>
        <w:rFonts w:ascii="Wingdings" w:hAnsi="Wingdings" w:hint="default"/>
      </w:rPr>
    </w:lvl>
    <w:lvl w:ilvl="3" w:tplc="AB4E4F8A">
      <w:start w:val="1"/>
      <w:numFmt w:val="bullet"/>
      <w:lvlText w:val=""/>
      <w:lvlJc w:val="left"/>
      <w:pPr>
        <w:ind w:left="2880" w:hanging="360"/>
      </w:pPr>
      <w:rPr>
        <w:rFonts w:ascii="Symbol" w:hAnsi="Symbol" w:hint="default"/>
      </w:rPr>
    </w:lvl>
    <w:lvl w:ilvl="4" w:tplc="C9381FC6">
      <w:start w:val="1"/>
      <w:numFmt w:val="bullet"/>
      <w:lvlText w:val="o"/>
      <w:lvlJc w:val="left"/>
      <w:pPr>
        <w:ind w:left="3600" w:hanging="360"/>
      </w:pPr>
      <w:rPr>
        <w:rFonts w:ascii="Courier New" w:hAnsi="Courier New" w:hint="default"/>
      </w:rPr>
    </w:lvl>
    <w:lvl w:ilvl="5" w:tplc="596C1918">
      <w:start w:val="1"/>
      <w:numFmt w:val="bullet"/>
      <w:lvlText w:val=""/>
      <w:lvlJc w:val="left"/>
      <w:pPr>
        <w:ind w:left="4320" w:hanging="360"/>
      </w:pPr>
      <w:rPr>
        <w:rFonts w:ascii="Wingdings" w:hAnsi="Wingdings" w:hint="default"/>
      </w:rPr>
    </w:lvl>
    <w:lvl w:ilvl="6" w:tplc="1070093E">
      <w:start w:val="1"/>
      <w:numFmt w:val="bullet"/>
      <w:lvlText w:val=""/>
      <w:lvlJc w:val="left"/>
      <w:pPr>
        <w:ind w:left="5040" w:hanging="360"/>
      </w:pPr>
      <w:rPr>
        <w:rFonts w:ascii="Symbol" w:hAnsi="Symbol" w:hint="default"/>
      </w:rPr>
    </w:lvl>
    <w:lvl w:ilvl="7" w:tplc="ED069B46">
      <w:start w:val="1"/>
      <w:numFmt w:val="bullet"/>
      <w:lvlText w:val="o"/>
      <w:lvlJc w:val="left"/>
      <w:pPr>
        <w:ind w:left="5760" w:hanging="360"/>
      </w:pPr>
      <w:rPr>
        <w:rFonts w:ascii="Courier New" w:hAnsi="Courier New" w:hint="default"/>
      </w:rPr>
    </w:lvl>
    <w:lvl w:ilvl="8" w:tplc="625A8D24">
      <w:start w:val="1"/>
      <w:numFmt w:val="bullet"/>
      <w:lvlText w:val=""/>
      <w:lvlJc w:val="left"/>
      <w:pPr>
        <w:ind w:left="6480" w:hanging="360"/>
      </w:pPr>
      <w:rPr>
        <w:rFonts w:ascii="Wingdings" w:hAnsi="Wingdings" w:hint="default"/>
      </w:rPr>
    </w:lvl>
  </w:abstractNum>
  <w:abstractNum w:abstractNumId="10" w15:restartNumberingAfterBreak="0">
    <w:nsid w:val="1A6F4D85"/>
    <w:multiLevelType w:val="hybridMultilevel"/>
    <w:tmpl w:val="FB72F4F4"/>
    <w:lvl w:ilvl="0" w:tplc="8294DBC0">
      <w:start w:val="3"/>
      <w:numFmt w:val="bullet"/>
      <w:lvlText w:val=""/>
      <w:lvlJc w:val="left"/>
      <w:pPr>
        <w:ind w:left="720" w:hanging="360"/>
      </w:pPr>
      <w:rPr>
        <w:rFonts w:ascii="Symbol" w:eastAsia="Times New Roman" w:hAnsi="Symbol"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792589"/>
    <w:multiLevelType w:val="hybridMultilevel"/>
    <w:tmpl w:val="867CCF3C"/>
    <w:lvl w:ilvl="0" w:tplc="1ED66316">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070ADF"/>
    <w:multiLevelType w:val="hybridMultilevel"/>
    <w:tmpl w:val="825432DA"/>
    <w:lvl w:ilvl="0" w:tplc="1E3C4808">
      <w:start w:val="1"/>
      <w:numFmt w:val="decimal"/>
      <w:lvlText w:val="%1."/>
      <w:lvlJc w:val="left"/>
      <w:pPr>
        <w:ind w:left="720" w:hanging="360"/>
      </w:pPr>
    </w:lvl>
    <w:lvl w:ilvl="1" w:tplc="AEBA80C0">
      <w:start w:val="1"/>
      <w:numFmt w:val="lowerLetter"/>
      <w:lvlText w:val="%2."/>
      <w:lvlJc w:val="left"/>
      <w:pPr>
        <w:ind w:left="1440" w:hanging="360"/>
      </w:pPr>
    </w:lvl>
    <w:lvl w:ilvl="2" w:tplc="D0D07AEE">
      <w:start w:val="1"/>
      <w:numFmt w:val="lowerRoman"/>
      <w:lvlText w:val="%3."/>
      <w:lvlJc w:val="right"/>
      <w:pPr>
        <w:ind w:left="2160" w:hanging="180"/>
      </w:pPr>
    </w:lvl>
    <w:lvl w:ilvl="3" w:tplc="A1DC276A">
      <w:start w:val="1"/>
      <w:numFmt w:val="decimal"/>
      <w:lvlText w:val="%4."/>
      <w:lvlJc w:val="left"/>
      <w:pPr>
        <w:ind w:left="2880" w:hanging="360"/>
      </w:pPr>
    </w:lvl>
    <w:lvl w:ilvl="4" w:tplc="4FE8FD10">
      <w:start w:val="1"/>
      <w:numFmt w:val="lowerLetter"/>
      <w:lvlText w:val="%5."/>
      <w:lvlJc w:val="left"/>
      <w:pPr>
        <w:ind w:left="3600" w:hanging="360"/>
      </w:pPr>
    </w:lvl>
    <w:lvl w:ilvl="5" w:tplc="098825A4">
      <w:start w:val="1"/>
      <w:numFmt w:val="lowerRoman"/>
      <w:lvlText w:val="%6."/>
      <w:lvlJc w:val="right"/>
      <w:pPr>
        <w:ind w:left="4320" w:hanging="180"/>
      </w:pPr>
    </w:lvl>
    <w:lvl w:ilvl="6" w:tplc="6692783E">
      <w:start w:val="1"/>
      <w:numFmt w:val="decimal"/>
      <w:lvlText w:val="%7."/>
      <w:lvlJc w:val="left"/>
      <w:pPr>
        <w:ind w:left="5040" w:hanging="360"/>
      </w:pPr>
    </w:lvl>
    <w:lvl w:ilvl="7" w:tplc="76BA59FE">
      <w:start w:val="1"/>
      <w:numFmt w:val="lowerLetter"/>
      <w:lvlText w:val="%8."/>
      <w:lvlJc w:val="left"/>
      <w:pPr>
        <w:ind w:left="5760" w:hanging="360"/>
      </w:pPr>
    </w:lvl>
    <w:lvl w:ilvl="8" w:tplc="C74AF8F8">
      <w:start w:val="1"/>
      <w:numFmt w:val="lowerRoman"/>
      <w:lvlText w:val="%9."/>
      <w:lvlJc w:val="right"/>
      <w:pPr>
        <w:ind w:left="6480" w:hanging="180"/>
      </w:pPr>
    </w:lvl>
  </w:abstractNum>
  <w:abstractNum w:abstractNumId="13" w15:restartNumberingAfterBreak="0">
    <w:nsid w:val="24354A2F"/>
    <w:multiLevelType w:val="hybridMultilevel"/>
    <w:tmpl w:val="9D7E7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570887"/>
    <w:multiLevelType w:val="hybridMultilevel"/>
    <w:tmpl w:val="B376374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D477B6"/>
    <w:multiLevelType w:val="hybridMultilevel"/>
    <w:tmpl w:val="4E6CE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E346D1"/>
    <w:multiLevelType w:val="hybridMultilevel"/>
    <w:tmpl w:val="EA2E7F94"/>
    <w:lvl w:ilvl="0" w:tplc="D29C2402">
      <w:start w:val="1"/>
      <w:numFmt w:val="bullet"/>
      <w:lvlText w:val=""/>
      <w:lvlJc w:val="left"/>
      <w:pPr>
        <w:ind w:left="720" w:hanging="360"/>
      </w:pPr>
      <w:rPr>
        <w:rFonts w:ascii="Symbol" w:hAnsi="Symbol" w:hint="default"/>
      </w:rPr>
    </w:lvl>
    <w:lvl w:ilvl="1" w:tplc="E95AA1E0">
      <w:start w:val="1"/>
      <w:numFmt w:val="bullet"/>
      <w:lvlText w:val="o"/>
      <w:lvlJc w:val="left"/>
      <w:pPr>
        <w:ind w:left="1440" w:hanging="360"/>
      </w:pPr>
      <w:rPr>
        <w:rFonts w:ascii="Courier New" w:hAnsi="Courier New" w:hint="default"/>
      </w:rPr>
    </w:lvl>
    <w:lvl w:ilvl="2" w:tplc="B8260C7A">
      <w:start w:val="1"/>
      <w:numFmt w:val="bullet"/>
      <w:lvlText w:val=""/>
      <w:lvlJc w:val="left"/>
      <w:pPr>
        <w:ind w:left="2160" w:hanging="360"/>
      </w:pPr>
      <w:rPr>
        <w:rFonts w:ascii="Wingdings" w:hAnsi="Wingdings" w:hint="default"/>
      </w:rPr>
    </w:lvl>
    <w:lvl w:ilvl="3" w:tplc="181409D0">
      <w:start w:val="1"/>
      <w:numFmt w:val="bullet"/>
      <w:lvlText w:val=""/>
      <w:lvlJc w:val="left"/>
      <w:pPr>
        <w:ind w:left="2880" w:hanging="360"/>
      </w:pPr>
      <w:rPr>
        <w:rFonts w:ascii="Symbol" w:hAnsi="Symbol" w:hint="default"/>
      </w:rPr>
    </w:lvl>
    <w:lvl w:ilvl="4" w:tplc="B38A52BE">
      <w:start w:val="1"/>
      <w:numFmt w:val="bullet"/>
      <w:lvlText w:val="o"/>
      <w:lvlJc w:val="left"/>
      <w:pPr>
        <w:ind w:left="3600" w:hanging="360"/>
      </w:pPr>
      <w:rPr>
        <w:rFonts w:ascii="Courier New" w:hAnsi="Courier New" w:hint="default"/>
      </w:rPr>
    </w:lvl>
    <w:lvl w:ilvl="5" w:tplc="9384D2EC">
      <w:start w:val="1"/>
      <w:numFmt w:val="bullet"/>
      <w:lvlText w:val=""/>
      <w:lvlJc w:val="left"/>
      <w:pPr>
        <w:ind w:left="4320" w:hanging="360"/>
      </w:pPr>
      <w:rPr>
        <w:rFonts w:ascii="Wingdings" w:hAnsi="Wingdings" w:hint="default"/>
      </w:rPr>
    </w:lvl>
    <w:lvl w:ilvl="6" w:tplc="28F25866">
      <w:start w:val="1"/>
      <w:numFmt w:val="bullet"/>
      <w:lvlText w:val=""/>
      <w:lvlJc w:val="left"/>
      <w:pPr>
        <w:ind w:left="5040" w:hanging="360"/>
      </w:pPr>
      <w:rPr>
        <w:rFonts w:ascii="Symbol" w:hAnsi="Symbol" w:hint="default"/>
      </w:rPr>
    </w:lvl>
    <w:lvl w:ilvl="7" w:tplc="C0145694">
      <w:start w:val="1"/>
      <w:numFmt w:val="bullet"/>
      <w:lvlText w:val="o"/>
      <w:lvlJc w:val="left"/>
      <w:pPr>
        <w:ind w:left="5760" w:hanging="360"/>
      </w:pPr>
      <w:rPr>
        <w:rFonts w:ascii="Courier New" w:hAnsi="Courier New" w:hint="default"/>
      </w:rPr>
    </w:lvl>
    <w:lvl w:ilvl="8" w:tplc="DA4E7150">
      <w:start w:val="1"/>
      <w:numFmt w:val="bullet"/>
      <w:lvlText w:val=""/>
      <w:lvlJc w:val="left"/>
      <w:pPr>
        <w:ind w:left="6480" w:hanging="360"/>
      </w:pPr>
      <w:rPr>
        <w:rFonts w:ascii="Wingdings" w:hAnsi="Wingdings" w:hint="default"/>
      </w:rPr>
    </w:lvl>
  </w:abstractNum>
  <w:abstractNum w:abstractNumId="17" w15:restartNumberingAfterBreak="0">
    <w:nsid w:val="2C3403F6"/>
    <w:multiLevelType w:val="hybridMultilevel"/>
    <w:tmpl w:val="6764F69A"/>
    <w:lvl w:ilvl="0" w:tplc="0AE2DCDC">
      <w:start w:val="1"/>
      <w:numFmt w:val="bullet"/>
      <w:lvlText w:val=""/>
      <w:lvlJc w:val="left"/>
      <w:pPr>
        <w:ind w:left="720" w:hanging="360"/>
      </w:pPr>
      <w:rPr>
        <w:rFonts w:ascii="Symbol" w:hAnsi="Symbol" w:hint="default"/>
      </w:rPr>
    </w:lvl>
    <w:lvl w:ilvl="1" w:tplc="611E41AE">
      <w:start w:val="1"/>
      <w:numFmt w:val="bullet"/>
      <w:lvlText w:val="o"/>
      <w:lvlJc w:val="left"/>
      <w:pPr>
        <w:ind w:left="1440" w:hanging="360"/>
      </w:pPr>
      <w:rPr>
        <w:rFonts w:ascii="Courier New" w:hAnsi="Courier New" w:hint="default"/>
      </w:rPr>
    </w:lvl>
    <w:lvl w:ilvl="2" w:tplc="3D9C1D94">
      <w:start w:val="1"/>
      <w:numFmt w:val="bullet"/>
      <w:lvlText w:val=""/>
      <w:lvlJc w:val="left"/>
      <w:pPr>
        <w:ind w:left="2160" w:hanging="360"/>
      </w:pPr>
      <w:rPr>
        <w:rFonts w:ascii="Wingdings" w:hAnsi="Wingdings" w:hint="default"/>
      </w:rPr>
    </w:lvl>
    <w:lvl w:ilvl="3" w:tplc="2E888F78">
      <w:start w:val="1"/>
      <w:numFmt w:val="bullet"/>
      <w:lvlText w:val=""/>
      <w:lvlJc w:val="left"/>
      <w:pPr>
        <w:ind w:left="2880" w:hanging="360"/>
      </w:pPr>
      <w:rPr>
        <w:rFonts w:ascii="Symbol" w:hAnsi="Symbol" w:hint="default"/>
      </w:rPr>
    </w:lvl>
    <w:lvl w:ilvl="4" w:tplc="98CAFA44">
      <w:start w:val="1"/>
      <w:numFmt w:val="bullet"/>
      <w:lvlText w:val="o"/>
      <w:lvlJc w:val="left"/>
      <w:pPr>
        <w:ind w:left="3600" w:hanging="360"/>
      </w:pPr>
      <w:rPr>
        <w:rFonts w:ascii="Courier New" w:hAnsi="Courier New" w:hint="default"/>
      </w:rPr>
    </w:lvl>
    <w:lvl w:ilvl="5" w:tplc="C71E57C0">
      <w:start w:val="1"/>
      <w:numFmt w:val="bullet"/>
      <w:lvlText w:val=""/>
      <w:lvlJc w:val="left"/>
      <w:pPr>
        <w:ind w:left="4320" w:hanging="360"/>
      </w:pPr>
      <w:rPr>
        <w:rFonts w:ascii="Wingdings" w:hAnsi="Wingdings" w:hint="default"/>
      </w:rPr>
    </w:lvl>
    <w:lvl w:ilvl="6" w:tplc="D2EE6E38">
      <w:start w:val="1"/>
      <w:numFmt w:val="bullet"/>
      <w:lvlText w:val=""/>
      <w:lvlJc w:val="left"/>
      <w:pPr>
        <w:ind w:left="5040" w:hanging="360"/>
      </w:pPr>
      <w:rPr>
        <w:rFonts w:ascii="Symbol" w:hAnsi="Symbol" w:hint="default"/>
      </w:rPr>
    </w:lvl>
    <w:lvl w:ilvl="7" w:tplc="CEBA2C4A">
      <w:start w:val="1"/>
      <w:numFmt w:val="bullet"/>
      <w:lvlText w:val="o"/>
      <w:lvlJc w:val="left"/>
      <w:pPr>
        <w:ind w:left="5760" w:hanging="360"/>
      </w:pPr>
      <w:rPr>
        <w:rFonts w:ascii="Courier New" w:hAnsi="Courier New" w:hint="default"/>
      </w:rPr>
    </w:lvl>
    <w:lvl w:ilvl="8" w:tplc="8DFEC0D2">
      <w:start w:val="1"/>
      <w:numFmt w:val="bullet"/>
      <w:lvlText w:val=""/>
      <w:lvlJc w:val="left"/>
      <w:pPr>
        <w:ind w:left="6480" w:hanging="360"/>
      </w:pPr>
      <w:rPr>
        <w:rFonts w:ascii="Wingdings" w:hAnsi="Wingdings" w:hint="default"/>
      </w:rPr>
    </w:lvl>
  </w:abstractNum>
  <w:abstractNum w:abstractNumId="18" w15:restartNumberingAfterBreak="0">
    <w:nsid w:val="2D846E40"/>
    <w:multiLevelType w:val="hybridMultilevel"/>
    <w:tmpl w:val="09A42B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EB4032"/>
    <w:multiLevelType w:val="hybridMultilevel"/>
    <w:tmpl w:val="A290DA7A"/>
    <w:lvl w:ilvl="0" w:tplc="04090001">
      <w:start w:val="1"/>
      <w:numFmt w:val="bullet"/>
      <w:lvlText w:val=""/>
      <w:lvlJc w:val="left"/>
      <w:pPr>
        <w:ind w:left="1440" w:hanging="360"/>
      </w:pPr>
      <w:rPr>
        <w:rFonts w:ascii="Symbol" w:hAnsi="Symbol" w:hint="default"/>
      </w:rPr>
    </w:lvl>
    <w:lvl w:ilvl="1" w:tplc="9AF2ADCA">
      <w:start w:val="3"/>
      <w:numFmt w:val="bullet"/>
      <w:lvlText w:val=""/>
      <w:lvlJc w:val="left"/>
      <w:pPr>
        <w:ind w:left="2160" w:hanging="360"/>
      </w:pPr>
      <w:rPr>
        <w:rFonts w:ascii="Symbol" w:eastAsia="Times New Roman" w:hAnsi="Symbol" w:cs="Segoe UI" w:hint="default"/>
      </w:rPr>
    </w:lvl>
    <w:lvl w:ilvl="2" w:tplc="0409000F">
      <w:start w:val="1"/>
      <w:numFmt w:val="decimal"/>
      <w:lvlText w:val="%3."/>
      <w:lvlJc w:val="left"/>
      <w:pPr>
        <w:ind w:left="2880" w:hanging="360"/>
      </w:pPr>
      <w:rPr>
        <w:rFont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FD7169D"/>
    <w:multiLevelType w:val="hybridMultilevel"/>
    <w:tmpl w:val="60040496"/>
    <w:lvl w:ilvl="0" w:tplc="4086E86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2FDB3303"/>
    <w:multiLevelType w:val="hybridMultilevel"/>
    <w:tmpl w:val="670E238A"/>
    <w:lvl w:ilvl="0" w:tplc="DC76386E">
      <w:start w:val="1"/>
      <w:numFmt w:val="decimal"/>
      <w:lvlText w:val="%1."/>
      <w:lvlJc w:val="left"/>
      <w:pPr>
        <w:ind w:left="720" w:hanging="360"/>
      </w:pPr>
    </w:lvl>
    <w:lvl w:ilvl="1" w:tplc="4964F74A">
      <w:start w:val="1"/>
      <w:numFmt w:val="decimal"/>
      <w:lvlText w:val="%2."/>
      <w:lvlJc w:val="left"/>
      <w:pPr>
        <w:ind w:left="1440" w:hanging="360"/>
      </w:pPr>
    </w:lvl>
    <w:lvl w:ilvl="2" w:tplc="8EDC30CE">
      <w:start w:val="1"/>
      <w:numFmt w:val="lowerRoman"/>
      <w:lvlText w:val="%3."/>
      <w:lvlJc w:val="right"/>
      <w:pPr>
        <w:ind w:left="2160" w:hanging="180"/>
      </w:pPr>
    </w:lvl>
    <w:lvl w:ilvl="3" w:tplc="C4D488A0">
      <w:start w:val="1"/>
      <w:numFmt w:val="decimal"/>
      <w:lvlText w:val="%4."/>
      <w:lvlJc w:val="left"/>
      <w:pPr>
        <w:ind w:left="2880" w:hanging="360"/>
      </w:pPr>
    </w:lvl>
    <w:lvl w:ilvl="4" w:tplc="D46A6BAA">
      <w:start w:val="1"/>
      <w:numFmt w:val="lowerLetter"/>
      <w:lvlText w:val="%5."/>
      <w:lvlJc w:val="left"/>
      <w:pPr>
        <w:ind w:left="3600" w:hanging="360"/>
      </w:pPr>
    </w:lvl>
    <w:lvl w:ilvl="5" w:tplc="D340BF5A">
      <w:start w:val="1"/>
      <w:numFmt w:val="lowerRoman"/>
      <w:lvlText w:val="%6."/>
      <w:lvlJc w:val="right"/>
      <w:pPr>
        <w:ind w:left="4320" w:hanging="180"/>
      </w:pPr>
    </w:lvl>
    <w:lvl w:ilvl="6" w:tplc="8416A256">
      <w:start w:val="1"/>
      <w:numFmt w:val="decimal"/>
      <w:lvlText w:val="%7."/>
      <w:lvlJc w:val="left"/>
      <w:pPr>
        <w:ind w:left="5040" w:hanging="360"/>
      </w:pPr>
    </w:lvl>
    <w:lvl w:ilvl="7" w:tplc="5C3008B0">
      <w:start w:val="1"/>
      <w:numFmt w:val="lowerLetter"/>
      <w:lvlText w:val="%8."/>
      <w:lvlJc w:val="left"/>
      <w:pPr>
        <w:ind w:left="5760" w:hanging="360"/>
      </w:pPr>
    </w:lvl>
    <w:lvl w:ilvl="8" w:tplc="C5C49D74">
      <w:start w:val="1"/>
      <w:numFmt w:val="lowerRoman"/>
      <w:lvlText w:val="%9."/>
      <w:lvlJc w:val="right"/>
      <w:pPr>
        <w:ind w:left="6480" w:hanging="180"/>
      </w:pPr>
    </w:lvl>
  </w:abstractNum>
  <w:abstractNum w:abstractNumId="22" w15:restartNumberingAfterBreak="0">
    <w:nsid w:val="33C66B4B"/>
    <w:multiLevelType w:val="hybridMultilevel"/>
    <w:tmpl w:val="077C8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F356AB"/>
    <w:multiLevelType w:val="hybridMultilevel"/>
    <w:tmpl w:val="E488DE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0F7FFD"/>
    <w:multiLevelType w:val="hybridMultilevel"/>
    <w:tmpl w:val="8FF638F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E32CC5"/>
    <w:multiLevelType w:val="hybridMultilevel"/>
    <w:tmpl w:val="063C6B16"/>
    <w:lvl w:ilvl="0" w:tplc="D0107BBA">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4F38EC"/>
    <w:multiLevelType w:val="hybridMultilevel"/>
    <w:tmpl w:val="052811E4"/>
    <w:lvl w:ilvl="0" w:tplc="BA04E0DA">
      <w:start w:val="1"/>
      <w:numFmt w:val="bullet"/>
      <w:lvlText w:val=""/>
      <w:lvlJc w:val="left"/>
      <w:pPr>
        <w:ind w:left="720" w:hanging="360"/>
      </w:pPr>
      <w:rPr>
        <w:rFonts w:ascii="Symbol" w:hAnsi="Symbol" w:hint="default"/>
      </w:rPr>
    </w:lvl>
    <w:lvl w:ilvl="1" w:tplc="A4D4E714">
      <w:start w:val="1"/>
      <w:numFmt w:val="bullet"/>
      <w:lvlText w:val="o"/>
      <w:lvlJc w:val="left"/>
      <w:pPr>
        <w:ind w:left="1440" w:hanging="360"/>
      </w:pPr>
      <w:rPr>
        <w:rFonts w:ascii="Courier New" w:hAnsi="Courier New" w:hint="default"/>
      </w:rPr>
    </w:lvl>
    <w:lvl w:ilvl="2" w:tplc="732AA9B4">
      <w:start w:val="1"/>
      <w:numFmt w:val="bullet"/>
      <w:lvlText w:val=""/>
      <w:lvlJc w:val="left"/>
      <w:pPr>
        <w:ind w:left="2160" w:hanging="360"/>
      </w:pPr>
      <w:rPr>
        <w:rFonts w:ascii="Wingdings" w:hAnsi="Wingdings" w:hint="default"/>
      </w:rPr>
    </w:lvl>
    <w:lvl w:ilvl="3" w:tplc="03C022D6">
      <w:start w:val="1"/>
      <w:numFmt w:val="bullet"/>
      <w:lvlText w:val=""/>
      <w:lvlJc w:val="left"/>
      <w:pPr>
        <w:ind w:left="2880" w:hanging="360"/>
      </w:pPr>
      <w:rPr>
        <w:rFonts w:ascii="Symbol" w:hAnsi="Symbol" w:hint="default"/>
      </w:rPr>
    </w:lvl>
    <w:lvl w:ilvl="4" w:tplc="ECF04C08">
      <w:start w:val="1"/>
      <w:numFmt w:val="bullet"/>
      <w:lvlText w:val="o"/>
      <w:lvlJc w:val="left"/>
      <w:pPr>
        <w:ind w:left="3600" w:hanging="360"/>
      </w:pPr>
      <w:rPr>
        <w:rFonts w:ascii="Courier New" w:hAnsi="Courier New" w:hint="default"/>
      </w:rPr>
    </w:lvl>
    <w:lvl w:ilvl="5" w:tplc="323A53A2">
      <w:start w:val="1"/>
      <w:numFmt w:val="bullet"/>
      <w:lvlText w:val=""/>
      <w:lvlJc w:val="left"/>
      <w:pPr>
        <w:ind w:left="4320" w:hanging="360"/>
      </w:pPr>
      <w:rPr>
        <w:rFonts w:ascii="Wingdings" w:hAnsi="Wingdings" w:hint="default"/>
      </w:rPr>
    </w:lvl>
    <w:lvl w:ilvl="6" w:tplc="F5068686">
      <w:start w:val="1"/>
      <w:numFmt w:val="bullet"/>
      <w:lvlText w:val=""/>
      <w:lvlJc w:val="left"/>
      <w:pPr>
        <w:ind w:left="5040" w:hanging="360"/>
      </w:pPr>
      <w:rPr>
        <w:rFonts w:ascii="Symbol" w:hAnsi="Symbol" w:hint="default"/>
      </w:rPr>
    </w:lvl>
    <w:lvl w:ilvl="7" w:tplc="5FBAD534">
      <w:start w:val="1"/>
      <w:numFmt w:val="bullet"/>
      <w:lvlText w:val="o"/>
      <w:lvlJc w:val="left"/>
      <w:pPr>
        <w:ind w:left="5760" w:hanging="360"/>
      </w:pPr>
      <w:rPr>
        <w:rFonts w:ascii="Courier New" w:hAnsi="Courier New" w:hint="default"/>
      </w:rPr>
    </w:lvl>
    <w:lvl w:ilvl="8" w:tplc="C68C8F46">
      <w:start w:val="1"/>
      <w:numFmt w:val="bullet"/>
      <w:lvlText w:val=""/>
      <w:lvlJc w:val="left"/>
      <w:pPr>
        <w:ind w:left="6480" w:hanging="360"/>
      </w:pPr>
      <w:rPr>
        <w:rFonts w:ascii="Wingdings" w:hAnsi="Wingdings" w:hint="default"/>
      </w:rPr>
    </w:lvl>
  </w:abstractNum>
  <w:abstractNum w:abstractNumId="27" w15:restartNumberingAfterBreak="0">
    <w:nsid w:val="43125931"/>
    <w:multiLevelType w:val="hybridMultilevel"/>
    <w:tmpl w:val="FCEEEB5A"/>
    <w:lvl w:ilvl="0" w:tplc="5E22D1E0">
      <w:start w:val="1"/>
      <w:numFmt w:val="bullet"/>
      <w:lvlText w:val=""/>
      <w:lvlJc w:val="left"/>
      <w:pPr>
        <w:ind w:left="720" w:hanging="360"/>
      </w:pPr>
      <w:rPr>
        <w:rFonts w:ascii="Symbol" w:hAnsi="Symbol" w:hint="default"/>
      </w:rPr>
    </w:lvl>
    <w:lvl w:ilvl="1" w:tplc="3F6EBE1A">
      <w:start w:val="1"/>
      <w:numFmt w:val="bullet"/>
      <w:lvlText w:val="o"/>
      <w:lvlJc w:val="left"/>
      <w:pPr>
        <w:ind w:left="1440" w:hanging="360"/>
      </w:pPr>
      <w:rPr>
        <w:rFonts w:ascii="Courier New" w:hAnsi="Courier New" w:hint="default"/>
      </w:rPr>
    </w:lvl>
    <w:lvl w:ilvl="2" w:tplc="825A3BF2">
      <w:start w:val="1"/>
      <w:numFmt w:val="bullet"/>
      <w:lvlText w:val=""/>
      <w:lvlJc w:val="left"/>
      <w:pPr>
        <w:ind w:left="2160" w:hanging="360"/>
      </w:pPr>
      <w:rPr>
        <w:rFonts w:ascii="Wingdings" w:hAnsi="Wingdings" w:hint="default"/>
      </w:rPr>
    </w:lvl>
    <w:lvl w:ilvl="3" w:tplc="2E0285B6">
      <w:start w:val="1"/>
      <w:numFmt w:val="bullet"/>
      <w:lvlText w:val=""/>
      <w:lvlJc w:val="left"/>
      <w:pPr>
        <w:ind w:left="2880" w:hanging="360"/>
      </w:pPr>
      <w:rPr>
        <w:rFonts w:ascii="Symbol" w:hAnsi="Symbol" w:hint="default"/>
      </w:rPr>
    </w:lvl>
    <w:lvl w:ilvl="4" w:tplc="2CA061AC">
      <w:start w:val="1"/>
      <w:numFmt w:val="bullet"/>
      <w:lvlText w:val="o"/>
      <w:lvlJc w:val="left"/>
      <w:pPr>
        <w:ind w:left="3600" w:hanging="360"/>
      </w:pPr>
      <w:rPr>
        <w:rFonts w:ascii="Courier New" w:hAnsi="Courier New" w:hint="default"/>
      </w:rPr>
    </w:lvl>
    <w:lvl w:ilvl="5" w:tplc="80FCC444">
      <w:start w:val="1"/>
      <w:numFmt w:val="bullet"/>
      <w:lvlText w:val=""/>
      <w:lvlJc w:val="left"/>
      <w:pPr>
        <w:ind w:left="4320" w:hanging="360"/>
      </w:pPr>
      <w:rPr>
        <w:rFonts w:ascii="Wingdings" w:hAnsi="Wingdings" w:hint="default"/>
      </w:rPr>
    </w:lvl>
    <w:lvl w:ilvl="6" w:tplc="F5F0BAC8">
      <w:start w:val="1"/>
      <w:numFmt w:val="bullet"/>
      <w:lvlText w:val=""/>
      <w:lvlJc w:val="left"/>
      <w:pPr>
        <w:ind w:left="5040" w:hanging="360"/>
      </w:pPr>
      <w:rPr>
        <w:rFonts w:ascii="Symbol" w:hAnsi="Symbol" w:hint="default"/>
      </w:rPr>
    </w:lvl>
    <w:lvl w:ilvl="7" w:tplc="3AE48952">
      <w:start w:val="1"/>
      <w:numFmt w:val="bullet"/>
      <w:lvlText w:val="o"/>
      <w:lvlJc w:val="left"/>
      <w:pPr>
        <w:ind w:left="5760" w:hanging="360"/>
      </w:pPr>
      <w:rPr>
        <w:rFonts w:ascii="Courier New" w:hAnsi="Courier New" w:hint="default"/>
      </w:rPr>
    </w:lvl>
    <w:lvl w:ilvl="8" w:tplc="9B243E2E">
      <w:start w:val="1"/>
      <w:numFmt w:val="bullet"/>
      <w:lvlText w:val=""/>
      <w:lvlJc w:val="left"/>
      <w:pPr>
        <w:ind w:left="6480" w:hanging="360"/>
      </w:pPr>
      <w:rPr>
        <w:rFonts w:ascii="Wingdings" w:hAnsi="Wingdings" w:hint="default"/>
      </w:rPr>
    </w:lvl>
  </w:abstractNum>
  <w:abstractNum w:abstractNumId="28" w15:restartNumberingAfterBreak="0">
    <w:nsid w:val="44BF123C"/>
    <w:multiLevelType w:val="hybridMultilevel"/>
    <w:tmpl w:val="6AA6C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4C7CE6"/>
    <w:multiLevelType w:val="hybridMultilevel"/>
    <w:tmpl w:val="4E6CE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2029A5"/>
    <w:multiLevelType w:val="hybridMultilevel"/>
    <w:tmpl w:val="B376374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6F1E29"/>
    <w:multiLevelType w:val="hybridMultilevel"/>
    <w:tmpl w:val="7C067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5B300F"/>
    <w:multiLevelType w:val="hybridMultilevel"/>
    <w:tmpl w:val="506238CE"/>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78125FD"/>
    <w:multiLevelType w:val="hybridMultilevel"/>
    <w:tmpl w:val="2DC0A236"/>
    <w:lvl w:ilvl="0" w:tplc="7548AC66">
      <w:start w:val="1"/>
      <w:numFmt w:val="decimal"/>
      <w:lvlText w:val="%1."/>
      <w:lvlJc w:val="left"/>
      <w:pPr>
        <w:ind w:left="720" w:hanging="360"/>
      </w:pPr>
    </w:lvl>
    <w:lvl w:ilvl="1" w:tplc="4E743E3E">
      <w:start w:val="1"/>
      <w:numFmt w:val="lowerLetter"/>
      <w:lvlText w:val="%2."/>
      <w:lvlJc w:val="left"/>
      <w:pPr>
        <w:ind w:left="1440" w:hanging="360"/>
      </w:pPr>
    </w:lvl>
    <w:lvl w:ilvl="2" w:tplc="5D04BD2C">
      <w:start w:val="1"/>
      <w:numFmt w:val="lowerRoman"/>
      <w:lvlText w:val="%3."/>
      <w:lvlJc w:val="right"/>
      <w:pPr>
        <w:ind w:left="2160" w:hanging="180"/>
      </w:pPr>
    </w:lvl>
    <w:lvl w:ilvl="3" w:tplc="DF403282">
      <w:start w:val="1"/>
      <w:numFmt w:val="decimal"/>
      <w:lvlText w:val="%4."/>
      <w:lvlJc w:val="left"/>
      <w:pPr>
        <w:ind w:left="2880" w:hanging="360"/>
      </w:pPr>
    </w:lvl>
    <w:lvl w:ilvl="4" w:tplc="2E805ACE">
      <w:start w:val="1"/>
      <w:numFmt w:val="lowerLetter"/>
      <w:lvlText w:val="%5."/>
      <w:lvlJc w:val="left"/>
      <w:pPr>
        <w:ind w:left="3600" w:hanging="360"/>
      </w:pPr>
    </w:lvl>
    <w:lvl w:ilvl="5" w:tplc="24B6D52A">
      <w:start w:val="1"/>
      <w:numFmt w:val="lowerRoman"/>
      <w:lvlText w:val="%6."/>
      <w:lvlJc w:val="right"/>
      <w:pPr>
        <w:ind w:left="4320" w:hanging="180"/>
      </w:pPr>
    </w:lvl>
    <w:lvl w:ilvl="6" w:tplc="64023006">
      <w:start w:val="1"/>
      <w:numFmt w:val="decimal"/>
      <w:lvlText w:val="%7."/>
      <w:lvlJc w:val="left"/>
      <w:pPr>
        <w:ind w:left="5040" w:hanging="360"/>
      </w:pPr>
    </w:lvl>
    <w:lvl w:ilvl="7" w:tplc="9CB40FA6">
      <w:start w:val="1"/>
      <w:numFmt w:val="lowerLetter"/>
      <w:lvlText w:val="%8."/>
      <w:lvlJc w:val="left"/>
      <w:pPr>
        <w:ind w:left="5760" w:hanging="360"/>
      </w:pPr>
    </w:lvl>
    <w:lvl w:ilvl="8" w:tplc="BB1007A8">
      <w:start w:val="1"/>
      <w:numFmt w:val="lowerRoman"/>
      <w:lvlText w:val="%9."/>
      <w:lvlJc w:val="right"/>
      <w:pPr>
        <w:ind w:left="6480" w:hanging="180"/>
      </w:pPr>
    </w:lvl>
  </w:abstractNum>
  <w:abstractNum w:abstractNumId="34" w15:restartNumberingAfterBreak="0">
    <w:nsid w:val="57EB1985"/>
    <w:multiLevelType w:val="hybridMultilevel"/>
    <w:tmpl w:val="02CC9A9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2F22F4"/>
    <w:multiLevelType w:val="hybridMultilevel"/>
    <w:tmpl w:val="2104FC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013002C"/>
    <w:multiLevelType w:val="hybridMultilevel"/>
    <w:tmpl w:val="D3143594"/>
    <w:lvl w:ilvl="0" w:tplc="F2AA2B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7979C3"/>
    <w:multiLevelType w:val="hybridMultilevel"/>
    <w:tmpl w:val="1D362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8E1A52"/>
    <w:multiLevelType w:val="hybridMultilevel"/>
    <w:tmpl w:val="EF24C7DE"/>
    <w:lvl w:ilvl="0" w:tplc="9AF2ADCA">
      <w:start w:val="3"/>
      <w:numFmt w:val="bullet"/>
      <w:lvlText w:val=""/>
      <w:lvlJc w:val="left"/>
      <w:pPr>
        <w:ind w:left="720" w:hanging="360"/>
      </w:pPr>
      <w:rPr>
        <w:rFonts w:ascii="Symbol" w:eastAsia="Times New Roman" w:hAnsi="Symbol"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F059DD"/>
    <w:multiLevelType w:val="hybridMultilevel"/>
    <w:tmpl w:val="09A42B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2D5AFB"/>
    <w:multiLevelType w:val="hybridMultilevel"/>
    <w:tmpl w:val="CF3CD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852A79"/>
    <w:multiLevelType w:val="hybridMultilevel"/>
    <w:tmpl w:val="1F0C606A"/>
    <w:lvl w:ilvl="0" w:tplc="1ED66316">
      <w:start w:val="1"/>
      <w:numFmt w:val="decimal"/>
      <w:lvlText w:val="%1."/>
      <w:lvlJc w:val="left"/>
      <w:pPr>
        <w:ind w:left="720" w:hanging="360"/>
      </w:pPr>
    </w:lvl>
    <w:lvl w:ilvl="1" w:tplc="BBD67664">
      <w:start w:val="1"/>
      <w:numFmt w:val="lowerLetter"/>
      <w:lvlText w:val="%2."/>
      <w:lvlJc w:val="left"/>
      <w:pPr>
        <w:ind w:left="1440" w:hanging="360"/>
      </w:pPr>
    </w:lvl>
    <w:lvl w:ilvl="2" w:tplc="3732DED0">
      <w:start w:val="1"/>
      <w:numFmt w:val="lowerRoman"/>
      <w:lvlText w:val="%3."/>
      <w:lvlJc w:val="right"/>
      <w:pPr>
        <w:ind w:left="2160" w:hanging="180"/>
      </w:pPr>
    </w:lvl>
    <w:lvl w:ilvl="3" w:tplc="7368C540">
      <w:start w:val="1"/>
      <w:numFmt w:val="decimal"/>
      <w:lvlText w:val="%4."/>
      <w:lvlJc w:val="left"/>
      <w:pPr>
        <w:ind w:left="2880" w:hanging="360"/>
      </w:pPr>
    </w:lvl>
    <w:lvl w:ilvl="4" w:tplc="C0702B4E">
      <w:start w:val="1"/>
      <w:numFmt w:val="lowerLetter"/>
      <w:lvlText w:val="%5."/>
      <w:lvlJc w:val="left"/>
      <w:pPr>
        <w:ind w:left="3600" w:hanging="360"/>
      </w:pPr>
    </w:lvl>
    <w:lvl w:ilvl="5" w:tplc="A614D430">
      <w:start w:val="1"/>
      <w:numFmt w:val="lowerRoman"/>
      <w:lvlText w:val="%6."/>
      <w:lvlJc w:val="right"/>
      <w:pPr>
        <w:ind w:left="4320" w:hanging="180"/>
      </w:pPr>
    </w:lvl>
    <w:lvl w:ilvl="6" w:tplc="DBA28C0A">
      <w:start w:val="1"/>
      <w:numFmt w:val="decimal"/>
      <w:lvlText w:val="%7."/>
      <w:lvlJc w:val="left"/>
      <w:pPr>
        <w:ind w:left="5040" w:hanging="360"/>
      </w:pPr>
    </w:lvl>
    <w:lvl w:ilvl="7" w:tplc="CD3C130A">
      <w:start w:val="1"/>
      <w:numFmt w:val="lowerLetter"/>
      <w:lvlText w:val="%8."/>
      <w:lvlJc w:val="left"/>
      <w:pPr>
        <w:ind w:left="5760" w:hanging="360"/>
      </w:pPr>
    </w:lvl>
    <w:lvl w:ilvl="8" w:tplc="BA40B86C">
      <w:start w:val="1"/>
      <w:numFmt w:val="lowerRoman"/>
      <w:lvlText w:val="%9."/>
      <w:lvlJc w:val="right"/>
      <w:pPr>
        <w:ind w:left="6480" w:hanging="180"/>
      </w:pPr>
    </w:lvl>
  </w:abstractNum>
  <w:abstractNum w:abstractNumId="42" w15:restartNumberingAfterBreak="0">
    <w:nsid w:val="6EC25087"/>
    <w:multiLevelType w:val="hybridMultilevel"/>
    <w:tmpl w:val="EE58238A"/>
    <w:lvl w:ilvl="0" w:tplc="F47E4D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9B79EF"/>
    <w:multiLevelType w:val="hybridMultilevel"/>
    <w:tmpl w:val="1D06B93C"/>
    <w:lvl w:ilvl="0" w:tplc="AAF283BE">
      <w:start w:val="1"/>
      <w:numFmt w:val="bullet"/>
      <w:lvlText w:val=""/>
      <w:lvlJc w:val="left"/>
      <w:pPr>
        <w:ind w:left="720" w:hanging="360"/>
      </w:pPr>
      <w:rPr>
        <w:rFonts w:ascii="Symbol" w:hAnsi="Symbol" w:hint="default"/>
      </w:rPr>
    </w:lvl>
    <w:lvl w:ilvl="1" w:tplc="976EE6E0">
      <w:start w:val="1"/>
      <w:numFmt w:val="bullet"/>
      <w:lvlText w:val="o"/>
      <w:lvlJc w:val="left"/>
      <w:pPr>
        <w:ind w:left="1440" w:hanging="360"/>
      </w:pPr>
      <w:rPr>
        <w:rFonts w:ascii="Courier New" w:hAnsi="Courier New" w:hint="default"/>
      </w:rPr>
    </w:lvl>
    <w:lvl w:ilvl="2" w:tplc="CB2AAD8A">
      <w:start w:val="1"/>
      <w:numFmt w:val="bullet"/>
      <w:lvlText w:val=""/>
      <w:lvlJc w:val="left"/>
      <w:pPr>
        <w:ind w:left="2160" w:hanging="360"/>
      </w:pPr>
      <w:rPr>
        <w:rFonts w:ascii="Wingdings" w:hAnsi="Wingdings" w:hint="default"/>
      </w:rPr>
    </w:lvl>
    <w:lvl w:ilvl="3" w:tplc="016E25A2">
      <w:start w:val="1"/>
      <w:numFmt w:val="bullet"/>
      <w:lvlText w:val=""/>
      <w:lvlJc w:val="left"/>
      <w:pPr>
        <w:ind w:left="2880" w:hanging="360"/>
      </w:pPr>
      <w:rPr>
        <w:rFonts w:ascii="Symbol" w:hAnsi="Symbol" w:hint="default"/>
      </w:rPr>
    </w:lvl>
    <w:lvl w:ilvl="4" w:tplc="159C89E0">
      <w:start w:val="1"/>
      <w:numFmt w:val="bullet"/>
      <w:lvlText w:val="o"/>
      <w:lvlJc w:val="left"/>
      <w:pPr>
        <w:ind w:left="3600" w:hanging="360"/>
      </w:pPr>
      <w:rPr>
        <w:rFonts w:ascii="Courier New" w:hAnsi="Courier New" w:hint="default"/>
      </w:rPr>
    </w:lvl>
    <w:lvl w:ilvl="5" w:tplc="DBC47D0E">
      <w:start w:val="1"/>
      <w:numFmt w:val="bullet"/>
      <w:lvlText w:val=""/>
      <w:lvlJc w:val="left"/>
      <w:pPr>
        <w:ind w:left="4320" w:hanging="360"/>
      </w:pPr>
      <w:rPr>
        <w:rFonts w:ascii="Wingdings" w:hAnsi="Wingdings" w:hint="default"/>
      </w:rPr>
    </w:lvl>
    <w:lvl w:ilvl="6" w:tplc="EC2291B4">
      <w:start w:val="1"/>
      <w:numFmt w:val="bullet"/>
      <w:lvlText w:val=""/>
      <w:lvlJc w:val="left"/>
      <w:pPr>
        <w:ind w:left="5040" w:hanging="360"/>
      </w:pPr>
      <w:rPr>
        <w:rFonts w:ascii="Symbol" w:hAnsi="Symbol" w:hint="default"/>
      </w:rPr>
    </w:lvl>
    <w:lvl w:ilvl="7" w:tplc="23A4B6EA">
      <w:start w:val="1"/>
      <w:numFmt w:val="bullet"/>
      <w:lvlText w:val="o"/>
      <w:lvlJc w:val="left"/>
      <w:pPr>
        <w:ind w:left="5760" w:hanging="360"/>
      </w:pPr>
      <w:rPr>
        <w:rFonts w:ascii="Courier New" w:hAnsi="Courier New" w:hint="default"/>
      </w:rPr>
    </w:lvl>
    <w:lvl w:ilvl="8" w:tplc="9EE8B316">
      <w:start w:val="1"/>
      <w:numFmt w:val="bullet"/>
      <w:lvlText w:val=""/>
      <w:lvlJc w:val="left"/>
      <w:pPr>
        <w:ind w:left="6480" w:hanging="360"/>
      </w:pPr>
      <w:rPr>
        <w:rFonts w:ascii="Wingdings" w:hAnsi="Wingdings" w:hint="default"/>
      </w:rPr>
    </w:lvl>
  </w:abstractNum>
  <w:abstractNum w:abstractNumId="44" w15:restartNumberingAfterBreak="0">
    <w:nsid w:val="75436116"/>
    <w:multiLevelType w:val="hybridMultilevel"/>
    <w:tmpl w:val="D3143594"/>
    <w:lvl w:ilvl="0" w:tplc="F2AA2B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C4A10"/>
    <w:multiLevelType w:val="hybridMultilevel"/>
    <w:tmpl w:val="09A42B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8F7BBF"/>
    <w:multiLevelType w:val="hybridMultilevel"/>
    <w:tmpl w:val="66682548"/>
    <w:lvl w:ilvl="0" w:tplc="A89A8E6C">
      <w:start w:val="1"/>
      <w:numFmt w:val="bullet"/>
      <w:lvlText w:val=""/>
      <w:lvlJc w:val="left"/>
      <w:pPr>
        <w:ind w:left="720" w:hanging="360"/>
      </w:pPr>
      <w:rPr>
        <w:rFonts w:ascii="Symbol" w:hAnsi="Symbol" w:hint="default"/>
      </w:rPr>
    </w:lvl>
    <w:lvl w:ilvl="1" w:tplc="42980BE2">
      <w:start w:val="1"/>
      <w:numFmt w:val="bullet"/>
      <w:lvlText w:val="o"/>
      <w:lvlJc w:val="left"/>
      <w:pPr>
        <w:ind w:left="1440" w:hanging="360"/>
      </w:pPr>
      <w:rPr>
        <w:rFonts w:ascii="Courier New" w:hAnsi="Courier New" w:hint="default"/>
      </w:rPr>
    </w:lvl>
    <w:lvl w:ilvl="2" w:tplc="4A96E2EE">
      <w:start w:val="1"/>
      <w:numFmt w:val="bullet"/>
      <w:lvlText w:val=""/>
      <w:lvlJc w:val="left"/>
      <w:pPr>
        <w:ind w:left="2160" w:hanging="360"/>
      </w:pPr>
      <w:rPr>
        <w:rFonts w:ascii="Wingdings" w:hAnsi="Wingdings" w:hint="default"/>
      </w:rPr>
    </w:lvl>
    <w:lvl w:ilvl="3" w:tplc="621C5878">
      <w:start w:val="1"/>
      <w:numFmt w:val="bullet"/>
      <w:lvlText w:val=""/>
      <w:lvlJc w:val="left"/>
      <w:pPr>
        <w:ind w:left="2880" w:hanging="360"/>
      </w:pPr>
      <w:rPr>
        <w:rFonts w:ascii="Symbol" w:hAnsi="Symbol" w:hint="default"/>
      </w:rPr>
    </w:lvl>
    <w:lvl w:ilvl="4" w:tplc="8648DE1A">
      <w:start w:val="1"/>
      <w:numFmt w:val="bullet"/>
      <w:lvlText w:val="o"/>
      <w:lvlJc w:val="left"/>
      <w:pPr>
        <w:ind w:left="3600" w:hanging="360"/>
      </w:pPr>
      <w:rPr>
        <w:rFonts w:ascii="Courier New" w:hAnsi="Courier New" w:hint="default"/>
      </w:rPr>
    </w:lvl>
    <w:lvl w:ilvl="5" w:tplc="2C426042">
      <w:start w:val="1"/>
      <w:numFmt w:val="bullet"/>
      <w:lvlText w:val=""/>
      <w:lvlJc w:val="left"/>
      <w:pPr>
        <w:ind w:left="4320" w:hanging="360"/>
      </w:pPr>
      <w:rPr>
        <w:rFonts w:ascii="Wingdings" w:hAnsi="Wingdings" w:hint="default"/>
      </w:rPr>
    </w:lvl>
    <w:lvl w:ilvl="6" w:tplc="42E26662">
      <w:start w:val="1"/>
      <w:numFmt w:val="bullet"/>
      <w:lvlText w:val=""/>
      <w:lvlJc w:val="left"/>
      <w:pPr>
        <w:ind w:left="5040" w:hanging="360"/>
      </w:pPr>
      <w:rPr>
        <w:rFonts w:ascii="Symbol" w:hAnsi="Symbol" w:hint="default"/>
      </w:rPr>
    </w:lvl>
    <w:lvl w:ilvl="7" w:tplc="500E83B8">
      <w:start w:val="1"/>
      <w:numFmt w:val="bullet"/>
      <w:lvlText w:val="o"/>
      <w:lvlJc w:val="left"/>
      <w:pPr>
        <w:ind w:left="5760" w:hanging="360"/>
      </w:pPr>
      <w:rPr>
        <w:rFonts w:ascii="Courier New" w:hAnsi="Courier New" w:hint="default"/>
      </w:rPr>
    </w:lvl>
    <w:lvl w:ilvl="8" w:tplc="93C2E4C0">
      <w:start w:val="1"/>
      <w:numFmt w:val="bullet"/>
      <w:lvlText w:val=""/>
      <w:lvlJc w:val="left"/>
      <w:pPr>
        <w:ind w:left="6480" w:hanging="360"/>
      </w:pPr>
      <w:rPr>
        <w:rFonts w:ascii="Wingdings" w:hAnsi="Wingdings" w:hint="default"/>
      </w:rPr>
    </w:lvl>
  </w:abstractNum>
  <w:num w:numId="1">
    <w:abstractNumId w:val="21"/>
  </w:num>
  <w:num w:numId="2">
    <w:abstractNumId w:val="27"/>
  </w:num>
  <w:num w:numId="3">
    <w:abstractNumId w:val="6"/>
  </w:num>
  <w:num w:numId="4">
    <w:abstractNumId w:val="12"/>
  </w:num>
  <w:num w:numId="5">
    <w:abstractNumId w:val="41"/>
  </w:num>
  <w:num w:numId="6">
    <w:abstractNumId w:val="26"/>
  </w:num>
  <w:num w:numId="7">
    <w:abstractNumId w:val="46"/>
  </w:num>
  <w:num w:numId="8">
    <w:abstractNumId w:val="9"/>
  </w:num>
  <w:num w:numId="9">
    <w:abstractNumId w:val="0"/>
  </w:num>
  <w:num w:numId="10">
    <w:abstractNumId w:val="17"/>
  </w:num>
  <w:num w:numId="11">
    <w:abstractNumId w:val="43"/>
  </w:num>
  <w:num w:numId="12">
    <w:abstractNumId w:val="1"/>
  </w:num>
  <w:num w:numId="13">
    <w:abstractNumId w:val="16"/>
  </w:num>
  <w:num w:numId="14">
    <w:abstractNumId w:val="33"/>
  </w:num>
  <w:num w:numId="15">
    <w:abstractNumId w:val="3"/>
  </w:num>
  <w:num w:numId="16">
    <w:abstractNumId w:val="24"/>
  </w:num>
  <w:num w:numId="17">
    <w:abstractNumId w:val="5"/>
  </w:num>
  <w:num w:numId="18">
    <w:abstractNumId w:val="38"/>
  </w:num>
  <w:num w:numId="19">
    <w:abstractNumId w:val="10"/>
  </w:num>
  <w:num w:numId="20">
    <w:abstractNumId w:val="31"/>
  </w:num>
  <w:num w:numId="21">
    <w:abstractNumId w:val="8"/>
  </w:num>
  <w:num w:numId="22">
    <w:abstractNumId w:val="37"/>
  </w:num>
  <w:num w:numId="23">
    <w:abstractNumId w:val="25"/>
  </w:num>
  <w:num w:numId="24">
    <w:abstractNumId w:val="40"/>
  </w:num>
  <w:num w:numId="25">
    <w:abstractNumId w:val="13"/>
  </w:num>
  <w:num w:numId="26">
    <w:abstractNumId w:val="7"/>
  </w:num>
  <w:num w:numId="27">
    <w:abstractNumId w:val="28"/>
  </w:num>
  <w:num w:numId="28">
    <w:abstractNumId w:val="2"/>
  </w:num>
  <w:num w:numId="29">
    <w:abstractNumId w:val="4"/>
  </w:num>
  <w:num w:numId="30">
    <w:abstractNumId w:val="5"/>
  </w:num>
  <w:num w:numId="31">
    <w:abstractNumId w:val="14"/>
  </w:num>
  <w:num w:numId="32">
    <w:abstractNumId w:val="30"/>
  </w:num>
  <w:num w:numId="33">
    <w:abstractNumId w:val="23"/>
  </w:num>
  <w:num w:numId="34">
    <w:abstractNumId w:val="19"/>
  </w:num>
  <w:num w:numId="35">
    <w:abstractNumId w:val="19"/>
  </w:num>
  <w:num w:numId="36">
    <w:abstractNumId w:val="22"/>
  </w:num>
  <w:num w:numId="37">
    <w:abstractNumId w:val="45"/>
  </w:num>
  <w:num w:numId="38">
    <w:abstractNumId w:val="20"/>
  </w:num>
  <w:num w:numId="39">
    <w:abstractNumId w:val="15"/>
  </w:num>
  <w:num w:numId="40">
    <w:abstractNumId w:val="34"/>
  </w:num>
  <w:num w:numId="41">
    <w:abstractNumId w:val="35"/>
  </w:num>
  <w:num w:numId="42">
    <w:abstractNumId w:val="32"/>
  </w:num>
  <w:num w:numId="43">
    <w:abstractNumId w:val="36"/>
  </w:num>
  <w:num w:numId="44">
    <w:abstractNumId w:val="39"/>
  </w:num>
  <w:num w:numId="45">
    <w:abstractNumId w:val="18"/>
  </w:num>
  <w:num w:numId="46">
    <w:abstractNumId w:val="29"/>
  </w:num>
  <w:num w:numId="47">
    <w:abstractNumId w:val="44"/>
  </w:num>
  <w:num w:numId="48">
    <w:abstractNumId w:val="11"/>
  </w:num>
  <w:num w:numId="49">
    <w:abstractNumId w:val="4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 Rajesh">
    <w15:presenceInfo w15:providerId="AD" w15:userId="S-1-5-21-8915387-325452579-1788637320-319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2DC"/>
    <w:rsid w:val="0000127B"/>
    <w:rsid w:val="000014DB"/>
    <w:rsid w:val="00001DEA"/>
    <w:rsid w:val="00004234"/>
    <w:rsid w:val="0000615E"/>
    <w:rsid w:val="0001521A"/>
    <w:rsid w:val="00015330"/>
    <w:rsid w:val="000157A3"/>
    <w:rsid w:val="0001597B"/>
    <w:rsid w:val="00016334"/>
    <w:rsid w:val="000208F1"/>
    <w:rsid w:val="00023146"/>
    <w:rsid w:val="00023CEE"/>
    <w:rsid w:val="00023E75"/>
    <w:rsid w:val="0002654B"/>
    <w:rsid w:val="000265DD"/>
    <w:rsid w:val="000266D6"/>
    <w:rsid w:val="000275E7"/>
    <w:rsid w:val="00027DFA"/>
    <w:rsid w:val="00035731"/>
    <w:rsid w:val="00037CA8"/>
    <w:rsid w:val="00040491"/>
    <w:rsid w:val="00041441"/>
    <w:rsid w:val="00042258"/>
    <w:rsid w:val="00043DCE"/>
    <w:rsid w:val="000446CA"/>
    <w:rsid w:val="00044DC8"/>
    <w:rsid w:val="0004677D"/>
    <w:rsid w:val="0004743C"/>
    <w:rsid w:val="00050CFD"/>
    <w:rsid w:val="00051E98"/>
    <w:rsid w:val="00052702"/>
    <w:rsid w:val="00052F6D"/>
    <w:rsid w:val="00052FFF"/>
    <w:rsid w:val="00053C69"/>
    <w:rsid w:val="0005476A"/>
    <w:rsid w:val="000557A5"/>
    <w:rsid w:val="00055AA9"/>
    <w:rsid w:val="00060101"/>
    <w:rsid w:val="00060793"/>
    <w:rsid w:val="00060D93"/>
    <w:rsid w:val="000611FC"/>
    <w:rsid w:val="00063CB1"/>
    <w:rsid w:val="00064CB8"/>
    <w:rsid w:val="0006577F"/>
    <w:rsid w:val="00067969"/>
    <w:rsid w:val="0007346B"/>
    <w:rsid w:val="00074F64"/>
    <w:rsid w:val="00076D58"/>
    <w:rsid w:val="00077D0B"/>
    <w:rsid w:val="00080419"/>
    <w:rsid w:val="0008073C"/>
    <w:rsid w:val="000833FD"/>
    <w:rsid w:val="00085526"/>
    <w:rsid w:val="000869D3"/>
    <w:rsid w:val="00087424"/>
    <w:rsid w:val="00087830"/>
    <w:rsid w:val="000908C8"/>
    <w:rsid w:val="00091578"/>
    <w:rsid w:val="00092965"/>
    <w:rsid w:val="00092FD8"/>
    <w:rsid w:val="00094583"/>
    <w:rsid w:val="00094679"/>
    <w:rsid w:val="00094B63"/>
    <w:rsid w:val="00095380"/>
    <w:rsid w:val="000953C2"/>
    <w:rsid w:val="00096BEC"/>
    <w:rsid w:val="00096D0E"/>
    <w:rsid w:val="000A079A"/>
    <w:rsid w:val="000A3E5A"/>
    <w:rsid w:val="000A3ED4"/>
    <w:rsid w:val="000A5033"/>
    <w:rsid w:val="000A72BF"/>
    <w:rsid w:val="000A7F73"/>
    <w:rsid w:val="000B27C3"/>
    <w:rsid w:val="000B3CAB"/>
    <w:rsid w:val="000B4D56"/>
    <w:rsid w:val="000B6550"/>
    <w:rsid w:val="000C157B"/>
    <w:rsid w:val="000C1D32"/>
    <w:rsid w:val="000C25C1"/>
    <w:rsid w:val="000C34F1"/>
    <w:rsid w:val="000C3A0D"/>
    <w:rsid w:val="000C4191"/>
    <w:rsid w:val="000C5382"/>
    <w:rsid w:val="000C56FC"/>
    <w:rsid w:val="000C69B9"/>
    <w:rsid w:val="000C7BED"/>
    <w:rsid w:val="000D1C2A"/>
    <w:rsid w:val="000D2FEE"/>
    <w:rsid w:val="000D520F"/>
    <w:rsid w:val="000D6404"/>
    <w:rsid w:val="000D7336"/>
    <w:rsid w:val="000E1A65"/>
    <w:rsid w:val="000E1B0A"/>
    <w:rsid w:val="000E2152"/>
    <w:rsid w:val="000E3AED"/>
    <w:rsid w:val="000E4895"/>
    <w:rsid w:val="000E5138"/>
    <w:rsid w:val="000E5422"/>
    <w:rsid w:val="000E5E93"/>
    <w:rsid w:val="000E6598"/>
    <w:rsid w:val="000F0B77"/>
    <w:rsid w:val="000F27AA"/>
    <w:rsid w:val="000F2FB2"/>
    <w:rsid w:val="000F3546"/>
    <w:rsid w:val="000F3759"/>
    <w:rsid w:val="000F4BF7"/>
    <w:rsid w:val="000F5228"/>
    <w:rsid w:val="0010206A"/>
    <w:rsid w:val="00103222"/>
    <w:rsid w:val="00103FE7"/>
    <w:rsid w:val="001075E5"/>
    <w:rsid w:val="00107744"/>
    <w:rsid w:val="00107ACC"/>
    <w:rsid w:val="0011039E"/>
    <w:rsid w:val="0011048A"/>
    <w:rsid w:val="00112634"/>
    <w:rsid w:val="0011493E"/>
    <w:rsid w:val="00115F60"/>
    <w:rsid w:val="00116B16"/>
    <w:rsid w:val="00117953"/>
    <w:rsid w:val="0012027B"/>
    <w:rsid w:val="0012083D"/>
    <w:rsid w:val="00121960"/>
    <w:rsid w:val="00121B42"/>
    <w:rsid w:val="001225A3"/>
    <w:rsid w:val="00122860"/>
    <w:rsid w:val="00123094"/>
    <w:rsid w:val="00123A62"/>
    <w:rsid w:val="00123F9B"/>
    <w:rsid w:val="00125E6A"/>
    <w:rsid w:val="00126031"/>
    <w:rsid w:val="00130456"/>
    <w:rsid w:val="00130648"/>
    <w:rsid w:val="001310DC"/>
    <w:rsid w:val="00132D2E"/>
    <w:rsid w:val="0013548A"/>
    <w:rsid w:val="0013571F"/>
    <w:rsid w:val="0013653D"/>
    <w:rsid w:val="00140978"/>
    <w:rsid w:val="001439D2"/>
    <w:rsid w:val="001439F5"/>
    <w:rsid w:val="00143A5F"/>
    <w:rsid w:val="00144258"/>
    <w:rsid w:val="00146863"/>
    <w:rsid w:val="0014699E"/>
    <w:rsid w:val="001512F7"/>
    <w:rsid w:val="001524E5"/>
    <w:rsid w:val="0015288C"/>
    <w:rsid w:val="00152ABF"/>
    <w:rsid w:val="00154184"/>
    <w:rsid w:val="0015485B"/>
    <w:rsid w:val="00155633"/>
    <w:rsid w:val="00156B34"/>
    <w:rsid w:val="0015726E"/>
    <w:rsid w:val="00157BB8"/>
    <w:rsid w:val="001611B4"/>
    <w:rsid w:val="001624FB"/>
    <w:rsid w:val="001679C4"/>
    <w:rsid w:val="0017008F"/>
    <w:rsid w:val="00171CD1"/>
    <w:rsid w:val="001729CE"/>
    <w:rsid w:val="00172BB5"/>
    <w:rsid w:val="00172FBC"/>
    <w:rsid w:val="0017454D"/>
    <w:rsid w:val="00175409"/>
    <w:rsid w:val="00175C91"/>
    <w:rsid w:val="00175E05"/>
    <w:rsid w:val="00176934"/>
    <w:rsid w:val="00177626"/>
    <w:rsid w:val="001813E3"/>
    <w:rsid w:val="001817C0"/>
    <w:rsid w:val="00184C76"/>
    <w:rsid w:val="00186ABB"/>
    <w:rsid w:val="00186DCF"/>
    <w:rsid w:val="00187810"/>
    <w:rsid w:val="00187C89"/>
    <w:rsid w:val="00190EAF"/>
    <w:rsid w:val="0019160F"/>
    <w:rsid w:val="0019168B"/>
    <w:rsid w:val="00195433"/>
    <w:rsid w:val="001975B2"/>
    <w:rsid w:val="00197A96"/>
    <w:rsid w:val="001A0658"/>
    <w:rsid w:val="001A1D88"/>
    <w:rsid w:val="001B057C"/>
    <w:rsid w:val="001B0A7D"/>
    <w:rsid w:val="001B43E7"/>
    <w:rsid w:val="001B5C50"/>
    <w:rsid w:val="001C1188"/>
    <w:rsid w:val="001C1FF3"/>
    <w:rsid w:val="001C27E6"/>
    <w:rsid w:val="001C28F1"/>
    <w:rsid w:val="001C4972"/>
    <w:rsid w:val="001C4C4B"/>
    <w:rsid w:val="001C4F8E"/>
    <w:rsid w:val="001C6EDC"/>
    <w:rsid w:val="001C759A"/>
    <w:rsid w:val="001D1F63"/>
    <w:rsid w:val="001D50FA"/>
    <w:rsid w:val="001D6CF0"/>
    <w:rsid w:val="001E1D91"/>
    <w:rsid w:val="001E2DD1"/>
    <w:rsid w:val="001E2F3A"/>
    <w:rsid w:val="001E3A1E"/>
    <w:rsid w:val="001E63F7"/>
    <w:rsid w:val="001E7DE3"/>
    <w:rsid w:val="001F07A2"/>
    <w:rsid w:val="001F18E7"/>
    <w:rsid w:val="001F65A9"/>
    <w:rsid w:val="001F69F3"/>
    <w:rsid w:val="002000E9"/>
    <w:rsid w:val="002009B6"/>
    <w:rsid w:val="00203540"/>
    <w:rsid w:val="002063B2"/>
    <w:rsid w:val="0020702F"/>
    <w:rsid w:val="00210DDF"/>
    <w:rsid w:val="00211DDC"/>
    <w:rsid w:val="002123B5"/>
    <w:rsid w:val="0021277D"/>
    <w:rsid w:val="002133B3"/>
    <w:rsid w:val="0021501E"/>
    <w:rsid w:val="00215EEC"/>
    <w:rsid w:val="002167CB"/>
    <w:rsid w:val="00217C35"/>
    <w:rsid w:val="0022282C"/>
    <w:rsid w:val="002231F3"/>
    <w:rsid w:val="002235A3"/>
    <w:rsid w:val="00223739"/>
    <w:rsid w:val="00223CC7"/>
    <w:rsid w:val="00224E15"/>
    <w:rsid w:val="00225DDC"/>
    <w:rsid w:val="00226988"/>
    <w:rsid w:val="0022736E"/>
    <w:rsid w:val="002279F1"/>
    <w:rsid w:val="002310DF"/>
    <w:rsid w:val="0023144E"/>
    <w:rsid w:val="00231456"/>
    <w:rsid w:val="00234340"/>
    <w:rsid w:val="00234E39"/>
    <w:rsid w:val="00244194"/>
    <w:rsid w:val="00244F49"/>
    <w:rsid w:val="00245223"/>
    <w:rsid w:val="00250CFF"/>
    <w:rsid w:val="00250EA9"/>
    <w:rsid w:val="00252F88"/>
    <w:rsid w:val="002539FB"/>
    <w:rsid w:val="002542F0"/>
    <w:rsid w:val="00255303"/>
    <w:rsid w:val="00255311"/>
    <w:rsid w:val="0025532B"/>
    <w:rsid w:val="00255A3A"/>
    <w:rsid w:val="00256ADE"/>
    <w:rsid w:val="00256D4D"/>
    <w:rsid w:val="00257D46"/>
    <w:rsid w:val="002600DA"/>
    <w:rsid w:val="00265F43"/>
    <w:rsid w:val="002663C5"/>
    <w:rsid w:val="00266674"/>
    <w:rsid w:val="0026688B"/>
    <w:rsid w:val="00271FC6"/>
    <w:rsid w:val="002725A9"/>
    <w:rsid w:val="00272C48"/>
    <w:rsid w:val="00273BB3"/>
    <w:rsid w:val="0027402A"/>
    <w:rsid w:val="00276262"/>
    <w:rsid w:val="002769B9"/>
    <w:rsid w:val="00277440"/>
    <w:rsid w:val="00277AEC"/>
    <w:rsid w:val="0028079A"/>
    <w:rsid w:val="0028475D"/>
    <w:rsid w:val="0028511E"/>
    <w:rsid w:val="00285590"/>
    <w:rsid w:val="00286D51"/>
    <w:rsid w:val="00287A5A"/>
    <w:rsid w:val="00290527"/>
    <w:rsid w:val="002905FC"/>
    <w:rsid w:val="00290BCD"/>
    <w:rsid w:val="00293101"/>
    <w:rsid w:val="0029343D"/>
    <w:rsid w:val="00294B44"/>
    <w:rsid w:val="00295934"/>
    <w:rsid w:val="002959C4"/>
    <w:rsid w:val="002966B3"/>
    <w:rsid w:val="0029683E"/>
    <w:rsid w:val="002A325B"/>
    <w:rsid w:val="002A5E4E"/>
    <w:rsid w:val="002A6968"/>
    <w:rsid w:val="002A7211"/>
    <w:rsid w:val="002B0248"/>
    <w:rsid w:val="002B10FB"/>
    <w:rsid w:val="002B3CBE"/>
    <w:rsid w:val="002B5B29"/>
    <w:rsid w:val="002B5FD4"/>
    <w:rsid w:val="002B7F16"/>
    <w:rsid w:val="002C0A10"/>
    <w:rsid w:val="002C0E21"/>
    <w:rsid w:val="002C3F80"/>
    <w:rsid w:val="002C7CE2"/>
    <w:rsid w:val="002D0E48"/>
    <w:rsid w:val="002D169B"/>
    <w:rsid w:val="002D1885"/>
    <w:rsid w:val="002D19E0"/>
    <w:rsid w:val="002D1E19"/>
    <w:rsid w:val="002D2FB9"/>
    <w:rsid w:val="002D3BB0"/>
    <w:rsid w:val="002D482F"/>
    <w:rsid w:val="002D55D7"/>
    <w:rsid w:val="002D70C3"/>
    <w:rsid w:val="002D7F2D"/>
    <w:rsid w:val="002E1444"/>
    <w:rsid w:val="002E1E2E"/>
    <w:rsid w:val="002E3620"/>
    <w:rsid w:val="002E36FE"/>
    <w:rsid w:val="002E3CEF"/>
    <w:rsid w:val="002E5016"/>
    <w:rsid w:val="002E5081"/>
    <w:rsid w:val="002E6035"/>
    <w:rsid w:val="002E73C3"/>
    <w:rsid w:val="002F1CB6"/>
    <w:rsid w:val="002F39C8"/>
    <w:rsid w:val="002F5228"/>
    <w:rsid w:val="002F7500"/>
    <w:rsid w:val="002F7974"/>
    <w:rsid w:val="003011CE"/>
    <w:rsid w:val="0030253B"/>
    <w:rsid w:val="00303069"/>
    <w:rsid w:val="00303292"/>
    <w:rsid w:val="00304CCD"/>
    <w:rsid w:val="00306AF2"/>
    <w:rsid w:val="00306B08"/>
    <w:rsid w:val="003070C6"/>
    <w:rsid w:val="00310CEF"/>
    <w:rsid w:val="00311BE6"/>
    <w:rsid w:val="003129A5"/>
    <w:rsid w:val="003130B7"/>
    <w:rsid w:val="00313442"/>
    <w:rsid w:val="00313D9B"/>
    <w:rsid w:val="00320FA1"/>
    <w:rsid w:val="00321756"/>
    <w:rsid w:val="00323D32"/>
    <w:rsid w:val="00325069"/>
    <w:rsid w:val="00325AAF"/>
    <w:rsid w:val="00326508"/>
    <w:rsid w:val="0032781A"/>
    <w:rsid w:val="0033171D"/>
    <w:rsid w:val="003317E2"/>
    <w:rsid w:val="00333058"/>
    <w:rsid w:val="00333570"/>
    <w:rsid w:val="003339C9"/>
    <w:rsid w:val="0033493D"/>
    <w:rsid w:val="00336B0A"/>
    <w:rsid w:val="0033709B"/>
    <w:rsid w:val="00343264"/>
    <w:rsid w:val="003432FC"/>
    <w:rsid w:val="00343E77"/>
    <w:rsid w:val="00344555"/>
    <w:rsid w:val="0034545B"/>
    <w:rsid w:val="00345906"/>
    <w:rsid w:val="0034594B"/>
    <w:rsid w:val="003472BC"/>
    <w:rsid w:val="00347911"/>
    <w:rsid w:val="00353C68"/>
    <w:rsid w:val="0035409F"/>
    <w:rsid w:val="00354633"/>
    <w:rsid w:val="00356984"/>
    <w:rsid w:val="003600F9"/>
    <w:rsid w:val="00360FD8"/>
    <w:rsid w:val="00361225"/>
    <w:rsid w:val="00363887"/>
    <w:rsid w:val="003672AA"/>
    <w:rsid w:val="00370A99"/>
    <w:rsid w:val="0037124F"/>
    <w:rsid w:val="00372D8D"/>
    <w:rsid w:val="0037303D"/>
    <w:rsid w:val="00374595"/>
    <w:rsid w:val="00374F05"/>
    <w:rsid w:val="003765DC"/>
    <w:rsid w:val="00381083"/>
    <w:rsid w:val="003812DC"/>
    <w:rsid w:val="00381E3A"/>
    <w:rsid w:val="00382C7D"/>
    <w:rsid w:val="0038312F"/>
    <w:rsid w:val="00384AA5"/>
    <w:rsid w:val="003867B3"/>
    <w:rsid w:val="003906D9"/>
    <w:rsid w:val="00394118"/>
    <w:rsid w:val="0039469E"/>
    <w:rsid w:val="00395D83"/>
    <w:rsid w:val="00396617"/>
    <w:rsid w:val="003968AD"/>
    <w:rsid w:val="003A1AA3"/>
    <w:rsid w:val="003A336D"/>
    <w:rsid w:val="003A6084"/>
    <w:rsid w:val="003A74AD"/>
    <w:rsid w:val="003B0EA5"/>
    <w:rsid w:val="003B1A24"/>
    <w:rsid w:val="003B4316"/>
    <w:rsid w:val="003B522D"/>
    <w:rsid w:val="003B63A7"/>
    <w:rsid w:val="003B786A"/>
    <w:rsid w:val="003B7D6B"/>
    <w:rsid w:val="003C05D8"/>
    <w:rsid w:val="003C09CC"/>
    <w:rsid w:val="003C0E4F"/>
    <w:rsid w:val="003C1B07"/>
    <w:rsid w:val="003C2C12"/>
    <w:rsid w:val="003C3053"/>
    <w:rsid w:val="003C572F"/>
    <w:rsid w:val="003C6CA3"/>
    <w:rsid w:val="003C6FE2"/>
    <w:rsid w:val="003C74D5"/>
    <w:rsid w:val="003C7E2A"/>
    <w:rsid w:val="003C7FBC"/>
    <w:rsid w:val="003D03C8"/>
    <w:rsid w:val="003D055F"/>
    <w:rsid w:val="003D06DD"/>
    <w:rsid w:val="003D15EA"/>
    <w:rsid w:val="003D182C"/>
    <w:rsid w:val="003D5BBB"/>
    <w:rsid w:val="003D62EB"/>
    <w:rsid w:val="003D6BB6"/>
    <w:rsid w:val="003D6C43"/>
    <w:rsid w:val="003E2458"/>
    <w:rsid w:val="003E456C"/>
    <w:rsid w:val="003E63C0"/>
    <w:rsid w:val="003E6C2D"/>
    <w:rsid w:val="003F1FEF"/>
    <w:rsid w:val="003F3707"/>
    <w:rsid w:val="003F4AFD"/>
    <w:rsid w:val="003F7247"/>
    <w:rsid w:val="003F78E6"/>
    <w:rsid w:val="003F7C8B"/>
    <w:rsid w:val="004008C1"/>
    <w:rsid w:val="004022E3"/>
    <w:rsid w:val="00402CD3"/>
    <w:rsid w:val="00403081"/>
    <w:rsid w:val="004046E5"/>
    <w:rsid w:val="00405135"/>
    <w:rsid w:val="004057AA"/>
    <w:rsid w:val="00406BB0"/>
    <w:rsid w:val="00406F57"/>
    <w:rsid w:val="00406FEE"/>
    <w:rsid w:val="004073E7"/>
    <w:rsid w:val="00407823"/>
    <w:rsid w:val="00407AC8"/>
    <w:rsid w:val="00407C84"/>
    <w:rsid w:val="00410657"/>
    <w:rsid w:val="004115DC"/>
    <w:rsid w:val="00411CE4"/>
    <w:rsid w:val="00413E8A"/>
    <w:rsid w:val="00414C67"/>
    <w:rsid w:val="004152B9"/>
    <w:rsid w:val="00415537"/>
    <w:rsid w:val="00415ED9"/>
    <w:rsid w:val="004167B2"/>
    <w:rsid w:val="0041693F"/>
    <w:rsid w:val="0041770B"/>
    <w:rsid w:val="00417875"/>
    <w:rsid w:val="00422F19"/>
    <w:rsid w:val="004239EC"/>
    <w:rsid w:val="004252CA"/>
    <w:rsid w:val="004256D9"/>
    <w:rsid w:val="0042624A"/>
    <w:rsid w:val="00426936"/>
    <w:rsid w:val="00426B18"/>
    <w:rsid w:val="004272F7"/>
    <w:rsid w:val="00427921"/>
    <w:rsid w:val="004308ED"/>
    <w:rsid w:val="00431438"/>
    <w:rsid w:val="0043186C"/>
    <w:rsid w:val="004330C3"/>
    <w:rsid w:val="00434821"/>
    <w:rsid w:val="00435D9F"/>
    <w:rsid w:val="00435F93"/>
    <w:rsid w:val="00436056"/>
    <w:rsid w:val="00437820"/>
    <w:rsid w:val="00437ADD"/>
    <w:rsid w:val="00441850"/>
    <w:rsid w:val="00442E43"/>
    <w:rsid w:val="0044313C"/>
    <w:rsid w:val="0044396E"/>
    <w:rsid w:val="00445A2E"/>
    <w:rsid w:val="004505F6"/>
    <w:rsid w:val="00451493"/>
    <w:rsid w:val="00451A00"/>
    <w:rsid w:val="00451CD0"/>
    <w:rsid w:val="00453112"/>
    <w:rsid w:val="00455C36"/>
    <w:rsid w:val="00455C9D"/>
    <w:rsid w:val="00456305"/>
    <w:rsid w:val="00457204"/>
    <w:rsid w:val="00460DB0"/>
    <w:rsid w:val="00460F4F"/>
    <w:rsid w:val="00462DBE"/>
    <w:rsid w:val="004633E8"/>
    <w:rsid w:val="0046355A"/>
    <w:rsid w:val="004654B9"/>
    <w:rsid w:val="0046672B"/>
    <w:rsid w:val="00470A70"/>
    <w:rsid w:val="00470D82"/>
    <w:rsid w:val="00471E14"/>
    <w:rsid w:val="00472ADD"/>
    <w:rsid w:val="00473558"/>
    <w:rsid w:val="0047389D"/>
    <w:rsid w:val="00474E59"/>
    <w:rsid w:val="00476160"/>
    <w:rsid w:val="0047679A"/>
    <w:rsid w:val="004769FB"/>
    <w:rsid w:val="00480FD4"/>
    <w:rsid w:val="00482BC0"/>
    <w:rsid w:val="00482BDF"/>
    <w:rsid w:val="00484390"/>
    <w:rsid w:val="00485AAD"/>
    <w:rsid w:val="00486349"/>
    <w:rsid w:val="00486798"/>
    <w:rsid w:val="00492363"/>
    <w:rsid w:val="0049619E"/>
    <w:rsid w:val="004A01E8"/>
    <w:rsid w:val="004A1724"/>
    <w:rsid w:val="004A3036"/>
    <w:rsid w:val="004A38AB"/>
    <w:rsid w:val="004A3F8A"/>
    <w:rsid w:val="004A49D2"/>
    <w:rsid w:val="004A4B63"/>
    <w:rsid w:val="004A6E20"/>
    <w:rsid w:val="004A7DE9"/>
    <w:rsid w:val="004B3C91"/>
    <w:rsid w:val="004B5432"/>
    <w:rsid w:val="004B5462"/>
    <w:rsid w:val="004B5C9F"/>
    <w:rsid w:val="004B5E4D"/>
    <w:rsid w:val="004C1E2E"/>
    <w:rsid w:val="004C204A"/>
    <w:rsid w:val="004C2C35"/>
    <w:rsid w:val="004C41D0"/>
    <w:rsid w:val="004C4999"/>
    <w:rsid w:val="004C4A75"/>
    <w:rsid w:val="004C5433"/>
    <w:rsid w:val="004C5487"/>
    <w:rsid w:val="004C728F"/>
    <w:rsid w:val="004D0328"/>
    <w:rsid w:val="004D0706"/>
    <w:rsid w:val="004D1C69"/>
    <w:rsid w:val="004D51D1"/>
    <w:rsid w:val="004D6997"/>
    <w:rsid w:val="004E0EC7"/>
    <w:rsid w:val="004E4BF0"/>
    <w:rsid w:val="004E64C0"/>
    <w:rsid w:val="004E6642"/>
    <w:rsid w:val="004E6FE1"/>
    <w:rsid w:val="004E7C04"/>
    <w:rsid w:val="004F0954"/>
    <w:rsid w:val="004F1179"/>
    <w:rsid w:val="004F17F1"/>
    <w:rsid w:val="004F17F8"/>
    <w:rsid w:val="004F2987"/>
    <w:rsid w:val="004F34C6"/>
    <w:rsid w:val="004F3FD1"/>
    <w:rsid w:val="004F5294"/>
    <w:rsid w:val="004F7754"/>
    <w:rsid w:val="00501A67"/>
    <w:rsid w:val="00501F20"/>
    <w:rsid w:val="00502DA4"/>
    <w:rsid w:val="00505FC8"/>
    <w:rsid w:val="00507182"/>
    <w:rsid w:val="005075D2"/>
    <w:rsid w:val="00507FA7"/>
    <w:rsid w:val="00510421"/>
    <w:rsid w:val="00511918"/>
    <w:rsid w:val="005122FC"/>
    <w:rsid w:val="0051250C"/>
    <w:rsid w:val="00512C8A"/>
    <w:rsid w:val="0051589B"/>
    <w:rsid w:val="00515BDA"/>
    <w:rsid w:val="00515DD7"/>
    <w:rsid w:val="005202EA"/>
    <w:rsid w:val="00522706"/>
    <w:rsid w:val="00523113"/>
    <w:rsid w:val="0052461D"/>
    <w:rsid w:val="0052542D"/>
    <w:rsid w:val="005254C2"/>
    <w:rsid w:val="00530BD5"/>
    <w:rsid w:val="005315FB"/>
    <w:rsid w:val="00533D29"/>
    <w:rsid w:val="005344F7"/>
    <w:rsid w:val="00534D9A"/>
    <w:rsid w:val="00536993"/>
    <w:rsid w:val="0053769D"/>
    <w:rsid w:val="005437F7"/>
    <w:rsid w:val="005440CD"/>
    <w:rsid w:val="00544DD1"/>
    <w:rsid w:val="005453C1"/>
    <w:rsid w:val="0054644F"/>
    <w:rsid w:val="005471E1"/>
    <w:rsid w:val="005475BF"/>
    <w:rsid w:val="00547F42"/>
    <w:rsid w:val="00550C95"/>
    <w:rsid w:val="0055573B"/>
    <w:rsid w:val="00556CBC"/>
    <w:rsid w:val="0055707B"/>
    <w:rsid w:val="00557351"/>
    <w:rsid w:val="00561636"/>
    <w:rsid w:val="00561EDD"/>
    <w:rsid w:val="005631EB"/>
    <w:rsid w:val="00563584"/>
    <w:rsid w:val="00564560"/>
    <w:rsid w:val="00564700"/>
    <w:rsid w:val="00564C7C"/>
    <w:rsid w:val="00564E77"/>
    <w:rsid w:val="00564F7E"/>
    <w:rsid w:val="005654C3"/>
    <w:rsid w:val="0056665E"/>
    <w:rsid w:val="00567E6D"/>
    <w:rsid w:val="00571842"/>
    <w:rsid w:val="00571BD9"/>
    <w:rsid w:val="00572963"/>
    <w:rsid w:val="00573015"/>
    <w:rsid w:val="0057385D"/>
    <w:rsid w:val="005739B0"/>
    <w:rsid w:val="00575203"/>
    <w:rsid w:val="005803C9"/>
    <w:rsid w:val="00580D2A"/>
    <w:rsid w:val="00585427"/>
    <w:rsid w:val="00585D2D"/>
    <w:rsid w:val="00585E84"/>
    <w:rsid w:val="005863BD"/>
    <w:rsid w:val="00586C14"/>
    <w:rsid w:val="005911C1"/>
    <w:rsid w:val="005916CE"/>
    <w:rsid w:val="00592F3A"/>
    <w:rsid w:val="00594309"/>
    <w:rsid w:val="00595C6A"/>
    <w:rsid w:val="00595E5B"/>
    <w:rsid w:val="00596178"/>
    <w:rsid w:val="00596299"/>
    <w:rsid w:val="0059734C"/>
    <w:rsid w:val="00597364"/>
    <w:rsid w:val="005A03B2"/>
    <w:rsid w:val="005A0A1A"/>
    <w:rsid w:val="005A2C06"/>
    <w:rsid w:val="005A613B"/>
    <w:rsid w:val="005A7F6B"/>
    <w:rsid w:val="005B0E84"/>
    <w:rsid w:val="005B2B84"/>
    <w:rsid w:val="005B34D1"/>
    <w:rsid w:val="005B3A09"/>
    <w:rsid w:val="005B52C5"/>
    <w:rsid w:val="005B6514"/>
    <w:rsid w:val="005C084B"/>
    <w:rsid w:val="005C088D"/>
    <w:rsid w:val="005C1490"/>
    <w:rsid w:val="005C39C4"/>
    <w:rsid w:val="005C41E1"/>
    <w:rsid w:val="005C4281"/>
    <w:rsid w:val="005C4D11"/>
    <w:rsid w:val="005C52AB"/>
    <w:rsid w:val="005C5FC8"/>
    <w:rsid w:val="005C604F"/>
    <w:rsid w:val="005C67BC"/>
    <w:rsid w:val="005C6835"/>
    <w:rsid w:val="005C6F10"/>
    <w:rsid w:val="005C7C36"/>
    <w:rsid w:val="005D29A3"/>
    <w:rsid w:val="005D3360"/>
    <w:rsid w:val="005D3826"/>
    <w:rsid w:val="005D6B62"/>
    <w:rsid w:val="005D7413"/>
    <w:rsid w:val="005E0ABC"/>
    <w:rsid w:val="005E0DDA"/>
    <w:rsid w:val="005E1231"/>
    <w:rsid w:val="005E2836"/>
    <w:rsid w:val="005E28CE"/>
    <w:rsid w:val="005E38FD"/>
    <w:rsid w:val="005E398E"/>
    <w:rsid w:val="005E4EE3"/>
    <w:rsid w:val="005E5434"/>
    <w:rsid w:val="005E7230"/>
    <w:rsid w:val="005F06E3"/>
    <w:rsid w:val="005F1A1B"/>
    <w:rsid w:val="005F261E"/>
    <w:rsid w:val="005F31F7"/>
    <w:rsid w:val="0060625F"/>
    <w:rsid w:val="00611BF4"/>
    <w:rsid w:val="006139DC"/>
    <w:rsid w:val="00613C4E"/>
    <w:rsid w:val="00613DD1"/>
    <w:rsid w:val="006141A8"/>
    <w:rsid w:val="00614A36"/>
    <w:rsid w:val="00617970"/>
    <w:rsid w:val="00620567"/>
    <w:rsid w:val="0062081A"/>
    <w:rsid w:val="0062188F"/>
    <w:rsid w:val="00624A0D"/>
    <w:rsid w:val="00624D24"/>
    <w:rsid w:val="00625FC2"/>
    <w:rsid w:val="006260EC"/>
    <w:rsid w:val="00626790"/>
    <w:rsid w:val="00626935"/>
    <w:rsid w:val="00626F4C"/>
    <w:rsid w:val="0062779E"/>
    <w:rsid w:val="00631353"/>
    <w:rsid w:val="00632FF4"/>
    <w:rsid w:val="00635BB0"/>
    <w:rsid w:val="00636921"/>
    <w:rsid w:val="0064075F"/>
    <w:rsid w:val="00640AC4"/>
    <w:rsid w:val="00642CB1"/>
    <w:rsid w:val="00642D62"/>
    <w:rsid w:val="006446A0"/>
    <w:rsid w:val="006449D6"/>
    <w:rsid w:val="00644FAB"/>
    <w:rsid w:val="00646995"/>
    <w:rsid w:val="00647D27"/>
    <w:rsid w:val="00650425"/>
    <w:rsid w:val="00650E89"/>
    <w:rsid w:val="00651914"/>
    <w:rsid w:val="00654ADB"/>
    <w:rsid w:val="006550FA"/>
    <w:rsid w:val="00655841"/>
    <w:rsid w:val="00657048"/>
    <w:rsid w:val="00660129"/>
    <w:rsid w:val="00660406"/>
    <w:rsid w:val="00661390"/>
    <w:rsid w:val="0066216E"/>
    <w:rsid w:val="006634FB"/>
    <w:rsid w:val="00663B4F"/>
    <w:rsid w:val="00663BBC"/>
    <w:rsid w:val="006640D9"/>
    <w:rsid w:val="00664447"/>
    <w:rsid w:val="006644F9"/>
    <w:rsid w:val="0066456A"/>
    <w:rsid w:val="00666B7A"/>
    <w:rsid w:val="00673A3A"/>
    <w:rsid w:val="00675C08"/>
    <w:rsid w:val="006773D1"/>
    <w:rsid w:val="00681B06"/>
    <w:rsid w:val="00682549"/>
    <w:rsid w:val="00683059"/>
    <w:rsid w:val="00683B06"/>
    <w:rsid w:val="00683BDE"/>
    <w:rsid w:val="00684E06"/>
    <w:rsid w:val="00684E29"/>
    <w:rsid w:val="00685016"/>
    <w:rsid w:val="006900DF"/>
    <w:rsid w:val="006908CC"/>
    <w:rsid w:val="00692F78"/>
    <w:rsid w:val="00693218"/>
    <w:rsid w:val="006936E3"/>
    <w:rsid w:val="00694980"/>
    <w:rsid w:val="006950E6"/>
    <w:rsid w:val="006951DD"/>
    <w:rsid w:val="006957CD"/>
    <w:rsid w:val="006A06E4"/>
    <w:rsid w:val="006A1C80"/>
    <w:rsid w:val="006A260F"/>
    <w:rsid w:val="006A2929"/>
    <w:rsid w:val="006A4C6B"/>
    <w:rsid w:val="006A62E5"/>
    <w:rsid w:val="006B04A4"/>
    <w:rsid w:val="006B3577"/>
    <w:rsid w:val="006B5B73"/>
    <w:rsid w:val="006B647A"/>
    <w:rsid w:val="006B6B35"/>
    <w:rsid w:val="006B7BE9"/>
    <w:rsid w:val="006B7D07"/>
    <w:rsid w:val="006C024C"/>
    <w:rsid w:val="006C0DE3"/>
    <w:rsid w:val="006C1176"/>
    <w:rsid w:val="006C1C59"/>
    <w:rsid w:val="006C248C"/>
    <w:rsid w:val="006C495C"/>
    <w:rsid w:val="006C4BD4"/>
    <w:rsid w:val="006C56AD"/>
    <w:rsid w:val="006C5B7D"/>
    <w:rsid w:val="006C64BC"/>
    <w:rsid w:val="006C736A"/>
    <w:rsid w:val="006D2124"/>
    <w:rsid w:val="006D24F7"/>
    <w:rsid w:val="006D271E"/>
    <w:rsid w:val="006D2D6F"/>
    <w:rsid w:val="006D3373"/>
    <w:rsid w:val="006D4404"/>
    <w:rsid w:val="006D4BD7"/>
    <w:rsid w:val="006D595B"/>
    <w:rsid w:val="006D5FDB"/>
    <w:rsid w:val="006D7DD3"/>
    <w:rsid w:val="006E0326"/>
    <w:rsid w:val="006E1C25"/>
    <w:rsid w:val="006E2601"/>
    <w:rsid w:val="006E27B1"/>
    <w:rsid w:val="006E40D1"/>
    <w:rsid w:val="006E4527"/>
    <w:rsid w:val="006E52BB"/>
    <w:rsid w:val="006F1FCD"/>
    <w:rsid w:val="006F2B04"/>
    <w:rsid w:val="006F3294"/>
    <w:rsid w:val="006F4266"/>
    <w:rsid w:val="006F7488"/>
    <w:rsid w:val="006F7BB9"/>
    <w:rsid w:val="00700F96"/>
    <w:rsid w:val="007013E0"/>
    <w:rsid w:val="00702443"/>
    <w:rsid w:val="00704C80"/>
    <w:rsid w:val="00704D22"/>
    <w:rsid w:val="0070544F"/>
    <w:rsid w:val="00713A99"/>
    <w:rsid w:val="0071473D"/>
    <w:rsid w:val="00715062"/>
    <w:rsid w:val="007159D6"/>
    <w:rsid w:val="00717B31"/>
    <w:rsid w:val="00717C39"/>
    <w:rsid w:val="00720381"/>
    <w:rsid w:val="0072095F"/>
    <w:rsid w:val="00722568"/>
    <w:rsid w:val="007240E3"/>
    <w:rsid w:val="0072583F"/>
    <w:rsid w:val="00731D51"/>
    <w:rsid w:val="007321E3"/>
    <w:rsid w:val="00732C9C"/>
    <w:rsid w:val="0073300C"/>
    <w:rsid w:val="007334A9"/>
    <w:rsid w:val="00733805"/>
    <w:rsid w:val="0073552D"/>
    <w:rsid w:val="0073652B"/>
    <w:rsid w:val="0073678F"/>
    <w:rsid w:val="00740663"/>
    <w:rsid w:val="00740CD1"/>
    <w:rsid w:val="00740D4B"/>
    <w:rsid w:val="00740E47"/>
    <w:rsid w:val="007416EE"/>
    <w:rsid w:val="00742295"/>
    <w:rsid w:val="00743965"/>
    <w:rsid w:val="0074498A"/>
    <w:rsid w:val="00745435"/>
    <w:rsid w:val="0075038D"/>
    <w:rsid w:val="007518AA"/>
    <w:rsid w:val="00751C7D"/>
    <w:rsid w:val="00752524"/>
    <w:rsid w:val="007546CA"/>
    <w:rsid w:val="0075521C"/>
    <w:rsid w:val="0075530F"/>
    <w:rsid w:val="00755DD4"/>
    <w:rsid w:val="0075692C"/>
    <w:rsid w:val="0076038F"/>
    <w:rsid w:val="00763BDF"/>
    <w:rsid w:val="0076465B"/>
    <w:rsid w:val="0076511A"/>
    <w:rsid w:val="00766BBF"/>
    <w:rsid w:val="00770716"/>
    <w:rsid w:val="00772636"/>
    <w:rsid w:val="0077342E"/>
    <w:rsid w:val="007745BC"/>
    <w:rsid w:val="00774D04"/>
    <w:rsid w:val="0077572C"/>
    <w:rsid w:val="00775B87"/>
    <w:rsid w:val="00776838"/>
    <w:rsid w:val="00777629"/>
    <w:rsid w:val="007801BE"/>
    <w:rsid w:val="00781529"/>
    <w:rsid w:val="00781922"/>
    <w:rsid w:val="0078230F"/>
    <w:rsid w:val="00783A34"/>
    <w:rsid w:val="00784A21"/>
    <w:rsid w:val="007870EC"/>
    <w:rsid w:val="0078749D"/>
    <w:rsid w:val="00787A33"/>
    <w:rsid w:val="007906CF"/>
    <w:rsid w:val="00790BED"/>
    <w:rsid w:val="00793D2C"/>
    <w:rsid w:val="0079593D"/>
    <w:rsid w:val="00795DE3"/>
    <w:rsid w:val="00796A58"/>
    <w:rsid w:val="00797C48"/>
    <w:rsid w:val="007A2741"/>
    <w:rsid w:val="007A2E08"/>
    <w:rsid w:val="007A3052"/>
    <w:rsid w:val="007A4DBA"/>
    <w:rsid w:val="007A5DFB"/>
    <w:rsid w:val="007A75B6"/>
    <w:rsid w:val="007B20DB"/>
    <w:rsid w:val="007B4122"/>
    <w:rsid w:val="007B447A"/>
    <w:rsid w:val="007B4F27"/>
    <w:rsid w:val="007B7C4E"/>
    <w:rsid w:val="007B7E19"/>
    <w:rsid w:val="007C32FC"/>
    <w:rsid w:val="007C3488"/>
    <w:rsid w:val="007C417D"/>
    <w:rsid w:val="007C4ADD"/>
    <w:rsid w:val="007C51CD"/>
    <w:rsid w:val="007C5C40"/>
    <w:rsid w:val="007C679B"/>
    <w:rsid w:val="007C6A32"/>
    <w:rsid w:val="007C6B5E"/>
    <w:rsid w:val="007C70ED"/>
    <w:rsid w:val="007C76A7"/>
    <w:rsid w:val="007D086A"/>
    <w:rsid w:val="007D0E6B"/>
    <w:rsid w:val="007D2D42"/>
    <w:rsid w:val="007D331C"/>
    <w:rsid w:val="007D4938"/>
    <w:rsid w:val="007D4C1A"/>
    <w:rsid w:val="007D5B01"/>
    <w:rsid w:val="007D6CA4"/>
    <w:rsid w:val="007D6F91"/>
    <w:rsid w:val="007E174E"/>
    <w:rsid w:val="007E1903"/>
    <w:rsid w:val="007E3C68"/>
    <w:rsid w:val="007E5076"/>
    <w:rsid w:val="007E6259"/>
    <w:rsid w:val="007E67F1"/>
    <w:rsid w:val="007F02D4"/>
    <w:rsid w:val="007F2FD9"/>
    <w:rsid w:val="007F459A"/>
    <w:rsid w:val="007F4618"/>
    <w:rsid w:val="007F5ECE"/>
    <w:rsid w:val="007F5FB8"/>
    <w:rsid w:val="007F6758"/>
    <w:rsid w:val="007F696D"/>
    <w:rsid w:val="007F7356"/>
    <w:rsid w:val="00801B18"/>
    <w:rsid w:val="00801CDB"/>
    <w:rsid w:val="00802CC2"/>
    <w:rsid w:val="00803C0A"/>
    <w:rsid w:val="008050D9"/>
    <w:rsid w:val="00811692"/>
    <w:rsid w:val="00811757"/>
    <w:rsid w:val="0081240F"/>
    <w:rsid w:val="00812931"/>
    <w:rsid w:val="00812DA0"/>
    <w:rsid w:val="00813CD5"/>
    <w:rsid w:val="00813CDC"/>
    <w:rsid w:val="00813F50"/>
    <w:rsid w:val="00816B1B"/>
    <w:rsid w:val="00816D3F"/>
    <w:rsid w:val="00817557"/>
    <w:rsid w:val="00817ED5"/>
    <w:rsid w:val="00822116"/>
    <w:rsid w:val="008232EE"/>
    <w:rsid w:val="00823F77"/>
    <w:rsid w:val="008246B2"/>
    <w:rsid w:val="0082516E"/>
    <w:rsid w:val="00831BF3"/>
    <w:rsid w:val="008323E7"/>
    <w:rsid w:val="0083332F"/>
    <w:rsid w:val="00836B00"/>
    <w:rsid w:val="00836CA4"/>
    <w:rsid w:val="00841DE7"/>
    <w:rsid w:val="00842675"/>
    <w:rsid w:val="0084273D"/>
    <w:rsid w:val="008450D1"/>
    <w:rsid w:val="0084567F"/>
    <w:rsid w:val="00845CB6"/>
    <w:rsid w:val="008466BA"/>
    <w:rsid w:val="00851819"/>
    <w:rsid w:val="00852AE6"/>
    <w:rsid w:val="00852CF4"/>
    <w:rsid w:val="00853AA3"/>
    <w:rsid w:val="00854611"/>
    <w:rsid w:val="008548D7"/>
    <w:rsid w:val="0085648F"/>
    <w:rsid w:val="008567C9"/>
    <w:rsid w:val="0085689A"/>
    <w:rsid w:val="00856BE4"/>
    <w:rsid w:val="00861FFE"/>
    <w:rsid w:val="0086383F"/>
    <w:rsid w:val="00864486"/>
    <w:rsid w:val="008647DD"/>
    <w:rsid w:val="0086593D"/>
    <w:rsid w:val="008666B0"/>
    <w:rsid w:val="0087001D"/>
    <w:rsid w:val="008708AF"/>
    <w:rsid w:val="00871761"/>
    <w:rsid w:val="00871DA6"/>
    <w:rsid w:val="008726D0"/>
    <w:rsid w:val="00873BF6"/>
    <w:rsid w:val="0087454B"/>
    <w:rsid w:val="008757BA"/>
    <w:rsid w:val="008760DD"/>
    <w:rsid w:val="0087681C"/>
    <w:rsid w:val="00876D1B"/>
    <w:rsid w:val="00880313"/>
    <w:rsid w:val="008805F8"/>
    <w:rsid w:val="00880642"/>
    <w:rsid w:val="00883891"/>
    <w:rsid w:val="00885FD2"/>
    <w:rsid w:val="00886085"/>
    <w:rsid w:val="00890086"/>
    <w:rsid w:val="00890BA6"/>
    <w:rsid w:val="00890CAD"/>
    <w:rsid w:val="00896A4F"/>
    <w:rsid w:val="008A1FEC"/>
    <w:rsid w:val="008A347D"/>
    <w:rsid w:val="008A58B7"/>
    <w:rsid w:val="008A59A4"/>
    <w:rsid w:val="008A5EF8"/>
    <w:rsid w:val="008A6E8C"/>
    <w:rsid w:val="008A71A5"/>
    <w:rsid w:val="008A76F2"/>
    <w:rsid w:val="008B1FD6"/>
    <w:rsid w:val="008B37AC"/>
    <w:rsid w:val="008B4D8F"/>
    <w:rsid w:val="008B67C7"/>
    <w:rsid w:val="008B77B5"/>
    <w:rsid w:val="008B7966"/>
    <w:rsid w:val="008C1246"/>
    <w:rsid w:val="008C35B4"/>
    <w:rsid w:val="008C3D38"/>
    <w:rsid w:val="008C4CD5"/>
    <w:rsid w:val="008C5ABE"/>
    <w:rsid w:val="008C5F15"/>
    <w:rsid w:val="008C675D"/>
    <w:rsid w:val="008D0973"/>
    <w:rsid w:val="008D2441"/>
    <w:rsid w:val="008D3687"/>
    <w:rsid w:val="008D548E"/>
    <w:rsid w:val="008D5AEF"/>
    <w:rsid w:val="008D6190"/>
    <w:rsid w:val="008D65C6"/>
    <w:rsid w:val="008D716A"/>
    <w:rsid w:val="008D7711"/>
    <w:rsid w:val="008D7C6A"/>
    <w:rsid w:val="008E179E"/>
    <w:rsid w:val="008E2E71"/>
    <w:rsid w:val="008E3A52"/>
    <w:rsid w:val="008E4331"/>
    <w:rsid w:val="008E4AB5"/>
    <w:rsid w:val="008E6B7C"/>
    <w:rsid w:val="008F12C0"/>
    <w:rsid w:val="008F131F"/>
    <w:rsid w:val="008F2F3C"/>
    <w:rsid w:val="008F30FF"/>
    <w:rsid w:val="008F33C7"/>
    <w:rsid w:val="008F4FF4"/>
    <w:rsid w:val="00900080"/>
    <w:rsid w:val="0090167A"/>
    <w:rsid w:val="00905331"/>
    <w:rsid w:val="0090630D"/>
    <w:rsid w:val="00906BE5"/>
    <w:rsid w:val="00907BB9"/>
    <w:rsid w:val="0091131A"/>
    <w:rsid w:val="0091154C"/>
    <w:rsid w:val="00912895"/>
    <w:rsid w:val="009128A0"/>
    <w:rsid w:val="00913560"/>
    <w:rsid w:val="00914B67"/>
    <w:rsid w:val="009173EE"/>
    <w:rsid w:val="00917D77"/>
    <w:rsid w:val="00921592"/>
    <w:rsid w:val="00921F74"/>
    <w:rsid w:val="009222BE"/>
    <w:rsid w:val="00923739"/>
    <w:rsid w:val="00923E48"/>
    <w:rsid w:val="00927C32"/>
    <w:rsid w:val="00931495"/>
    <w:rsid w:val="009316B0"/>
    <w:rsid w:val="00932BA5"/>
    <w:rsid w:val="00934009"/>
    <w:rsid w:val="00935931"/>
    <w:rsid w:val="009363FF"/>
    <w:rsid w:val="00936DC4"/>
    <w:rsid w:val="009376F1"/>
    <w:rsid w:val="00941699"/>
    <w:rsid w:val="009417CD"/>
    <w:rsid w:val="00943123"/>
    <w:rsid w:val="00944985"/>
    <w:rsid w:val="00950221"/>
    <w:rsid w:val="0095090E"/>
    <w:rsid w:val="00952ADE"/>
    <w:rsid w:val="009537F3"/>
    <w:rsid w:val="0095449F"/>
    <w:rsid w:val="00954753"/>
    <w:rsid w:val="00954C42"/>
    <w:rsid w:val="009551FA"/>
    <w:rsid w:val="0095697B"/>
    <w:rsid w:val="0096142C"/>
    <w:rsid w:val="009637C8"/>
    <w:rsid w:val="00964297"/>
    <w:rsid w:val="00966AED"/>
    <w:rsid w:val="00966F8B"/>
    <w:rsid w:val="00967DBB"/>
    <w:rsid w:val="0097112A"/>
    <w:rsid w:val="00973F3A"/>
    <w:rsid w:val="009746BC"/>
    <w:rsid w:val="0097590A"/>
    <w:rsid w:val="00976FFF"/>
    <w:rsid w:val="00983ABE"/>
    <w:rsid w:val="00987EF9"/>
    <w:rsid w:val="00990448"/>
    <w:rsid w:val="00991CF9"/>
    <w:rsid w:val="00992813"/>
    <w:rsid w:val="009948F0"/>
    <w:rsid w:val="00994B0C"/>
    <w:rsid w:val="00995059"/>
    <w:rsid w:val="009956E3"/>
    <w:rsid w:val="00995C4F"/>
    <w:rsid w:val="00995E8D"/>
    <w:rsid w:val="00997C1C"/>
    <w:rsid w:val="009A0439"/>
    <w:rsid w:val="009A0B3E"/>
    <w:rsid w:val="009A18F3"/>
    <w:rsid w:val="009A315D"/>
    <w:rsid w:val="009A338F"/>
    <w:rsid w:val="009A5CE6"/>
    <w:rsid w:val="009A79CA"/>
    <w:rsid w:val="009B0760"/>
    <w:rsid w:val="009B0D05"/>
    <w:rsid w:val="009B1944"/>
    <w:rsid w:val="009B1A35"/>
    <w:rsid w:val="009B1D6C"/>
    <w:rsid w:val="009B43E1"/>
    <w:rsid w:val="009B53FD"/>
    <w:rsid w:val="009B5BE8"/>
    <w:rsid w:val="009B638C"/>
    <w:rsid w:val="009B6E43"/>
    <w:rsid w:val="009B7540"/>
    <w:rsid w:val="009B7F39"/>
    <w:rsid w:val="009C0319"/>
    <w:rsid w:val="009C1ED0"/>
    <w:rsid w:val="009C4A3F"/>
    <w:rsid w:val="009C5B6B"/>
    <w:rsid w:val="009C63EF"/>
    <w:rsid w:val="009C7430"/>
    <w:rsid w:val="009D1066"/>
    <w:rsid w:val="009D30A5"/>
    <w:rsid w:val="009D49AA"/>
    <w:rsid w:val="009D633B"/>
    <w:rsid w:val="009D6B12"/>
    <w:rsid w:val="009E00D5"/>
    <w:rsid w:val="009E0CCC"/>
    <w:rsid w:val="009E1177"/>
    <w:rsid w:val="009E23E5"/>
    <w:rsid w:val="009E5554"/>
    <w:rsid w:val="009E56B1"/>
    <w:rsid w:val="009E5C9A"/>
    <w:rsid w:val="009E63C5"/>
    <w:rsid w:val="009E64DF"/>
    <w:rsid w:val="009F3BCD"/>
    <w:rsid w:val="009F4E31"/>
    <w:rsid w:val="009F5D53"/>
    <w:rsid w:val="009F64A6"/>
    <w:rsid w:val="009F6923"/>
    <w:rsid w:val="00A01A9E"/>
    <w:rsid w:val="00A04786"/>
    <w:rsid w:val="00A04A58"/>
    <w:rsid w:val="00A0645F"/>
    <w:rsid w:val="00A07144"/>
    <w:rsid w:val="00A07F77"/>
    <w:rsid w:val="00A106C9"/>
    <w:rsid w:val="00A10C40"/>
    <w:rsid w:val="00A154E9"/>
    <w:rsid w:val="00A17301"/>
    <w:rsid w:val="00A20864"/>
    <w:rsid w:val="00A219AB"/>
    <w:rsid w:val="00A228D7"/>
    <w:rsid w:val="00A23091"/>
    <w:rsid w:val="00A2377B"/>
    <w:rsid w:val="00A24505"/>
    <w:rsid w:val="00A248F2"/>
    <w:rsid w:val="00A27701"/>
    <w:rsid w:val="00A27883"/>
    <w:rsid w:val="00A27A66"/>
    <w:rsid w:val="00A315E4"/>
    <w:rsid w:val="00A31BC9"/>
    <w:rsid w:val="00A3266C"/>
    <w:rsid w:val="00A33E08"/>
    <w:rsid w:val="00A3422E"/>
    <w:rsid w:val="00A34594"/>
    <w:rsid w:val="00A42B93"/>
    <w:rsid w:val="00A43D9B"/>
    <w:rsid w:val="00A440EB"/>
    <w:rsid w:val="00A44337"/>
    <w:rsid w:val="00A461CB"/>
    <w:rsid w:val="00A47E0E"/>
    <w:rsid w:val="00A52CEF"/>
    <w:rsid w:val="00A53497"/>
    <w:rsid w:val="00A55E98"/>
    <w:rsid w:val="00A60E4B"/>
    <w:rsid w:val="00A623BE"/>
    <w:rsid w:val="00A62FA9"/>
    <w:rsid w:val="00A63059"/>
    <w:rsid w:val="00A6314E"/>
    <w:rsid w:val="00A632AE"/>
    <w:rsid w:val="00A644FB"/>
    <w:rsid w:val="00A6467C"/>
    <w:rsid w:val="00A66277"/>
    <w:rsid w:val="00A67D76"/>
    <w:rsid w:val="00A708B9"/>
    <w:rsid w:val="00A7099B"/>
    <w:rsid w:val="00A70B8C"/>
    <w:rsid w:val="00A70D9E"/>
    <w:rsid w:val="00A73DA7"/>
    <w:rsid w:val="00A74A76"/>
    <w:rsid w:val="00A80922"/>
    <w:rsid w:val="00A810A2"/>
    <w:rsid w:val="00A82B15"/>
    <w:rsid w:val="00A832D7"/>
    <w:rsid w:val="00A833A8"/>
    <w:rsid w:val="00A833E7"/>
    <w:rsid w:val="00A83699"/>
    <w:rsid w:val="00A83966"/>
    <w:rsid w:val="00A846F7"/>
    <w:rsid w:val="00A90903"/>
    <w:rsid w:val="00A9164A"/>
    <w:rsid w:val="00A930C1"/>
    <w:rsid w:val="00A94AC7"/>
    <w:rsid w:val="00A9583C"/>
    <w:rsid w:val="00A9784D"/>
    <w:rsid w:val="00AA0A12"/>
    <w:rsid w:val="00AA266C"/>
    <w:rsid w:val="00AA3BF6"/>
    <w:rsid w:val="00AA3C78"/>
    <w:rsid w:val="00AA51F7"/>
    <w:rsid w:val="00AA5A69"/>
    <w:rsid w:val="00AA5CAA"/>
    <w:rsid w:val="00AA5D08"/>
    <w:rsid w:val="00AA629E"/>
    <w:rsid w:val="00AA784F"/>
    <w:rsid w:val="00AA7EA2"/>
    <w:rsid w:val="00AB1FDE"/>
    <w:rsid w:val="00AB2AD5"/>
    <w:rsid w:val="00AB4FD8"/>
    <w:rsid w:val="00AB66DD"/>
    <w:rsid w:val="00AB67CB"/>
    <w:rsid w:val="00AC24EC"/>
    <w:rsid w:val="00AC2624"/>
    <w:rsid w:val="00AC39AB"/>
    <w:rsid w:val="00AC3B8C"/>
    <w:rsid w:val="00AC4992"/>
    <w:rsid w:val="00AC600E"/>
    <w:rsid w:val="00AD0503"/>
    <w:rsid w:val="00AD17E7"/>
    <w:rsid w:val="00AD19D1"/>
    <w:rsid w:val="00AD201B"/>
    <w:rsid w:val="00AD224C"/>
    <w:rsid w:val="00AD3FB2"/>
    <w:rsid w:val="00AD4E35"/>
    <w:rsid w:val="00AD518E"/>
    <w:rsid w:val="00AD61F4"/>
    <w:rsid w:val="00AD66DF"/>
    <w:rsid w:val="00AD66FF"/>
    <w:rsid w:val="00AD6B03"/>
    <w:rsid w:val="00AE16C7"/>
    <w:rsid w:val="00AE208C"/>
    <w:rsid w:val="00AE2F26"/>
    <w:rsid w:val="00AE3906"/>
    <w:rsid w:val="00AE50C5"/>
    <w:rsid w:val="00AE55B7"/>
    <w:rsid w:val="00AE5BC5"/>
    <w:rsid w:val="00AF12DD"/>
    <w:rsid w:val="00AF15F9"/>
    <w:rsid w:val="00AF1D99"/>
    <w:rsid w:val="00AF27F5"/>
    <w:rsid w:val="00AF2D3C"/>
    <w:rsid w:val="00AF41E2"/>
    <w:rsid w:val="00AF48CB"/>
    <w:rsid w:val="00AF612B"/>
    <w:rsid w:val="00B05FF6"/>
    <w:rsid w:val="00B075A4"/>
    <w:rsid w:val="00B1056F"/>
    <w:rsid w:val="00B118BE"/>
    <w:rsid w:val="00B16790"/>
    <w:rsid w:val="00B210CB"/>
    <w:rsid w:val="00B21570"/>
    <w:rsid w:val="00B2327F"/>
    <w:rsid w:val="00B23385"/>
    <w:rsid w:val="00B236A6"/>
    <w:rsid w:val="00B25362"/>
    <w:rsid w:val="00B27FF9"/>
    <w:rsid w:val="00B317E9"/>
    <w:rsid w:val="00B329A8"/>
    <w:rsid w:val="00B338A9"/>
    <w:rsid w:val="00B3489C"/>
    <w:rsid w:val="00B37D03"/>
    <w:rsid w:val="00B41ABC"/>
    <w:rsid w:val="00B41CF1"/>
    <w:rsid w:val="00B42448"/>
    <w:rsid w:val="00B4272D"/>
    <w:rsid w:val="00B42DFC"/>
    <w:rsid w:val="00B43F39"/>
    <w:rsid w:val="00B4474A"/>
    <w:rsid w:val="00B447C7"/>
    <w:rsid w:val="00B45291"/>
    <w:rsid w:val="00B45798"/>
    <w:rsid w:val="00B462F3"/>
    <w:rsid w:val="00B50219"/>
    <w:rsid w:val="00B50D86"/>
    <w:rsid w:val="00B5284C"/>
    <w:rsid w:val="00B5352F"/>
    <w:rsid w:val="00B53A1F"/>
    <w:rsid w:val="00B54446"/>
    <w:rsid w:val="00B55200"/>
    <w:rsid w:val="00B56075"/>
    <w:rsid w:val="00B56129"/>
    <w:rsid w:val="00B56FA3"/>
    <w:rsid w:val="00B57A3F"/>
    <w:rsid w:val="00B615D1"/>
    <w:rsid w:val="00B62019"/>
    <w:rsid w:val="00B62494"/>
    <w:rsid w:val="00B6297A"/>
    <w:rsid w:val="00B64EAA"/>
    <w:rsid w:val="00B654B4"/>
    <w:rsid w:val="00B66171"/>
    <w:rsid w:val="00B66484"/>
    <w:rsid w:val="00B67697"/>
    <w:rsid w:val="00B70D19"/>
    <w:rsid w:val="00B71826"/>
    <w:rsid w:val="00B71FD1"/>
    <w:rsid w:val="00B737C2"/>
    <w:rsid w:val="00B74BCF"/>
    <w:rsid w:val="00B801AF"/>
    <w:rsid w:val="00B8051C"/>
    <w:rsid w:val="00B82426"/>
    <w:rsid w:val="00B82B26"/>
    <w:rsid w:val="00B83193"/>
    <w:rsid w:val="00B835AA"/>
    <w:rsid w:val="00B8487C"/>
    <w:rsid w:val="00B84A4B"/>
    <w:rsid w:val="00B84E3D"/>
    <w:rsid w:val="00B85EDC"/>
    <w:rsid w:val="00B86033"/>
    <w:rsid w:val="00B86515"/>
    <w:rsid w:val="00B90F6B"/>
    <w:rsid w:val="00B918A2"/>
    <w:rsid w:val="00B92475"/>
    <w:rsid w:val="00B92B98"/>
    <w:rsid w:val="00B93AB6"/>
    <w:rsid w:val="00B94112"/>
    <w:rsid w:val="00B96400"/>
    <w:rsid w:val="00B96D4D"/>
    <w:rsid w:val="00B97C2D"/>
    <w:rsid w:val="00BA1BA2"/>
    <w:rsid w:val="00BA1E83"/>
    <w:rsid w:val="00BA38E9"/>
    <w:rsid w:val="00BA3D2B"/>
    <w:rsid w:val="00BA4A11"/>
    <w:rsid w:val="00BA5DA7"/>
    <w:rsid w:val="00BA78E4"/>
    <w:rsid w:val="00BA7AF9"/>
    <w:rsid w:val="00BB03B1"/>
    <w:rsid w:val="00BB04FE"/>
    <w:rsid w:val="00BB16E1"/>
    <w:rsid w:val="00BB264F"/>
    <w:rsid w:val="00BB2E51"/>
    <w:rsid w:val="00BB4186"/>
    <w:rsid w:val="00BB42B1"/>
    <w:rsid w:val="00BB71B6"/>
    <w:rsid w:val="00BB7C69"/>
    <w:rsid w:val="00BC0962"/>
    <w:rsid w:val="00BC0D9C"/>
    <w:rsid w:val="00BC13FB"/>
    <w:rsid w:val="00BC1FD9"/>
    <w:rsid w:val="00BC20CE"/>
    <w:rsid w:val="00BC24F2"/>
    <w:rsid w:val="00BC252A"/>
    <w:rsid w:val="00BC26BF"/>
    <w:rsid w:val="00BC64CE"/>
    <w:rsid w:val="00BD20D7"/>
    <w:rsid w:val="00BD27A3"/>
    <w:rsid w:val="00BD42B7"/>
    <w:rsid w:val="00BD47D7"/>
    <w:rsid w:val="00BD594F"/>
    <w:rsid w:val="00BD6466"/>
    <w:rsid w:val="00BD6B46"/>
    <w:rsid w:val="00BE084D"/>
    <w:rsid w:val="00BE315B"/>
    <w:rsid w:val="00BE4FD2"/>
    <w:rsid w:val="00BE5C75"/>
    <w:rsid w:val="00BE60A7"/>
    <w:rsid w:val="00BE69AC"/>
    <w:rsid w:val="00BF26B7"/>
    <w:rsid w:val="00BF4EBA"/>
    <w:rsid w:val="00BF5699"/>
    <w:rsid w:val="00BF5D93"/>
    <w:rsid w:val="00BF7192"/>
    <w:rsid w:val="00BF7CAA"/>
    <w:rsid w:val="00C00496"/>
    <w:rsid w:val="00C00792"/>
    <w:rsid w:val="00C01F0B"/>
    <w:rsid w:val="00C02142"/>
    <w:rsid w:val="00C0282D"/>
    <w:rsid w:val="00C040A9"/>
    <w:rsid w:val="00C05E73"/>
    <w:rsid w:val="00C103F1"/>
    <w:rsid w:val="00C10634"/>
    <w:rsid w:val="00C10FEF"/>
    <w:rsid w:val="00C169BB"/>
    <w:rsid w:val="00C1729B"/>
    <w:rsid w:val="00C200ED"/>
    <w:rsid w:val="00C20988"/>
    <w:rsid w:val="00C20B0E"/>
    <w:rsid w:val="00C20E55"/>
    <w:rsid w:val="00C22D4B"/>
    <w:rsid w:val="00C27D68"/>
    <w:rsid w:val="00C31479"/>
    <w:rsid w:val="00C31886"/>
    <w:rsid w:val="00C33751"/>
    <w:rsid w:val="00C33E7D"/>
    <w:rsid w:val="00C379EF"/>
    <w:rsid w:val="00C40246"/>
    <w:rsid w:val="00C42796"/>
    <w:rsid w:val="00C42955"/>
    <w:rsid w:val="00C42D06"/>
    <w:rsid w:val="00C44303"/>
    <w:rsid w:val="00C44836"/>
    <w:rsid w:val="00C45656"/>
    <w:rsid w:val="00C46350"/>
    <w:rsid w:val="00C46814"/>
    <w:rsid w:val="00C54D81"/>
    <w:rsid w:val="00C55CEE"/>
    <w:rsid w:val="00C56ED9"/>
    <w:rsid w:val="00C57CDC"/>
    <w:rsid w:val="00C57E1C"/>
    <w:rsid w:val="00C602B3"/>
    <w:rsid w:val="00C6040B"/>
    <w:rsid w:val="00C61D7E"/>
    <w:rsid w:val="00C624CB"/>
    <w:rsid w:val="00C63B91"/>
    <w:rsid w:val="00C63F2F"/>
    <w:rsid w:val="00C64468"/>
    <w:rsid w:val="00C657E8"/>
    <w:rsid w:val="00C66191"/>
    <w:rsid w:val="00C661E9"/>
    <w:rsid w:val="00C66F75"/>
    <w:rsid w:val="00C70006"/>
    <w:rsid w:val="00C706DF"/>
    <w:rsid w:val="00C7077B"/>
    <w:rsid w:val="00C70E30"/>
    <w:rsid w:val="00C724E8"/>
    <w:rsid w:val="00C7415A"/>
    <w:rsid w:val="00C74997"/>
    <w:rsid w:val="00C74E8E"/>
    <w:rsid w:val="00C75236"/>
    <w:rsid w:val="00C765A7"/>
    <w:rsid w:val="00C771FD"/>
    <w:rsid w:val="00C80AD1"/>
    <w:rsid w:val="00C81FDB"/>
    <w:rsid w:val="00C82DF7"/>
    <w:rsid w:val="00C82FFC"/>
    <w:rsid w:val="00C8310E"/>
    <w:rsid w:val="00C850CD"/>
    <w:rsid w:val="00C86134"/>
    <w:rsid w:val="00C87B26"/>
    <w:rsid w:val="00C928D4"/>
    <w:rsid w:val="00C933DD"/>
    <w:rsid w:val="00C939DA"/>
    <w:rsid w:val="00C95DAD"/>
    <w:rsid w:val="00CA1877"/>
    <w:rsid w:val="00CA1F63"/>
    <w:rsid w:val="00CA2B01"/>
    <w:rsid w:val="00CA4F4E"/>
    <w:rsid w:val="00CA4FD5"/>
    <w:rsid w:val="00CA5297"/>
    <w:rsid w:val="00CA5D59"/>
    <w:rsid w:val="00CA63C4"/>
    <w:rsid w:val="00CA7D7F"/>
    <w:rsid w:val="00CB0793"/>
    <w:rsid w:val="00CB0E32"/>
    <w:rsid w:val="00CB1D92"/>
    <w:rsid w:val="00CB1F4D"/>
    <w:rsid w:val="00CB20F9"/>
    <w:rsid w:val="00CB2903"/>
    <w:rsid w:val="00CB5014"/>
    <w:rsid w:val="00CB565E"/>
    <w:rsid w:val="00CB56EF"/>
    <w:rsid w:val="00CB5F0F"/>
    <w:rsid w:val="00CB6005"/>
    <w:rsid w:val="00CB64A6"/>
    <w:rsid w:val="00CB72D6"/>
    <w:rsid w:val="00CB7DC6"/>
    <w:rsid w:val="00CC0396"/>
    <w:rsid w:val="00CC0A3F"/>
    <w:rsid w:val="00CC0D6B"/>
    <w:rsid w:val="00CC1841"/>
    <w:rsid w:val="00CC1D8F"/>
    <w:rsid w:val="00CC1F67"/>
    <w:rsid w:val="00CC21E3"/>
    <w:rsid w:val="00CC71E5"/>
    <w:rsid w:val="00CC75E6"/>
    <w:rsid w:val="00CD1448"/>
    <w:rsid w:val="00CD27A9"/>
    <w:rsid w:val="00CD29E5"/>
    <w:rsid w:val="00CD2D05"/>
    <w:rsid w:val="00CD51DD"/>
    <w:rsid w:val="00CD5FD2"/>
    <w:rsid w:val="00CD6AEE"/>
    <w:rsid w:val="00CD7467"/>
    <w:rsid w:val="00CE052E"/>
    <w:rsid w:val="00CE0C0D"/>
    <w:rsid w:val="00CE119D"/>
    <w:rsid w:val="00CE121C"/>
    <w:rsid w:val="00CE1539"/>
    <w:rsid w:val="00CE2ABD"/>
    <w:rsid w:val="00CE3A1F"/>
    <w:rsid w:val="00CE3D44"/>
    <w:rsid w:val="00CE58FC"/>
    <w:rsid w:val="00CE6F3A"/>
    <w:rsid w:val="00CF06FE"/>
    <w:rsid w:val="00CF0F9A"/>
    <w:rsid w:val="00CF13FB"/>
    <w:rsid w:val="00CF228A"/>
    <w:rsid w:val="00CF2799"/>
    <w:rsid w:val="00CF3151"/>
    <w:rsid w:val="00CF386B"/>
    <w:rsid w:val="00CF4DC2"/>
    <w:rsid w:val="00CF7222"/>
    <w:rsid w:val="00CF78DF"/>
    <w:rsid w:val="00CF7C95"/>
    <w:rsid w:val="00D00A1D"/>
    <w:rsid w:val="00D04871"/>
    <w:rsid w:val="00D04C9C"/>
    <w:rsid w:val="00D05D41"/>
    <w:rsid w:val="00D06D19"/>
    <w:rsid w:val="00D074B0"/>
    <w:rsid w:val="00D11504"/>
    <w:rsid w:val="00D12473"/>
    <w:rsid w:val="00D125D9"/>
    <w:rsid w:val="00D12C0A"/>
    <w:rsid w:val="00D14596"/>
    <w:rsid w:val="00D168E0"/>
    <w:rsid w:val="00D17497"/>
    <w:rsid w:val="00D17CA2"/>
    <w:rsid w:val="00D20514"/>
    <w:rsid w:val="00D20F8B"/>
    <w:rsid w:val="00D22706"/>
    <w:rsid w:val="00D267AD"/>
    <w:rsid w:val="00D26CD8"/>
    <w:rsid w:val="00D26F32"/>
    <w:rsid w:val="00D27DC2"/>
    <w:rsid w:val="00D31ED6"/>
    <w:rsid w:val="00D3293F"/>
    <w:rsid w:val="00D32D9C"/>
    <w:rsid w:val="00D36768"/>
    <w:rsid w:val="00D3692E"/>
    <w:rsid w:val="00D379B1"/>
    <w:rsid w:val="00D37D7A"/>
    <w:rsid w:val="00D409AD"/>
    <w:rsid w:val="00D41777"/>
    <w:rsid w:val="00D44D70"/>
    <w:rsid w:val="00D44E3A"/>
    <w:rsid w:val="00D45B18"/>
    <w:rsid w:val="00D47E87"/>
    <w:rsid w:val="00D50408"/>
    <w:rsid w:val="00D50858"/>
    <w:rsid w:val="00D559CD"/>
    <w:rsid w:val="00D55F62"/>
    <w:rsid w:val="00D6393F"/>
    <w:rsid w:val="00D63985"/>
    <w:rsid w:val="00D647F7"/>
    <w:rsid w:val="00D67AAE"/>
    <w:rsid w:val="00D70732"/>
    <w:rsid w:val="00D724C2"/>
    <w:rsid w:val="00D74927"/>
    <w:rsid w:val="00D7558D"/>
    <w:rsid w:val="00D8073C"/>
    <w:rsid w:val="00D80E05"/>
    <w:rsid w:val="00D8117B"/>
    <w:rsid w:val="00D81C03"/>
    <w:rsid w:val="00D8280E"/>
    <w:rsid w:val="00D83065"/>
    <w:rsid w:val="00D83887"/>
    <w:rsid w:val="00D9007F"/>
    <w:rsid w:val="00D90D36"/>
    <w:rsid w:val="00D911F3"/>
    <w:rsid w:val="00D91210"/>
    <w:rsid w:val="00D91996"/>
    <w:rsid w:val="00D9295A"/>
    <w:rsid w:val="00D94589"/>
    <w:rsid w:val="00D9593E"/>
    <w:rsid w:val="00D97E29"/>
    <w:rsid w:val="00DA28D5"/>
    <w:rsid w:val="00DA321D"/>
    <w:rsid w:val="00DA3D33"/>
    <w:rsid w:val="00DA4541"/>
    <w:rsid w:val="00DA47F0"/>
    <w:rsid w:val="00DA5DEA"/>
    <w:rsid w:val="00DA6B37"/>
    <w:rsid w:val="00DB1011"/>
    <w:rsid w:val="00DB2BDB"/>
    <w:rsid w:val="00DB2C21"/>
    <w:rsid w:val="00DB4188"/>
    <w:rsid w:val="00DB467E"/>
    <w:rsid w:val="00DB4D42"/>
    <w:rsid w:val="00DB5092"/>
    <w:rsid w:val="00DB5C6F"/>
    <w:rsid w:val="00DB7081"/>
    <w:rsid w:val="00DB7564"/>
    <w:rsid w:val="00DC0ECF"/>
    <w:rsid w:val="00DC0FDD"/>
    <w:rsid w:val="00DC2C1B"/>
    <w:rsid w:val="00DC2FC0"/>
    <w:rsid w:val="00DC30BA"/>
    <w:rsid w:val="00DC603B"/>
    <w:rsid w:val="00DC73D3"/>
    <w:rsid w:val="00DC7C35"/>
    <w:rsid w:val="00DC7E1B"/>
    <w:rsid w:val="00DD179F"/>
    <w:rsid w:val="00DD2B35"/>
    <w:rsid w:val="00DD3833"/>
    <w:rsid w:val="00DD64EE"/>
    <w:rsid w:val="00DD72FC"/>
    <w:rsid w:val="00DD76CA"/>
    <w:rsid w:val="00DE02B4"/>
    <w:rsid w:val="00DE0585"/>
    <w:rsid w:val="00DE3716"/>
    <w:rsid w:val="00DE382C"/>
    <w:rsid w:val="00DE45E1"/>
    <w:rsid w:val="00DE4D3E"/>
    <w:rsid w:val="00DE52B2"/>
    <w:rsid w:val="00DE5CD8"/>
    <w:rsid w:val="00DE61D7"/>
    <w:rsid w:val="00DE68B8"/>
    <w:rsid w:val="00DF02DA"/>
    <w:rsid w:val="00DF069F"/>
    <w:rsid w:val="00DF092F"/>
    <w:rsid w:val="00DF10C7"/>
    <w:rsid w:val="00DF1728"/>
    <w:rsid w:val="00DF3738"/>
    <w:rsid w:val="00DF4B18"/>
    <w:rsid w:val="00DF5E5F"/>
    <w:rsid w:val="00DF5EBB"/>
    <w:rsid w:val="00E00BC4"/>
    <w:rsid w:val="00E00BCA"/>
    <w:rsid w:val="00E01F24"/>
    <w:rsid w:val="00E02712"/>
    <w:rsid w:val="00E03808"/>
    <w:rsid w:val="00E050A4"/>
    <w:rsid w:val="00E056CF"/>
    <w:rsid w:val="00E05B9B"/>
    <w:rsid w:val="00E1066C"/>
    <w:rsid w:val="00E11E94"/>
    <w:rsid w:val="00E13CE9"/>
    <w:rsid w:val="00E14944"/>
    <w:rsid w:val="00E15960"/>
    <w:rsid w:val="00E15DB7"/>
    <w:rsid w:val="00E1666F"/>
    <w:rsid w:val="00E17D51"/>
    <w:rsid w:val="00E20DC1"/>
    <w:rsid w:val="00E21AE6"/>
    <w:rsid w:val="00E229FD"/>
    <w:rsid w:val="00E23A0E"/>
    <w:rsid w:val="00E24144"/>
    <w:rsid w:val="00E2455C"/>
    <w:rsid w:val="00E255B5"/>
    <w:rsid w:val="00E2769D"/>
    <w:rsid w:val="00E308FD"/>
    <w:rsid w:val="00E32898"/>
    <w:rsid w:val="00E32EC0"/>
    <w:rsid w:val="00E34BCD"/>
    <w:rsid w:val="00E376C5"/>
    <w:rsid w:val="00E40C0B"/>
    <w:rsid w:val="00E40EAF"/>
    <w:rsid w:val="00E413B4"/>
    <w:rsid w:val="00E42937"/>
    <w:rsid w:val="00E42985"/>
    <w:rsid w:val="00E433E0"/>
    <w:rsid w:val="00E43BCF"/>
    <w:rsid w:val="00E46587"/>
    <w:rsid w:val="00E46AF9"/>
    <w:rsid w:val="00E47BB7"/>
    <w:rsid w:val="00E47CC4"/>
    <w:rsid w:val="00E50283"/>
    <w:rsid w:val="00E5136F"/>
    <w:rsid w:val="00E526EC"/>
    <w:rsid w:val="00E5360F"/>
    <w:rsid w:val="00E53B1E"/>
    <w:rsid w:val="00E54AA8"/>
    <w:rsid w:val="00E5579B"/>
    <w:rsid w:val="00E55F33"/>
    <w:rsid w:val="00E56FB5"/>
    <w:rsid w:val="00E6112D"/>
    <w:rsid w:val="00E61AA2"/>
    <w:rsid w:val="00E62332"/>
    <w:rsid w:val="00E62724"/>
    <w:rsid w:val="00E65B7B"/>
    <w:rsid w:val="00E66867"/>
    <w:rsid w:val="00E66AD0"/>
    <w:rsid w:val="00E708AC"/>
    <w:rsid w:val="00E70A31"/>
    <w:rsid w:val="00E71932"/>
    <w:rsid w:val="00E71961"/>
    <w:rsid w:val="00E72E45"/>
    <w:rsid w:val="00E74485"/>
    <w:rsid w:val="00E7595C"/>
    <w:rsid w:val="00E75FC7"/>
    <w:rsid w:val="00E81325"/>
    <w:rsid w:val="00E829AD"/>
    <w:rsid w:val="00E830F0"/>
    <w:rsid w:val="00E83B0C"/>
    <w:rsid w:val="00E84CDD"/>
    <w:rsid w:val="00E868D8"/>
    <w:rsid w:val="00E87075"/>
    <w:rsid w:val="00E9157D"/>
    <w:rsid w:val="00E91A11"/>
    <w:rsid w:val="00E91D2A"/>
    <w:rsid w:val="00E91D93"/>
    <w:rsid w:val="00E94BEC"/>
    <w:rsid w:val="00E96506"/>
    <w:rsid w:val="00E978EB"/>
    <w:rsid w:val="00EA4522"/>
    <w:rsid w:val="00EA4944"/>
    <w:rsid w:val="00EA4DD0"/>
    <w:rsid w:val="00EA55C5"/>
    <w:rsid w:val="00EA6ADD"/>
    <w:rsid w:val="00EA6B19"/>
    <w:rsid w:val="00EA7180"/>
    <w:rsid w:val="00EB063C"/>
    <w:rsid w:val="00EB0641"/>
    <w:rsid w:val="00EB1C35"/>
    <w:rsid w:val="00EB2001"/>
    <w:rsid w:val="00EB22E7"/>
    <w:rsid w:val="00EB33ED"/>
    <w:rsid w:val="00EB37DE"/>
    <w:rsid w:val="00EB4536"/>
    <w:rsid w:val="00EB5288"/>
    <w:rsid w:val="00EB5DE3"/>
    <w:rsid w:val="00EB687A"/>
    <w:rsid w:val="00EB7315"/>
    <w:rsid w:val="00EB758A"/>
    <w:rsid w:val="00EC1974"/>
    <w:rsid w:val="00EC1B67"/>
    <w:rsid w:val="00EC3064"/>
    <w:rsid w:val="00EC3AA1"/>
    <w:rsid w:val="00EC508C"/>
    <w:rsid w:val="00EC62D8"/>
    <w:rsid w:val="00EC655E"/>
    <w:rsid w:val="00ED0B76"/>
    <w:rsid w:val="00ED1246"/>
    <w:rsid w:val="00ED2F67"/>
    <w:rsid w:val="00ED3D70"/>
    <w:rsid w:val="00ED570A"/>
    <w:rsid w:val="00ED5D35"/>
    <w:rsid w:val="00ED5DEF"/>
    <w:rsid w:val="00ED6B6A"/>
    <w:rsid w:val="00ED6FFC"/>
    <w:rsid w:val="00ED74CB"/>
    <w:rsid w:val="00ED7D39"/>
    <w:rsid w:val="00EE014A"/>
    <w:rsid w:val="00EE2069"/>
    <w:rsid w:val="00EE3DD5"/>
    <w:rsid w:val="00EE3EA7"/>
    <w:rsid w:val="00EE5A5D"/>
    <w:rsid w:val="00EE7B5F"/>
    <w:rsid w:val="00EF133F"/>
    <w:rsid w:val="00EF18E8"/>
    <w:rsid w:val="00EF1B9E"/>
    <w:rsid w:val="00EF298C"/>
    <w:rsid w:val="00EF3646"/>
    <w:rsid w:val="00EF3B69"/>
    <w:rsid w:val="00EF56FD"/>
    <w:rsid w:val="00EF5737"/>
    <w:rsid w:val="00EF7B06"/>
    <w:rsid w:val="00F02172"/>
    <w:rsid w:val="00F05FD4"/>
    <w:rsid w:val="00F06CD6"/>
    <w:rsid w:val="00F07951"/>
    <w:rsid w:val="00F07AB6"/>
    <w:rsid w:val="00F07BFE"/>
    <w:rsid w:val="00F121F0"/>
    <w:rsid w:val="00F12879"/>
    <w:rsid w:val="00F13080"/>
    <w:rsid w:val="00F13F1F"/>
    <w:rsid w:val="00F145FD"/>
    <w:rsid w:val="00F14EBF"/>
    <w:rsid w:val="00F1508A"/>
    <w:rsid w:val="00F159E1"/>
    <w:rsid w:val="00F16491"/>
    <w:rsid w:val="00F2023D"/>
    <w:rsid w:val="00F20248"/>
    <w:rsid w:val="00F2043C"/>
    <w:rsid w:val="00F23589"/>
    <w:rsid w:val="00F24542"/>
    <w:rsid w:val="00F2766C"/>
    <w:rsid w:val="00F3163A"/>
    <w:rsid w:val="00F32382"/>
    <w:rsid w:val="00F3258C"/>
    <w:rsid w:val="00F333AC"/>
    <w:rsid w:val="00F33E18"/>
    <w:rsid w:val="00F411F2"/>
    <w:rsid w:val="00F42061"/>
    <w:rsid w:val="00F42AB0"/>
    <w:rsid w:val="00F4341B"/>
    <w:rsid w:val="00F437CB"/>
    <w:rsid w:val="00F43A50"/>
    <w:rsid w:val="00F4466C"/>
    <w:rsid w:val="00F44BA0"/>
    <w:rsid w:val="00F44BD3"/>
    <w:rsid w:val="00F45535"/>
    <w:rsid w:val="00F46E06"/>
    <w:rsid w:val="00F47339"/>
    <w:rsid w:val="00F47A0C"/>
    <w:rsid w:val="00F5044A"/>
    <w:rsid w:val="00F5054A"/>
    <w:rsid w:val="00F51863"/>
    <w:rsid w:val="00F54D00"/>
    <w:rsid w:val="00F55300"/>
    <w:rsid w:val="00F617F6"/>
    <w:rsid w:val="00F64BDE"/>
    <w:rsid w:val="00F662A6"/>
    <w:rsid w:val="00F66B6B"/>
    <w:rsid w:val="00F66F45"/>
    <w:rsid w:val="00F6748C"/>
    <w:rsid w:val="00F67E29"/>
    <w:rsid w:val="00F70C4B"/>
    <w:rsid w:val="00F715C2"/>
    <w:rsid w:val="00F718AC"/>
    <w:rsid w:val="00F72946"/>
    <w:rsid w:val="00F74099"/>
    <w:rsid w:val="00F74251"/>
    <w:rsid w:val="00F74B99"/>
    <w:rsid w:val="00F75D7C"/>
    <w:rsid w:val="00F77B46"/>
    <w:rsid w:val="00F80765"/>
    <w:rsid w:val="00F81364"/>
    <w:rsid w:val="00F81A7A"/>
    <w:rsid w:val="00F81DE0"/>
    <w:rsid w:val="00F82E27"/>
    <w:rsid w:val="00F834B7"/>
    <w:rsid w:val="00F84095"/>
    <w:rsid w:val="00F84BDD"/>
    <w:rsid w:val="00F85E07"/>
    <w:rsid w:val="00F86F67"/>
    <w:rsid w:val="00F9102C"/>
    <w:rsid w:val="00F92CDD"/>
    <w:rsid w:val="00F93346"/>
    <w:rsid w:val="00F952B0"/>
    <w:rsid w:val="00F97A90"/>
    <w:rsid w:val="00FA051A"/>
    <w:rsid w:val="00FA0F68"/>
    <w:rsid w:val="00FA1166"/>
    <w:rsid w:val="00FA2FD7"/>
    <w:rsid w:val="00FA31C1"/>
    <w:rsid w:val="00FA339C"/>
    <w:rsid w:val="00FA3942"/>
    <w:rsid w:val="00FA4502"/>
    <w:rsid w:val="00FA6E31"/>
    <w:rsid w:val="00FA6EBE"/>
    <w:rsid w:val="00FA7C4E"/>
    <w:rsid w:val="00FB0883"/>
    <w:rsid w:val="00FB16BD"/>
    <w:rsid w:val="00FB183A"/>
    <w:rsid w:val="00FB1BA5"/>
    <w:rsid w:val="00FB350F"/>
    <w:rsid w:val="00FB3E6A"/>
    <w:rsid w:val="00FB4A6D"/>
    <w:rsid w:val="00FC1019"/>
    <w:rsid w:val="00FC14DE"/>
    <w:rsid w:val="00FC1E79"/>
    <w:rsid w:val="00FC213E"/>
    <w:rsid w:val="00FC3BBC"/>
    <w:rsid w:val="00FC60BE"/>
    <w:rsid w:val="00FC60E1"/>
    <w:rsid w:val="00FD35D4"/>
    <w:rsid w:val="00FD4553"/>
    <w:rsid w:val="00FD6B19"/>
    <w:rsid w:val="00FD7768"/>
    <w:rsid w:val="00FE0186"/>
    <w:rsid w:val="00FE0AD9"/>
    <w:rsid w:val="00FE192F"/>
    <w:rsid w:val="00FE22B6"/>
    <w:rsid w:val="00FE2A0D"/>
    <w:rsid w:val="00FE412C"/>
    <w:rsid w:val="00FE5327"/>
    <w:rsid w:val="00FE6672"/>
    <w:rsid w:val="00FE71D4"/>
    <w:rsid w:val="00FE79F3"/>
    <w:rsid w:val="00FF13E9"/>
    <w:rsid w:val="00FF1754"/>
    <w:rsid w:val="00FF18C5"/>
    <w:rsid w:val="00FF243F"/>
    <w:rsid w:val="00FF277F"/>
    <w:rsid w:val="00FF3797"/>
    <w:rsid w:val="00FF4000"/>
    <w:rsid w:val="00FF4BF3"/>
    <w:rsid w:val="00FF531C"/>
    <w:rsid w:val="00FF6021"/>
    <w:rsid w:val="00FF6312"/>
    <w:rsid w:val="00FF66B7"/>
    <w:rsid w:val="00FF6F32"/>
    <w:rsid w:val="00FF70A9"/>
    <w:rsid w:val="016067AA"/>
    <w:rsid w:val="0178A974"/>
    <w:rsid w:val="01C46000"/>
    <w:rsid w:val="0286AC8E"/>
    <w:rsid w:val="0350C8E8"/>
    <w:rsid w:val="058168AE"/>
    <w:rsid w:val="0663D841"/>
    <w:rsid w:val="07E19823"/>
    <w:rsid w:val="097DB95E"/>
    <w:rsid w:val="0AC6C526"/>
    <w:rsid w:val="0B6745A0"/>
    <w:rsid w:val="0BCC76B2"/>
    <w:rsid w:val="0D9895FE"/>
    <w:rsid w:val="0E6E94EC"/>
    <w:rsid w:val="0EFF6128"/>
    <w:rsid w:val="12503767"/>
    <w:rsid w:val="138A9A85"/>
    <w:rsid w:val="14112CFF"/>
    <w:rsid w:val="163C0998"/>
    <w:rsid w:val="17031E24"/>
    <w:rsid w:val="175412F6"/>
    <w:rsid w:val="1958D27B"/>
    <w:rsid w:val="1B35EC91"/>
    <w:rsid w:val="1D95FB2A"/>
    <w:rsid w:val="1DD648C3"/>
    <w:rsid w:val="1EB3255F"/>
    <w:rsid w:val="220F078A"/>
    <w:rsid w:val="22C98C6D"/>
    <w:rsid w:val="23AF19F9"/>
    <w:rsid w:val="24752C2E"/>
    <w:rsid w:val="24C8A403"/>
    <w:rsid w:val="257B7D85"/>
    <w:rsid w:val="273E35FC"/>
    <w:rsid w:val="276F9692"/>
    <w:rsid w:val="2814A2F0"/>
    <w:rsid w:val="2B503808"/>
    <w:rsid w:val="2C091CA1"/>
    <w:rsid w:val="2C8582BB"/>
    <w:rsid w:val="2CBD4101"/>
    <w:rsid w:val="2CC12B5E"/>
    <w:rsid w:val="2CD57BB1"/>
    <w:rsid w:val="2D793E94"/>
    <w:rsid w:val="2DD3E0C0"/>
    <w:rsid w:val="2E266E28"/>
    <w:rsid w:val="2E842E4D"/>
    <w:rsid w:val="32FCB4E7"/>
    <w:rsid w:val="33F89E37"/>
    <w:rsid w:val="34870472"/>
    <w:rsid w:val="3837CB46"/>
    <w:rsid w:val="3893C030"/>
    <w:rsid w:val="38D0FDE6"/>
    <w:rsid w:val="38F48B39"/>
    <w:rsid w:val="392E95C1"/>
    <w:rsid w:val="3A1E8115"/>
    <w:rsid w:val="3A3612DE"/>
    <w:rsid w:val="3AADB1DC"/>
    <w:rsid w:val="3B31DAE5"/>
    <w:rsid w:val="3B41003C"/>
    <w:rsid w:val="3B9DFFE9"/>
    <w:rsid w:val="3EAD6CFF"/>
    <w:rsid w:val="4091FEDF"/>
    <w:rsid w:val="42B66CB8"/>
    <w:rsid w:val="42DDC115"/>
    <w:rsid w:val="467CA250"/>
    <w:rsid w:val="46A8AC49"/>
    <w:rsid w:val="48244C3A"/>
    <w:rsid w:val="48C62947"/>
    <w:rsid w:val="4A22E3FF"/>
    <w:rsid w:val="4AB7830A"/>
    <w:rsid w:val="4B6491EF"/>
    <w:rsid w:val="4B953C38"/>
    <w:rsid w:val="4C1C6316"/>
    <w:rsid w:val="4C8AF3D5"/>
    <w:rsid w:val="4DABCF2C"/>
    <w:rsid w:val="4E46011A"/>
    <w:rsid w:val="4F69CD0D"/>
    <w:rsid w:val="504BD449"/>
    <w:rsid w:val="53037DC1"/>
    <w:rsid w:val="549B8A69"/>
    <w:rsid w:val="54D9BB22"/>
    <w:rsid w:val="54FE3325"/>
    <w:rsid w:val="55EF6107"/>
    <w:rsid w:val="56E9423F"/>
    <w:rsid w:val="57C1B8E0"/>
    <w:rsid w:val="58DC6E9A"/>
    <w:rsid w:val="5973A3D6"/>
    <w:rsid w:val="59AD684B"/>
    <w:rsid w:val="5A4C78E6"/>
    <w:rsid w:val="5AD3595B"/>
    <w:rsid w:val="5B3DE8ED"/>
    <w:rsid w:val="5BE05DDC"/>
    <w:rsid w:val="5D3B5AF7"/>
    <w:rsid w:val="5E680703"/>
    <w:rsid w:val="5E95460B"/>
    <w:rsid w:val="60271044"/>
    <w:rsid w:val="604A634D"/>
    <w:rsid w:val="607E5438"/>
    <w:rsid w:val="61072B6C"/>
    <w:rsid w:val="6181FFAE"/>
    <w:rsid w:val="63370830"/>
    <w:rsid w:val="63900DBF"/>
    <w:rsid w:val="6417440A"/>
    <w:rsid w:val="6522DE0D"/>
    <w:rsid w:val="660C8B68"/>
    <w:rsid w:val="6758765D"/>
    <w:rsid w:val="68DEECFA"/>
    <w:rsid w:val="693DC01F"/>
    <w:rsid w:val="6A8E5990"/>
    <w:rsid w:val="6AF2CDDD"/>
    <w:rsid w:val="6C34D4A3"/>
    <w:rsid w:val="6C814F59"/>
    <w:rsid w:val="6C8B9FE3"/>
    <w:rsid w:val="6DA351D3"/>
    <w:rsid w:val="6E591140"/>
    <w:rsid w:val="6EB96551"/>
    <w:rsid w:val="6F33F476"/>
    <w:rsid w:val="70608CFB"/>
    <w:rsid w:val="713B274B"/>
    <w:rsid w:val="71EF1F87"/>
    <w:rsid w:val="72132B11"/>
    <w:rsid w:val="72D42790"/>
    <w:rsid w:val="74EF5082"/>
    <w:rsid w:val="76DBD912"/>
    <w:rsid w:val="7716347C"/>
    <w:rsid w:val="77A0BB8E"/>
    <w:rsid w:val="78342C8B"/>
    <w:rsid w:val="787C62A6"/>
    <w:rsid w:val="79869339"/>
    <w:rsid w:val="7A46AE0B"/>
    <w:rsid w:val="7B450383"/>
    <w:rsid w:val="7B5361A7"/>
    <w:rsid w:val="7B6C51AE"/>
    <w:rsid w:val="7E9B969B"/>
    <w:rsid w:val="7FBB5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BB307"/>
  <w15:chartTrackingRefBased/>
  <w15:docId w15:val="{F8CCD456-0011-41F4-828F-3F1585330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4A36"/>
  </w:style>
  <w:style w:type="paragraph" w:styleId="Heading1">
    <w:name w:val="heading 1"/>
    <w:basedOn w:val="Normal"/>
    <w:next w:val="Normal"/>
    <w:link w:val="Heading1Char"/>
    <w:uiPriority w:val="9"/>
    <w:qFormat/>
    <w:rsid w:val="00614A3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4A3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614A3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614A3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14A3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14A3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14A3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14A3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14A3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6DD"/>
    <w:pPr>
      <w:ind w:left="720"/>
      <w:contextualSpacing/>
    </w:pPr>
  </w:style>
  <w:style w:type="character" w:customStyle="1" w:styleId="Heading2Char">
    <w:name w:val="Heading 2 Char"/>
    <w:basedOn w:val="DefaultParagraphFont"/>
    <w:link w:val="Heading2"/>
    <w:uiPriority w:val="9"/>
    <w:rsid w:val="00614A3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614A36"/>
    <w:rPr>
      <w:rFonts w:asciiTheme="majorHAnsi" w:eastAsiaTheme="majorEastAsia" w:hAnsiTheme="majorHAnsi" w:cstheme="majorBidi"/>
      <w:color w:val="44546A" w:themeColor="text2"/>
      <w:sz w:val="24"/>
      <w:szCs w:val="24"/>
    </w:rPr>
  </w:style>
  <w:style w:type="paragraph" w:styleId="NormalWeb">
    <w:name w:val="Normal (Web)"/>
    <w:basedOn w:val="Normal"/>
    <w:uiPriority w:val="99"/>
    <w:semiHidden/>
    <w:unhideWhenUsed/>
    <w:rsid w:val="00D074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14A36"/>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614A3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14A3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14A3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14A36"/>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14A3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14A3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614A3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614A3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14A36"/>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14A3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14A36"/>
    <w:rPr>
      <w:rFonts w:asciiTheme="majorHAnsi" w:eastAsiaTheme="majorEastAsia" w:hAnsiTheme="majorHAnsi" w:cstheme="majorBidi"/>
      <w:sz w:val="24"/>
      <w:szCs w:val="24"/>
    </w:rPr>
  </w:style>
  <w:style w:type="character" w:styleId="Strong">
    <w:name w:val="Strong"/>
    <w:basedOn w:val="DefaultParagraphFont"/>
    <w:uiPriority w:val="22"/>
    <w:qFormat/>
    <w:rsid w:val="00614A36"/>
    <w:rPr>
      <w:b/>
      <w:bCs/>
    </w:rPr>
  </w:style>
  <w:style w:type="character" w:styleId="Emphasis">
    <w:name w:val="Emphasis"/>
    <w:basedOn w:val="DefaultParagraphFont"/>
    <w:uiPriority w:val="20"/>
    <w:qFormat/>
    <w:rsid w:val="00614A36"/>
    <w:rPr>
      <w:i/>
      <w:iCs/>
    </w:rPr>
  </w:style>
  <w:style w:type="paragraph" w:styleId="NoSpacing">
    <w:name w:val="No Spacing"/>
    <w:link w:val="NoSpacingChar"/>
    <w:uiPriority w:val="1"/>
    <w:qFormat/>
    <w:rsid w:val="00614A36"/>
    <w:pPr>
      <w:spacing w:after="0" w:line="240" w:lineRule="auto"/>
    </w:pPr>
  </w:style>
  <w:style w:type="paragraph" w:styleId="Quote">
    <w:name w:val="Quote"/>
    <w:basedOn w:val="Normal"/>
    <w:next w:val="Normal"/>
    <w:link w:val="QuoteChar"/>
    <w:uiPriority w:val="29"/>
    <w:qFormat/>
    <w:rsid w:val="00614A3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14A36"/>
    <w:rPr>
      <w:i/>
      <w:iCs/>
      <w:color w:val="404040" w:themeColor="text1" w:themeTint="BF"/>
    </w:rPr>
  </w:style>
  <w:style w:type="paragraph" w:styleId="IntenseQuote">
    <w:name w:val="Intense Quote"/>
    <w:basedOn w:val="Normal"/>
    <w:next w:val="Normal"/>
    <w:link w:val="IntenseQuoteChar"/>
    <w:uiPriority w:val="30"/>
    <w:qFormat/>
    <w:rsid w:val="00614A3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14A3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14A36"/>
    <w:rPr>
      <w:i/>
      <w:iCs/>
      <w:color w:val="404040" w:themeColor="text1" w:themeTint="BF"/>
    </w:rPr>
  </w:style>
  <w:style w:type="character" w:styleId="IntenseEmphasis">
    <w:name w:val="Intense Emphasis"/>
    <w:basedOn w:val="DefaultParagraphFont"/>
    <w:uiPriority w:val="21"/>
    <w:qFormat/>
    <w:rsid w:val="00614A36"/>
    <w:rPr>
      <w:b/>
      <w:bCs/>
      <w:i/>
      <w:iCs/>
    </w:rPr>
  </w:style>
  <w:style w:type="character" w:styleId="SubtleReference">
    <w:name w:val="Subtle Reference"/>
    <w:basedOn w:val="DefaultParagraphFont"/>
    <w:uiPriority w:val="31"/>
    <w:qFormat/>
    <w:rsid w:val="00614A3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14A36"/>
    <w:rPr>
      <w:b/>
      <w:bCs/>
      <w:smallCaps/>
      <w:spacing w:val="5"/>
      <w:u w:val="single"/>
    </w:rPr>
  </w:style>
  <w:style w:type="character" w:styleId="BookTitle">
    <w:name w:val="Book Title"/>
    <w:basedOn w:val="DefaultParagraphFont"/>
    <w:uiPriority w:val="33"/>
    <w:qFormat/>
    <w:rsid w:val="00614A36"/>
    <w:rPr>
      <w:b/>
      <w:bCs/>
      <w:smallCaps/>
    </w:rPr>
  </w:style>
  <w:style w:type="paragraph" w:styleId="TOCHeading">
    <w:name w:val="TOC Heading"/>
    <w:basedOn w:val="Heading1"/>
    <w:next w:val="Normal"/>
    <w:uiPriority w:val="39"/>
    <w:unhideWhenUsed/>
    <w:qFormat/>
    <w:rsid w:val="00614A36"/>
    <w:pPr>
      <w:outlineLvl w:val="9"/>
    </w:pPr>
  </w:style>
  <w:style w:type="character" w:customStyle="1" w:styleId="NoSpacingChar">
    <w:name w:val="No Spacing Char"/>
    <w:basedOn w:val="DefaultParagraphFont"/>
    <w:link w:val="NoSpacing"/>
    <w:uiPriority w:val="1"/>
    <w:rsid w:val="00EC3AA1"/>
  </w:style>
  <w:style w:type="paragraph" w:styleId="TOC2">
    <w:name w:val="toc 2"/>
    <w:basedOn w:val="Normal"/>
    <w:next w:val="Normal"/>
    <w:autoRedefine/>
    <w:uiPriority w:val="39"/>
    <w:unhideWhenUsed/>
    <w:rsid w:val="00EC3AA1"/>
    <w:pPr>
      <w:spacing w:after="100"/>
      <w:ind w:left="200"/>
    </w:pPr>
  </w:style>
  <w:style w:type="paragraph" w:styleId="TOC3">
    <w:name w:val="toc 3"/>
    <w:basedOn w:val="Normal"/>
    <w:next w:val="Normal"/>
    <w:autoRedefine/>
    <w:uiPriority w:val="39"/>
    <w:unhideWhenUsed/>
    <w:rsid w:val="00EC3AA1"/>
    <w:pPr>
      <w:spacing w:after="100"/>
      <w:ind w:left="400"/>
    </w:pPr>
  </w:style>
  <w:style w:type="character" w:styleId="Hyperlink">
    <w:name w:val="Hyperlink"/>
    <w:basedOn w:val="DefaultParagraphFont"/>
    <w:uiPriority w:val="99"/>
    <w:unhideWhenUsed/>
    <w:rsid w:val="00EC3AA1"/>
    <w:rPr>
      <w:color w:val="0563C1" w:themeColor="hyperlink"/>
      <w:u w:val="single"/>
    </w:rPr>
  </w:style>
  <w:style w:type="paragraph" w:styleId="Header">
    <w:name w:val="header"/>
    <w:basedOn w:val="Normal"/>
    <w:link w:val="HeaderChar"/>
    <w:uiPriority w:val="99"/>
    <w:unhideWhenUsed/>
    <w:rsid w:val="00EC3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AA1"/>
  </w:style>
  <w:style w:type="paragraph" w:styleId="Footer">
    <w:name w:val="footer"/>
    <w:basedOn w:val="Normal"/>
    <w:link w:val="FooterChar"/>
    <w:uiPriority w:val="99"/>
    <w:unhideWhenUsed/>
    <w:rsid w:val="00EC3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AA1"/>
  </w:style>
  <w:style w:type="table" w:styleId="TableGrid">
    <w:name w:val="Table Grid"/>
    <w:basedOn w:val="TableNormal"/>
    <w:uiPriority w:val="59"/>
    <w:rsid w:val="00336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36B0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BD594F"/>
    <w:pPr>
      <w:spacing w:after="0" w:line="240" w:lineRule="auto"/>
    </w:pPr>
  </w:style>
  <w:style w:type="character" w:customStyle="1" w:styleId="FootnoteTextChar">
    <w:name w:val="Footnote Text Char"/>
    <w:basedOn w:val="DefaultParagraphFont"/>
    <w:link w:val="FootnoteText"/>
    <w:uiPriority w:val="99"/>
    <w:semiHidden/>
    <w:rsid w:val="00BD594F"/>
  </w:style>
  <w:style w:type="character" w:styleId="FootnoteReference">
    <w:name w:val="footnote reference"/>
    <w:basedOn w:val="DefaultParagraphFont"/>
    <w:uiPriority w:val="99"/>
    <w:semiHidden/>
    <w:unhideWhenUsed/>
    <w:rsid w:val="00BD594F"/>
    <w:rPr>
      <w:vertAlign w:val="superscript"/>
    </w:rPr>
  </w:style>
  <w:style w:type="character" w:styleId="UnresolvedMention">
    <w:name w:val="Unresolved Mention"/>
    <w:basedOn w:val="DefaultParagraphFont"/>
    <w:uiPriority w:val="99"/>
    <w:semiHidden/>
    <w:unhideWhenUsed/>
    <w:rsid w:val="00813F50"/>
    <w:rPr>
      <w:color w:val="605E5C"/>
      <w:shd w:val="clear" w:color="auto" w:fill="E1DFDD"/>
    </w:rPr>
  </w:style>
  <w:style w:type="paragraph" w:styleId="TOC1">
    <w:name w:val="toc 1"/>
    <w:basedOn w:val="Normal"/>
    <w:next w:val="Normal"/>
    <w:autoRedefine/>
    <w:uiPriority w:val="39"/>
    <w:unhideWhenUsed/>
    <w:rsid w:val="00A0645F"/>
    <w:pPr>
      <w:spacing w:after="100"/>
    </w:pPr>
  </w:style>
  <w:style w:type="character" w:styleId="FollowedHyperlink">
    <w:name w:val="FollowedHyperlink"/>
    <w:basedOn w:val="DefaultParagraphFont"/>
    <w:uiPriority w:val="99"/>
    <w:semiHidden/>
    <w:unhideWhenUsed/>
    <w:rsid w:val="00C169BB"/>
    <w:rPr>
      <w:color w:val="954F72" w:themeColor="followedHyperlink"/>
      <w:u w:val="single"/>
    </w:rPr>
  </w:style>
  <w:style w:type="table" w:styleId="ListTable3">
    <w:name w:val="List Table 3"/>
    <w:basedOn w:val="TableNormal"/>
    <w:uiPriority w:val="48"/>
    <w:rsid w:val="001E3A1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TableofFigures">
    <w:name w:val="table of figures"/>
    <w:basedOn w:val="Normal"/>
    <w:next w:val="Normal"/>
    <w:uiPriority w:val="99"/>
    <w:unhideWhenUsed/>
    <w:rsid w:val="005C6F10"/>
    <w:pPr>
      <w:spacing w:after="0"/>
    </w:pPr>
  </w:style>
  <w:style w:type="paragraph" w:styleId="TOC4">
    <w:name w:val="toc 4"/>
    <w:basedOn w:val="Normal"/>
    <w:next w:val="Normal"/>
    <w:autoRedefine/>
    <w:uiPriority w:val="39"/>
    <w:unhideWhenUsed/>
    <w:rsid w:val="00AF2D3C"/>
    <w:pPr>
      <w:spacing w:after="100"/>
      <w:ind w:left="600"/>
    </w:pPr>
  </w:style>
  <w:style w:type="paragraph" w:styleId="TOC5">
    <w:name w:val="toc 5"/>
    <w:basedOn w:val="Normal"/>
    <w:next w:val="Normal"/>
    <w:autoRedefine/>
    <w:uiPriority w:val="39"/>
    <w:unhideWhenUsed/>
    <w:rsid w:val="00AF2D3C"/>
    <w:pPr>
      <w:spacing w:after="100"/>
      <w:ind w:left="800"/>
    </w:pPr>
  </w:style>
  <w:style w:type="character" w:styleId="CommentReference">
    <w:name w:val="annotation reference"/>
    <w:basedOn w:val="DefaultParagraphFont"/>
    <w:uiPriority w:val="99"/>
    <w:semiHidden/>
    <w:unhideWhenUsed/>
    <w:rsid w:val="005A03B2"/>
    <w:rPr>
      <w:sz w:val="16"/>
      <w:szCs w:val="16"/>
    </w:rPr>
  </w:style>
  <w:style w:type="paragraph" w:styleId="CommentText">
    <w:name w:val="annotation text"/>
    <w:basedOn w:val="Normal"/>
    <w:link w:val="CommentTextChar"/>
    <w:uiPriority w:val="99"/>
    <w:unhideWhenUsed/>
    <w:rsid w:val="005A03B2"/>
    <w:pPr>
      <w:spacing w:after="0" w:line="240" w:lineRule="auto"/>
    </w:pPr>
    <w:rPr>
      <w:rFonts w:ascii="Calibri" w:hAnsi="Calibri" w:cs="Times New Roman"/>
      <w:lang w:eastAsia="zh-TW" w:bidi="he-IL"/>
    </w:rPr>
  </w:style>
  <w:style w:type="character" w:customStyle="1" w:styleId="CommentTextChar">
    <w:name w:val="Comment Text Char"/>
    <w:basedOn w:val="DefaultParagraphFont"/>
    <w:link w:val="CommentText"/>
    <w:uiPriority w:val="99"/>
    <w:rsid w:val="005A03B2"/>
    <w:rPr>
      <w:rFonts w:ascii="Calibri" w:hAnsi="Calibri" w:cs="Times New Roman"/>
      <w:lang w:eastAsia="zh-TW" w:bidi="he-IL"/>
    </w:rPr>
  </w:style>
  <w:style w:type="paragraph" w:styleId="BalloonText">
    <w:name w:val="Balloon Text"/>
    <w:basedOn w:val="Normal"/>
    <w:link w:val="BalloonTextChar"/>
    <w:uiPriority w:val="99"/>
    <w:semiHidden/>
    <w:unhideWhenUsed/>
    <w:rsid w:val="005A03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3B2"/>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AD19D1"/>
    <w:pPr>
      <w:spacing w:after="120"/>
    </w:pPr>
    <w:rPr>
      <w:rFonts w:asciiTheme="minorHAnsi" w:hAnsiTheme="minorHAnsi" w:cstheme="minorBidi"/>
      <w:b/>
      <w:bCs/>
      <w:lang w:eastAsia="en-US" w:bidi="ar-SA"/>
    </w:rPr>
  </w:style>
  <w:style w:type="character" w:customStyle="1" w:styleId="CommentSubjectChar">
    <w:name w:val="Comment Subject Char"/>
    <w:basedOn w:val="CommentTextChar"/>
    <w:link w:val="CommentSubject"/>
    <w:uiPriority w:val="99"/>
    <w:semiHidden/>
    <w:rsid w:val="00AD19D1"/>
    <w:rPr>
      <w:rFonts w:ascii="Calibri" w:hAnsi="Calibri" w:cs="Times New Roman"/>
      <w:b/>
      <w:bCs/>
      <w:lang w:eastAsia="zh-TW" w:bidi="he-IL"/>
    </w:rPr>
  </w:style>
  <w:style w:type="table" w:styleId="GridTable4-Accent1">
    <w:name w:val="Grid Table 4 Accent 1"/>
    <w:basedOn w:val="TableNormal"/>
    <w:uiPriority w:val="49"/>
    <w:rsid w:val="00CC0D6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Revision">
    <w:name w:val="Revision"/>
    <w:hidden/>
    <w:uiPriority w:val="99"/>
    <w:semiHidden/>
    <w:rsid w:val="00FB35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85274">
      <w:bodyDiv w:val="1"/>
      <w:marLeft w:val="0"/>
      <w:marRight w:val="0"/>
      <w:marTop w:val="0"/>
      <w:marBottom w:val="0"/>
      <w:divBdr>
        <w:top w:val="none" w:sz="0" w:space="0" w:color="auto"/>
        <w:left w:val="none" w:sz="0" w:space="0" w:color="auto"/>
        <w:bottom w:val="none" w:sz="0" w:space="0" w:color="auto"/>
        <w:right w:val="none" w:sz="0" w:space="0" w:color="auto"/>
      </w:divBdr>
    </w:div>
    <w:div w:id="111289089">
      <w:bodyDiv w:val="1"/>
      <w:marLeft w:val="0"/>
      <w:marRight w:val="0"/>
      <w:marTop w:val="0"/>
      <w:marBottom w:val="0"/>
      <w:divBdr>
        <w:top w:val="none" w:sz="0" w:space="0" w:color="auto"/>
        <w:left w:val="none" w:sz="0" w:space="0" w:color="auto"/>
        <w:bottom w:val="none" w:sz="0" w:space="0" w:color="auto"/>
        <w:right w:val="none" w:sz="0" w:space="0" w:color="auto"/>
      </w:divBdr>
    </w:div>
    <w:div w:id="278725566">
      <w:bodyDiv w:val="1"/>
      <w:marLeft w:val="0"/>
      <w:marRight w:val="0"/>
      <w:marTop w:val="0"/>
      <w:marBottom w:val="0"/>
      <w:divBdr>
        <w:top w:val="none" w:sz="0" w:space="0" w:color="auto"/>
        <w:left w:val="none" w:sz="0" w:space="0" w:color="auto"/>
        <w:bottom w:val="none" w:sz="0" w:space="0" w:color="auto"/>
        <w:right w:val="none" w:sz="0" w:space="0" w:color="auto"/>
      </w:divBdr>
    </w:div>
    <w:div w:id="584000836">
      <w:bodyDiv w:val="1"/>
      <w:marLeft w:val="0"/>
      <w:marRight w:val="0"/>
      <w:marTop w:val="0"/>
      <w:marBottom w:val="0"/>
      <w:divBdr>
        <w:top w:val="none" w:sz="0" w:space="0" w:color="auto"/>
        <w:left w:val="none" w:sz="0" w:space="0" w:color="auto"/>
        <w:bottom w:val="none" w:sz="0" w:space="0" w:color="auto"/>
        <w:right w:val="none" w:sz="0" w:space="0" w:color="auto"/>
      </w:divBdr>
    </w:div>
    <w:div w:id="719549505">
      <w:bodyDiv w:val="1"/>
      <w:marLeft w:val="0"/>
      <w:marRight w:val="0"/>
      <w:marTop w:val="0"/>
      <w:marBottom w:val="0"/>
      <w:divBdr>
        <w:top w:val="none" w:sz="0" w:space="0" w:color="auto"/>
        <w:left w:val="none" w:sz="0" w:space="0" w:color="auto"/>
        <w:bottom w:val="none" w:sz="0" w:space="0" w:color="auto"/>
        <w:right w:val="none" w:sz="0" w:space="0" w:color="auto"/>
      </w:divBdr>
    </w:div>
    <w:div w:id="1079711291">
      <w:bodyDiv w:val="1"/>
      <w:marLeft w:val="0"/>
      <w:marRight w:val="0"/>
      <w:marTop w:val="0"/>
      <w:marBottom w:val="0"/>
      <w:divBdr>
        <w:top w:val="none" w:sz="0" w:space="0" w:color="auto"/>
        <w:left w:val="none" w:sz="0" w:space="0" w:color="auto"/>
        <w:bottom w:val="none" w:sz="0" w:space="0" w:color="auto"/>
        <w:right w:val="none" w:sz="0" w:space="0" w:color="auto"/>
      </w:divBdr>
      <w:divsChild>
        <w:div w:id="114448028">
          <w:marLeft w:val="360"/>
          <w:marRight w:val="0"/>
          <w:marTop w:val="200"/>
          <w:marBottom w:val="0"/>
          <w:divBdr>
            <w:top w:val="none" w:sz="0" w:space="0" w:color="auto"/>
            <w:left w:val="none" w:sz="0" w:space="0" w:color="auto"/>
            <w:bottom w:val="none" w:sz="0" w:space="0" w:color="auto"/>
            <w:right w:val="none" w:sz="0" w:space="0" w:color="auto"/>
          </w:divBdr>
        </w:div>
        <w:div w:id="155151514">
          <w:marLeft w:val="360"/>
          <w:marRight w:val="0"/>
          <w:marTop w:val="200"/>
          <w:marBottom w:val="0"/>
          <w:divBdr>
            <w:top w:val="none" w:sz="0" w:space="0" w:color="auto"/>
            <w:left w:val="none" w:sz="0" w:space="0" w:color="auto"/>
            <w:bottom w:val="none" w:sz="0" w:space="0" w:color="auto"/>
            <w:right w:val="none" w:sz="0" w:space="0" w:color="auto"/>
          </w:divBdr>
        </w:div>
        <w:div w:id="1333797791">
          <w:marLeft w:val="720"/>
          <w:marRight w:val="0"/>
          <w:marTop w:val="86"/>
          <w:marBottom w:val="0"/>
          <w:divBdr>
            <w:top w:val="none" w:sz="0" w:space="0" w:color="auto"/>
            <w:left w:val="none" w:sz="0" w:space="0" w:color="auto"/>
            <w:bottom w:val="none" w:sz="0" w:space="0" w:color="auto"/>
            <w:right w:val="none" w:sz="0" w:space="0" w:color="auto"/>
          </w:divBdr>
        </w:div>
        <w:div w:id="1064647883">
          <w:marLeft w:val="720"/>
          <w:marRight w:val="0"/>
          <w:marTop w:val="86"/>
          <w:marBottom w:val="0"/>
          <w:divBdr>
            <w:top w:val="none" w:sz="0" w:space="0" w:color="auto"/>
            <w:left w:val="none" w:sz="0" w:space="0" w:color="auto"/>
            <w:bottom w:val="none" w:sz="0" w:space="0" w:color="auto"/>
            <w:right w:val="none" w:sz="0" w:space="0" w:color="auto"/>
          </w:divBdr>
        </w:div>
        <w:div w:id="1251427566">
          <w:marLeft w:val="360"/>
          <w:marRight w:val="0"/>
          <w:marTop w:val="200"/>
          <w:marBottom w:val="0"/>
          <w:divBdr>
            <w:top w:val="none" w:sz="0" w:space="0" w:color="auto"/>
            <w:left w:val="none" w:sz="0" w:space="0" w:color="auto"/>
            <w:bottom w:val="none" w:sz="0" w:space="0" w:color="auto"/>
            <w:right w:val="none" w:sz="0" w:space="0" w:color="auto"/>
          </w:divBdr>
        </w:div>
        <w:div w:id="617613954">
          <w:marLeft w:val="720"/>
          <w:marRight w:val="0"/>
          <w:marTop w:val="86"/>
          <w:marBottom w:val="0"/>
          <w:divBdr>
            <w:top w:val="none" w:sz="0" w:space="0" w:color="auto"/>
            <w:left w:val="none" w:sz="0" w:space="0" w:color="auto"/>
            <w:bottom w:val="none" w:sz="0" w:space="0" w:color="auto"/>
            <w:right w:val="none" w:sz="0" w:space="0" w:color="auto"/>
          </w:divBdr>
        </w:div>
        <w:div w:id="1251307226">
          <w:marLeft w:val="360"/>
          <w:marRight w:val="0"/>
          <w:marTop w:val="200"/>
          <w:marBottom w:val="0"/>
          <w:divBdr>
            <w:top w:val="none" w:sz="0" w:space="0" w:color="auto"/>
            <w:left w:val="none" w:sz="0" w:space="0" w:color="auto"/>
            <w:bottom w:val="none" w:sz="0" w:space="0" w:color="auto"/>
            <w:right w:val="none" w:sz="0" w:space="0" w:color="auto"/>
          </w:divBdr>
        </w:div>
        <w:div w:id="1272741653">
          <w:marLeft w:val="720"/>
          <w:marRight w:val="0"/>
          <w:marTop w:val="86"/>
          <w:marBottom w:val="0"/>
          <w:divBdr>
            <w:top w:val="none" w:sz="0" w:space="0" w:color="auto"/>
            <w:left w:val="none" w:sz="0" w:space="0" w:color="auto"/>
            <w:bottom w:val="none" w:sz="0" w:space="0" w:color="auto"/>
            <w:right w:val="none" w:sz="0" w:space="0" w:color="auto"/>
          </w:divBdr>
        </w:div>
        <w:div w:id="1617101712">
          <w:marLeft w:val="720"/>
          <w:marRight w:val="0"/>
          <w:marTop w:val="86"/>
          <w:marBottom w:val="0"/>
          <w:divBdr>
            <w:top w:val="none" w:sz="0" w:space="0" w:color="auto"/>
            <w:left w:val="none" w:sz="0" w:space="0" w:color="auto"/>
            <w:bottom w:val="none" w:sz="0" w:space="0" w:color="auto"/>
            <w:right w:val="none" w:sz="0" w:space="0" w:color="auto"/>
          </w:divBdr>
        </w:div>
      </w:divsChild>
    </w:div>
    <w:div w:id="1103189502">
      <w:bodyDiv w:val="1"/>
      <w:marLeft w:val="0"/>
      <w:marRight w:val="0"/>
      <w:marTop w:val="0"/>
      <w:marBottom w:val="0"/>
      <w:divBdr>
        <w:top w:val="none" w:sz="0" w:space="0" w:color="auto"/>
        <w:left w:val="none" w:sz="0" w:space="0" w:color="auto"/>
        <w:bottom w:val="none" w:sz="0" w:space="0" w:color="auto"/>
        <w:right w:val="none" w:sz="0" w:space="0" w:color="auto"/>
      </w:divBdr>
    </w:div>
    <w:div w:id="1252931674">
      <w:bodyDiv w:val="1"/>
      <w:marLeft w:val="0"/>
      <w:marRight w:val="0"/>
      <w:marTop w:val="0"/>
      <w:marBottom w:val="0"/>
      <w:divBdr>
        <w:top w:val="none" w:sz="0" w:space="0" w:color="auto"/>
        <w:left w:val="none" w:sz="0" w:space="0" w:color="auto"/>
        <w:bottom w:val="none" w:sz="0" w:space="0" w:color="auto"/>
        <w:right w:val="none" w:sz="0" w:space="0" w:color="auto"/>
      </w:divBdr>
    </w:div>
    <w:div w:id="1380325931">
      <w:bodyDiv w:val="1"/>
      <w:marLeft w:val="0"/>
      <w:marRight w:val="0"/>
      <w:marTop w:val="0"/>
      <w:marBottom w:val="0"/>
      <w:divBdr>
        <w:top w:val="none" w:sz="0" w:space="0" w:color="auto"/>
        <w:left w:val="none" w:sz="0" w:space="0" w:color="auto"/>
        <w:bottom w:val="none" w:sz="0" w:space="0" w:color="auto"/>
        <w:right w:val="none" w:sz="0" w:space="0" w:color="auto"/>
      </w:divBdr>
      <w:divsChild>
        <w:div w:id="1692102901">
          <w:marLeft w:val="360"/>
          <w:marRight w:val="0"/>
          <w:marTop w:val="200"/>
          <w:marBottom w:val="0"/>
          <w:divBdr>
            <w:top w:val="none" w:sz="0" w:space="0" w:color="auto"/>
            <w:left w:val="none" w:sz="0" w:space="0" w:color="auto"/>
            <w:bottom w:val="none" w:sz="0" w:space="0" w:color="auto"/>
            <w:right w:val="none" w:sz="0" w:space="0" w:color="auto"/>
          </w:divBdr>
        </w:div>
        <w:div w:id="18093406">
          <w:marLeft w:val="360"/>
          <w:marRight w:val="0"/>
          <w:marTop w:val="200"/>
          <w:marBottom w:val="0"/>
          <w:divBdr>
            <w:top w:val="none" w:sz="0" w:space="0" w:color="auto"/>
            <w:left w:val="none" w:sz="0" w:space="0" w:color="auto"/>
            <w:bottom w:val="none" w:sz="0" w:space="0" w:color="auto"/>
            <w:right w:val="none" w:sz="0" w:space="0" w:color="auto"/>
          </w:divBdr>
        </w:div>
        <w:div w:id="507450116">
          <w:marLeft w:val="720"/>
          <w:marRight w:val="0"/>
          <w:marTop w:val="86"/>
          <w:marBottom w:val="0"/>
          <w:divBdr>
            <w:top w:val="none" w:sz="0" w:space="0" w:color="auto"/>
            <w:left w:val="none" w:sz="0" w:space="0" w:color="auto"/>
            <w:bottom w:val="none" w:sz="0" w:space="0" w:color="auto"/>
            <w:right w:val="none" w:sz="0" w:space="0" w:color="auto"/>
          </w:divBdr>
        </w:div>
        <w:div w:id="326786319">
          <w:marLeft w:val="720"/>
          <w:marRight w:val="0"/>
          <w:marTop w:val="86"/>
          <w:marBottom w:val="0"/>
          <w:divBdr>
            <w:top w:val="none" w:sz="0" w:space="0" w:color="auto"/>
            <w:left w:val="none" w:sz="0" w:space="0" w:color="auto"/>
            <w:bottom w:val="none" w:sz="0" w:space="0" w:color="auto"/>
            <w:right w:val="none" w:sz="0" w:space="0" w:color="auto"/>
          </w:divBdr>
        </w:div>
        <w:div w:id="142432303">
          <w:marLeft w:val="360"/>
          <w:marRight w:val="0"/>
          <w:marTop w:val="200"/>
          <w:marBottom w:val="0"/>
          <w:divBdr>
            <w:top w:val="none" w:sz="0" w:space="0" w:color="auto"/>
            <w:left w:val="none" w:sz="0" w:space="0" w:color="auto"/>
            <w:bottom w:val="none" w:sz="0" w:space="0" w:color="auto"/>
            <w:right w:val="none" w:sz="0" w:space="0" w:color="auto"/>
          </w:divBdr>
        </w:div>
        <w:div w:id="1290018021">
          <w:marLeft w:val="720"/>
          <w:marRight w:val="0"/>
          <w:marTop w:val="86"/>
          <w:marBottom w:val="0"/>
          <w:divBdr>
            <w:top w:val="none" w:sz="0" w:space="0" w:color="auto"/>
            <w:left w:val="none" w:sz="0" w:space="0" w:color="auto"/>
            <w:bottom w:val="none" w:sz="0" w:space="0" w:color="auto"/>
            <w:right w:val="none" w:sz="0" w:space="0" w:color="auto"/>
          </w:divBdr>
        </w:div>
        <w:div w:id="2099517244">
          <w:marLeft w:val="360"/>
          <w:marRight w:val="0"/>
          <w:marTop w:val="200"/>
          <w:marBottom w:val="0"/>
          <w:divBdr>
            <w:top w:val="none" w:sz="0" w:space="0" w:color="auto"/>
            <w:left w:val="none" w:sz="0" w:space="0" w:color="auto"/>
            <w:bottom w:val="none" w:sz="0" w:space="0" w:color="auto"/>
            <w:right w:val="none" w:sz="0" w:space="0" w:color="auto"/>
          </w:divBdr>
        </w:div>
        <w:div w:id="898713680">
          <w:marLeft w:val="720"/>
          <w:marRight w:val="0"/>
          <w:marTop w:val="86"/>
          <w:marBottom w:val="0"/>
          <w:divBdr>
            <w:top w:val="none" w:sz="0" w:space="0" w:color="auto"/>
            <w:left w:val="none" w:sz="0" w:space="0" w:color="auto"/>
            <w:bottom w:val="none" w:sz="0" w:space="0" w:color="auto"/>
            <w:right w:val="none" w:sz="0" w:space="0" w:color="auto"/>
          </w:divBdr>
        </w:div>
        <w:div w:id="91367602">
          <w:marLeft w:val="720"/>
          <w:marRight w:val="0"/>
          <w:marTop w:val="86"/>
          <w:marBottom w:val="0"/>
          <w:divBdr>
            <w:top w:val="none" w:sz="0" w:space="0" w:color="auto"/>
            <w:left w:val="none" w:sz="0" w:space="0" w:color="auto"/>
            <w:bottom w:val="none" w:sz="0" w:space="0" w:color="auto"/>
            <w:right w:val="none" w:sz="0" w:space="0" w:color="auto"/>
          </w:divBdr>
        </w:div>
      </w:divsChild>
    </w:div>
    <w:div w:id="1477378702">
      <w:bodyDiv w:val="1"/>
      <w:marLeft w:val="0"/>
      <w:marRight w:val="0"/>
      <w:marTop w:val="0"/>
      <w:marBottom w:val="0"/>
      <w:divBdr>
        <w:top w:val="none" w:sz="0" w:space="0" w:color="auto"/>
        <w:left w:val="none" w:sz="0" w:space="0" w:color="auto"/>
        <w:bottom w:val="none" w:sz="0" w:space="0" w:color="auto"/>
        <w:right w:val="none" w:sz="0" w:space="0" w:color="auto"/>
      </w:divBdr>
    </w:div>
    <w:div w:id="1615090018">
      <w:bodyDiv w:val="1"/>
      <w:marLeft w:val="0"/>
      <w:marRight w:val="0"/>
      <w:marTop w:val="0"/>
      <w:marBottom w:val="0"/>
      <w:divBdr>
        <w:top w:val="none" w:sz="0" w:space="0" w:color="auto"/>
        <w:left w:val="none" w:sz="0" w:space="0" w:color="auto"/>
        <w:bottom w:val="none" w:sz="0" w:space="0" w:color="auto"/>
        <w:right w:val="none" w:sz="0" w:space="0" w:color="auto"/>
      </w:divBdr>
      <w:divsChild>
        <w:div w:id="902301479">
          <w:marLeft w:val="360"/>
          <w:marRight w:val="0"/>
          <w:marTop w:val="200"/>
          <w:marBottom w:val="0"/>
          <w:divBdr>
            <w:top w:val="none" w:sz="0" w:space="0" w:color="auto"/>
            <w:left w:val="none" w:sz="0" w:space="0" w:color="auto"/>
            <w:bottom w:val="none" w:sz="0" w:space="0" w:color="auto"/>
            <w:right w:val="none" w:sz="0" w:space="0" w:color="auto"/>
          </w:divBdr>
        </w:div>
        <w:div w:id="1576237698">
          <w:marLeft w:val="360"/>
          <w:marRight w:val="0"/>
          <w:marTop w:val="200"/>
          <w:marBottom w:val="0"/>
          <w:divBdr>
            <w:top w:val="none" w:sz="0" w:space="0" w:color="auto"/>
            <w:left w:val="none" w:sz="0" w:space="0" w:color="auto"/>
            <w:bottom w:val="none" w:sz="0" w:space="0" w:color="auto"/>
            <w:right w:val="none" w:sz="0" w:space="0" w:color="auto"/>
          </w:divBdr>
        </w:div>
        <w:div w:id="208808977">
          <w:marLeft w:val="720"/>
          <w:marRight w:val="0"/>
          <w:marTop w:val="86"/>
          <w:marBottom w:val="0"/>
          <w:divBdr>
            <w:top w:val="none" w:sz="0" w:space="0" w:color="auto"/>
            <w:left w:val="none" w:sz="0" w:space="0" w:color="auto"/>
            <w:bottom w:val="none" w:sz="0" w:space="0" w:color="auto"/>
            <w:right w:val="none" w:sz="0" w:space="0" w:color="auto"/>
          </w:divBdr>
        </w:div>
        <w:div w:id="90392586">
          <w:marLeft w:val="720"/>
          <w:marRight w:val="0"/>
          <w:marTop w:val="86"/>
          <w:marBottom w:val="0"/>
          <w:divBdr>
            <w:top w:val="none" w:sz="0" w:space="0" w:color="auto"/>
            <w:left w:val="none" w:sz="0" w:space="0" w:color="auto"/>
            <w:bottom w:val="none" w:sz="0" w:space="0" w:color="auto"/>
            <w:right w:val="none" w:sz="0" w:space="0" w:color="auto"/>
          </w:divBdr>
        </w:div>
        <w:div w:id="350033073">
          <w:marLeft w:val="360"/>
          <w:marRight w:val="0"/>
          <w:marTop w:val="200"/>
          <w:marBottom w:val="0"/>
          <w:divBdr>
            <w:top w:val="none" w:sz="0" w:space="0" w:color="auto"/>
            <w:left w:val="none" w:sz="0" w:space="0" w:color="auto"/>
            <w:bottom w:val="none" w:sz="0" w:space="0" w:color="auto"/>
            <w:right w:val="none" w:sz="0" w:space="0" w:color="auto"/>
          </w:divBdr>
        </w:div>
        <w:div w:id="1971325791">
          <w:marLeft w:val="720"/>
          <w:marRight w:val="0"/>
          <w:marTop w:val="86"/>
          <w:marBottom w:val="0"/>
          <w:divBdr>
            <w:top w:val="none" w:sz="0" w:space="0" w:color="auto"/>
            <w:left w:val="none" w:sz="0" w:space="0" w:color="auto"/>
            <w:bottom w:val="none" w:sz="0" w:space="0" w:color="auto"/>
            <w:right w:val="none" w:sz="0" w:space="0" w:color="auto"/>
          </w:divBdr>
        </w:div>
        <w:div w:id="23600727">
          <w:marLeft w:val="360"/>
          <w:marRight w:val="0"/>
          <w:marTop w:val="200"/>
          <w:marBottom w:val="0"/>
          <w:divBdr>
            <w:top w:val="none" w:sz="0" w:space="0" w:color="auto"/>
            <w:left w:val="none" w:sz="0" w:space="0" w:color="auto"/>
            <w:bottom w:val="none" w:sz="0" w:space="0" w:color="auto"/>
            <w:right w:val="none" w:sz="0" w:space="0" w:color="auto"/>
          </w:divBdr>
        </w:div>
        <w:div w:id="1186795808">
          <w:marLeft w:val="720"/>
          <w:marRight w:val="0"/>
          <w:marTop w:val="86"/>
          <w:marBottom w:val="0"/>
          <w:divBdr>
            <w:top w:val="none" w:sz="0" w:space="0" w:color="auto"/>
            <w:left w:val="none" w:sz="0" w:space="0" w:color="auto"/>
            <w:bottom w:val="none" w:sz="0" w:space="0" w:color="auto"/>
            <w:right w:val="none" w:sz="0" w:space="0" w:color="auto"/>
          </w:divBdr>
        </w:div>
        <w:div w:id="1448815575">
          <w:marLeft w:val="720"/>
          <w:marRight w:val="0"/>
          <w:marTop w:val="86"/>
          <w:marBottom w:val="0"/>
          <w:divBdr>
            <w:top w:val="none" w:sz="0" w:space="0" w:color="auto"/>
            <w:left w:val="none" w:sz="0" w:space="0" w:color="auto"/>
            <w:bottom w:val="none" w:sz="0" w:space="0" w:color="auto"/>
            <w:right w:val="none" w:sz="0" w:space="0" w:color="auto"/>
          </w:divBdr>
        </w:div>
      </w:divsChild>
    </w:div>
    <w:div w:id="1846166608">
      <w:bodyDiv w:val="1"/>
      <w:marLeft w:val="0"/>
      <w:marRight w:val="0"/>
      <w:marTop w:val="0"/>
      <w:marBottom w:val="0"/>
      <w:divBdr>
        <w:top w:val="none" w:sz="0" w:space="0" w:color="auto"/>
        <w:left w:val="none" w:sz="0" w:space="0" w:color="auto"/>
        <w:bottom w:val="none" w:sz="0" w:space="0" w:color="auto"/>
        <w:right w:val="none" w:sz="0" w:space="0" w:color="auto"/>
      </w:divBdr>
    </w:div>
    <w:div w:id="1940914824">
      <w:bodyDiv w:val="1"/>
      <w:marLeft w:val="0"/>
      <w:marRight w:val="0"/>
      <w:marTop w:val="0"/>
      <w:marBottom w:val="0"/>
      <w:divBdr>
        <w:top w:val="none" w:sz="0" w:space="0" w:color="auto"/>
        <w:left w:val="none" w:sz="0" w:space="0" w:color="auto"/>
        <w:bottom w:val="none" w:sz="0" w:space="0" w:color="auto"/>
        <w:right w:val="none" w:sz="0" w:space="0" w:color="auto"/>
      </w:divBdr>
    </w:div>
    <w:div w:id="200647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gfx.io/index" TargetMode="External"/><Relationship Id="rId18" Type="http://schemas.openxmlformats.org/officeDocument/2006/relationships/hyperlink" Target="https://docs.microsoft.com/en-us/windows-hardware/drivers/usbcon/using-winusb-api-to-communicate-with-a-usb-device" TargetMode="External"/><Relationship Id="rId26" Type="http://schemas.openxmlformats.org/officeDocument/2006/relationships/hyperlink" Target="https://www.adminsub.net/mac-address-finder/analog"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evicehunt.com/view/type/usb/vendor/0456" TargetMode="External"/><Relationship Id="rId34" Type="http://schemas.openxmlformats.org/officeDocument/2006/relationships/hyperlink" Target="http://www.raytac.com/product/ins.php?index_id=89"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image" Target="media/image8.png"/><Relationship Id="rId33" Type="http://schemas.openxmlformats.org/officeDocument/2006/relationships/hyperlink" Target="http://infocenter.nordicsemi.com/index.jsp?topic=%2Fcom.nordic.infocenter.sdk%2Fdita%2Fsdk%2Fnrf5_sdk.html" TargetMode="External"/><Relationship Id="rId38" Type="http://schemas.openxmlformats.org/officeDocument/2006/relationships/hyperlink" Target="https://www.nordicsemi.com/DocLib/Content/SDK_Doc/nRF5_SDK/v15-2-0/lib_bootloader_dfu_process" TargetMode="Externa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hyperlink" Target="https://github.com/madwizard-thomas/winusbnet/issues/20" TargetMode="External"/><Relationship Id="rId29" Type="http://schemas.openxmlformats.org/officeDocument/2006/relationships/hyperlink" Target="https://www.macvendorlookup.com/search/00:05:F7:00:00:00"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macaddresschanger.com/what-is-bluetooth-address-BD_ADDR" TargetMode="External"/><Relationship Id="rId32" Type="http://schemas.openxmlformats.org/officeDocument/2006/relationships/hyperlink" Target="https://infocenter.nordicsemi.com/topic/com.nordic.infocenter.sdk5.v15.2.0/ble_sdk_app_secure_bootloader.html" TargetMode="External"/><Relationship Id="rId37" Type="http://schemas.openxmlformats.org/officeDocument/2006/relationships/hyperlink" Target="https://devzone.nordicsemi.com/f/nordic-q-a/529/how-to-get-nrf51822-serial-number-and-hw-id-through-segger/2749"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hyperlink" Target="https://www.nordicsemi.com/DocLib/Content/SDK_Doc/nRF5_SDK/v15-2-0/ble_sdk_app_nus_eval" TargetMode="External"/><Relationship Id="rId28" Type="http://schemas.openxmlformats.org/officeDocument/2006/relationships/image" Target="media/image9.png"/><Relationship Id="rId36" Type="http://schemas.openxmlformats.org/officeDocument/2006/relationships/hyperlink" Target="https://www.nordicsemi.com/DocLib/Content/SDK_Doc/nRF5_SDK/v15-2-0/usbd_ble_uart_example?2007" TargetMode="External"/><Relationship Id="rId10" Type="http://schemas.openxmlformats.org/officeDocument/2006/relationships/image" Target="media/image3.png"/><Relationship Id="rId19" Type="http://schemas.openxmlformats.org/officeDocument/2006/relationships/hyperlink" Target="https://zadig.akeo.ie/" TargetMode="External"/><Relationship Id="rId31"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ittlevgl.com/" TargetMode="External"/><Relationship Id="rId22" Type="http://schemas.openxmlformats.org/officeDocument/2006/relationships/hyperlink" Target="https://www.bluetooth.com/specifications/gatt/viewer?attributeXmlFile=org.bluetooth.characteristic.battery_level.xml" TargetMode="External"/><Relationship Id="rId27" Type="http://schemas.openxmlformats.org/officeDocument/2006/relationships/hyperlink" Target="https://www.macvendorlookup.com/search/00:E0:22:00:00:00" TargetMode="External"/><Relationship Id="rId30" Type="http://schemas.openxmlformats.org/officeDocument/2006/relationships/image" Target="media/image10.png"/><Relationship Id="rId35" Type="http://schemas.openxmlformats.org/officeDocument/2006/relationships/hyperlink" Target="http://www.raytac.com/product/ins.php?index_id=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F6655-1D3D-44BC-A027-A0EDFEB0F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1706</TotalTime>
  <Pages>43</Pages>
  <Words>7595</Words>
  <Characters>43295</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System Software Design Document
(DRAFT 0.7)</vt:lpstr>
    </vt:vector>
  </TitlesOfParts>
  <Company/>
  <LinksUpToDate>false</LinksUpToDate>
  <CharactersWithSpaces>50789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Software Design Document
(DRAFT 0.7)</dc:title>
  <dc:subject>Analog Devices Inc.</dc:subject>
  <dc:creator>Andre Straker</dc:creator>
  <cp:keywords/>
  <dc:description/>
  <cp:lastModifiedBy>V, Rajesh</cp:lastModifiedBy>
  <cp:revision>1060</cp:revision>
  <cp:lastPrinted>2018-11-05T14:52:00Z</cp:lastPrinted>
  <dcterms:created xsi:type="dcterms:W3CDTF">2018-09-26T12:22:00Z</dcterms:created>
  <dcterms:modified xsi:type="dcterms:W3CDTF">2019-03-29T12:12:00Z</dcterms:modified>
</cp:coreProperties>
</file>